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3325C0C1"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w:t>
      </w:r>
      <w:del w:id="1" w:author="Sun Fangmin" w:date="2021-09-14T13:06:00Z">
        <w:r w:rsidR="00BE3F29" w:rsidDel="009F3D32">
          <w:rPr>
            <w:rFonts w:hint="eastAsia"/>
          </w:rPr>
          <w:delText>运</w:delText>
        </w:r>
      </w:del>
      <w:ins w:id="2" w:author="Sun Fangmin" w:date="2021-09-14T13:06:00Z">
        <w:r w:rsidR="009F3D32">
          <w:rPr>
            <w:rFonts w:hint="eastAsia"/>
          </w:rPr>
          <w:t>应</w:t>
        </w:r>
      </w:ins>
      <w:r w:rsidR="00BE3F29">
        <w:rPr>
          <w:rFonts w:hint="eastAsia"/>
        </w:rPr>
        <w:t>用于</w:t>
      </w:r>
      <w:r w:rsidR="0026506B">
        <w:rPr>
          <w:rFonts w:hint="eastAsia"/>
        </w:rPr>
        <w:t>日常生活</w:t>
      </w:r>
      <w:r w:rsidR="00A928F6">
        <w:rPr>
          <w:rFonts w:hint="eastAsia"/>
        </w:rPr>
        <w:t>中</w:t>
      </w:r>
      <w:r w:rsidR="00E463A4">
        <w:rPr>
          <w:rFonts w:hint="eastAsia"/>
        </w:rPr>
        <w:t>。</w:t>
      </w:r>
      <w:ins w:id="3" w:author="Sun Fangmin" w:date="2021-09-14T13:08:00Z">
        <w:r w:rsidR="009F3D32">
          <w:rPr>
            <w:rFonts w:hint="eastAsia"/>
          </w:rPr>
          <w:t>（</w:t>
        </w:r>
      </w:ins>
      <w:ins w:id="4" w:author="Sun Fangmin" w:date="2021-09-14T13:09:00Z">
        <w:r w:rsidR="009F3D32">
          <w:rPr>
            <w:rFonts w:hint="eastAsia"/>
          </w:rPr>
          <w:t>这里补充</w:t>
        </w:r>
      </w:ins>
      <w:ins w:id="5" w:author="Sun Fangmin" w:date="2021-09-14T13:11:00Z">
        <w:r w:rsidR="009F3D32">
          <w:rPr>
            <w:rFonts w:hint="eastAsia"/>
          </w:rPr>
          <w:t>室内定位的相关说明，下文直接写国家政策要推动室内定位发展很唐突</w:t>
        </w:r>
      </w:ins>
      <w:ins w:id="6" w:author="Sun Fangmin" w:date="2021-09-14T13:12:00Z">
        <w:r w:rsidR="009F3D32">
          <w:rPr>
            <w:rFonts w:hint="eastAsia"/>
          </w:rPr>
          <w:t>，为什么要推？</w:t>
        </w:r>
      </w:ins>
      <w:ins w:id="7" w:author="Sun Fangmin" w:date="2021-09-14T13:32:00Z">
        <w:r w:rsidR="00331EC9">
          <w:rPr>
            <w:rFonts w:hint="eastAsia"/>
          </w:rPr>
          <w:t>重要性是什么？</w:t>
        </w:r>
      </w:ins>
      <w:ins w:id="8" w:author="Sun Fangmin" w:date="2021-09-14T13:08:00Z">
        <w:r w:rsidR="009F3D32">
          <w:rPr>
            <w:rFonts w:hint="eastAsia"/>
          </w:rPr>
          <w:t>）</w:t>
        </w:r>
      </w:ins>
      <w:r w:rsidR="00E463A4" w:rsidRPr="00E463A4">
        <w:rPr>
          <w:rFonts w:hint="eastAsia"/>
        </w:rPr>
        <w:t>国务院、科技部、工信部下发的</w:t>
      </w:r>
      <w:commentRangeStart w:id="9"/>
      <w:r w:rsidR="00E463A4" w:rsidRPr="009F3D32">
        <w:rPr>
          <w:rFonts w:hint="eastAsia"/>
          <w:highlight w:val="yellow"/>
          <w:rPrChange w:id="10" w:author="Sun Fangmin" w:date="2021-09-14T13:07:00Z">
            <w:rPr>
              <w:rFonts w:hint="eastAsia"/>
            </w:rPr>
          </w:rPrChange>
        </w:rPr>
        <w:t>多项</w:t>
      </w:r>
      <w:r w:rsidR="00E463A4" w:rsidRPr="00E463A4">
        <w:rPr>
          <w:rFonts w:hint="eastAsia"/>
        </w:rPr>
        <w:t>指导政策</w:t>
      </w:r>
      <w:commentRangeEnd w:id="9"/>
      <w:ins w:id="11" w:author="Sun Fangmin" w:date="2021-09-14T13:13:00Z">
        <w:r w:rsidR="009F3D32" w:rsidRPr="009F3D32">
          <w:rPr>
            <w:vertAlign w:val="superscript"/>
            <w:rPrChange w:id="12" w:author="Sun Fangmin" w:date="2021-09-14T13:13:00Z">
              <w:rPr/>
            </w:rPrChange>
          </w:rPr>
          <w:t>[1-3]</w:t>
        </w:r>
      </w:ins>
      <w:r w:rsidR="009F3D32" w:rsidRPr="009F3D32">
        <w:rPr>
          <w:rStyle w:val="affff3"/>
          <w:vertAlign w:val="superscript"/>
          <w:rPrChange w:id="13" w:author="Sun Fangmin" w:date="2021-09-14T13:13:00Z">
            <w:rPr>
              <w:rStyle w:val="affff3"/>
            </w:rPr>
          </w:rPrChange>
        </w:rPr>
        <w:commentReference w:id="9"/>
      </w:r>
      <w:r w:rsidR="00E463A4" w:rsidRPr="00E463A4">
        <w:rPr>
          <w:rFonts w:hint="eastAsia"/>
        </w:rPr>
        <w:t>中均提出要大力推动室内定位系统发展</w:t>
      </w:r>
      <w:r w:rsidR="00A928F6">
        <w:rPr>
          <w:rFonts w:hint="eastAsia"/>
        </w:rPr>
        <w:t>。</w:t>
      </w:r>
      <w:r w:rsidR="00527EF2" w:rsidRPr="00527EF2">
        <w:rPr>
          <w:rFonts w:hint="eastAsia"/>
        </w:rPr>
        <w:t>据</w:t>
      </w:r>
      <w:commentRangeStart w:id="14"/>
      <w:proofErr w:type="spellStart"/>
      <w:r w:rsidR="00527EF2" w:rsidRPr="00527EF2">
        <w:rPr>
          <w:rFonts w:hint="eastAsia"/>
        </w:rPr>
        <w:t>market&amp;market</w:t>
      </w:r>
      <w:commentRangeEnd w:id="14"/>
      <w:proofErr w:type="spellEnd"/>
      <w:r w:rsidR="009F3D32">
        <w:rPr>
          <w:rStyle w:val="affff3"/>
        </w:rPr>
        <w:commentReference w:id="14"/>
      </w:r>
      <w:ins w:id="15" w:author="Sun Fangmin" w:date="2021-09-14T13:12:00Z">
        <w:r w:rsidR="009F3D32" w:rsidRPr="009F3D32">
          <w:rPr>
            <w:vertAlign w:val="superscript"/>
            <w:rPrChange w:id="16" w:author="Sun Fangmin" w:date="2021-09-14T13:13:00Z">
              <w:rPr/>
            </w:rPrChange>
          </w:rPr>
          <w:t>[]</w:t>
        </w:r>
      </w:ins>
      <w:r w:rsidR="00527EF2" w:rsidRPr="00527EF2">
        <w:rPr>
          <w:rFonts w:hint="eastAsia"/>
        </w:rPr>
        <w:t>的调查数据显示，</w:t>
      </w:r>
      <w:r w:rsidR="00FE0696">
        <w:rPr>
          <w:rFonts w:hint="eastAsia"/>
        </w:rPr>
        <w:t>最近几年</w:t>
      </w:r>
      <w:r w:rsidR="00527EF2" w:rsidRPr="00527EF2">
        <w:rPr>
          <w:rFonts w:hint="eastAsia"/>
        </w:rPr>
        <w:t>，室内定位的全球市场将以</w:t>
      </w:r>
      <w:r w:rsidR="00527EF2" w:rsidRPr="00527EF2">
        <w:rPr>
          <w:rFonts w:hint="eastAsia"/>
        </w:rPr>
        <w:t>42.0</w:t>
      </w:r>
      <w:r w:rsidR="00527EF2" w:rsidRPr="00527EF2">
        <w:rPr>
          <w:rFonts w:hint="eastAsia"/>
        </w:rPr>
        <w:t>％的年复合成长率</w:t>
      </w:r>
      <w:r w:rsidR="00527EF2" w:rsidRPr="00527EF2">
        <w:rPr>
          <w:rFonts w:hint="eastAsia"/>
        </w:rPr>
        <w:t>(CAGR)</w:t>
      </w:r>
      <w:r w:rsidR="00527EF2" w:rsidRPr="00527EF2">
        <w:rPr>
          <w:rFonts w:hint="eastAsia"/>
        </w:rPr>
        <w:t>增长，市场规模预计从</w:t>
      </w:r>
      <w:r w:rsidR="00527EF2" w:rsidRPr="00527EF2">
        <w:rPr>
          <w:rFonts w:hint="eastAsia"/>
        </w:rPr>
        <w:t>2017</w:t>
      </w:r>
      <w:r w:rsidR="00527EF2" w:rsidRPr="00527EF2">
        <w:rPr>
          <w:rFonts w:hint="eastAsia"/>
        </w:rPr>
        <w:t>年的</w:t>
      </w:r>
      <w:r w:rsidR="00527EF2" w:rsidRPr="00527EF2">
        <w:rPr>
          <w:rFonts w:hint="eastAsia"/>
        </w:rPr>
        <w:t>71</w:t>
      </w:r>
      <w:r w:rsidR="00527EF2" w:rsidRPr="00527EF2">
        <w:rPr>
          <w:rFonts w:hint="eastAsia"/>
        </w:rPr>
        <w:t>亿</w:t>
      </w:r>
      <w:r w:rsidR="00527EF2" w:rsidRPr="00527EF2">
        <w:rPr>
          <w:rFonts w:hint="eastAsia"/>
        </w:rPr>
        <w:t>1000</w:t>
      </w:r>
      <w:r w:rsidR="00527EF2" w:rsidRPr="00527EF2">
        <w:rPr>
          <w:rFonts w:hint="eastAsia"/>
        </w:rPr>
        <w:t>万美元扩大到</w:t>
      </w:r>
      <w:r w:rsidR="00527EF2" w:rsidRPr="00527EF2">
        <w:rPr>
          <w:rFonts w:hint="eastAsia"/>
        </w:rPr>
        <w:t>2022</w:t>
      </w:r>
      <w:r w:rsidR="00527EF2" w:rsidRPr="00527EF2">
        <w:rPr>
          <w:rFonts w:hint="eastAsia"/>
        </w:rPr>
        <w:t>年的</w:t>
      </w:r>
      <w:r w:rsidR="00527EF2" w:rsidRPr="00527EF2">
        <w:rPr>
          <w:rFonts w:hint="eastAsia"/>
        </w:rPr>
        <w:t>409</w:t>
      </w:r>
      <w:r w:rsidR="00527EF2" w:rsidRPr="00527EF2">
        <w:rPr>
          <w:rFonts w:hint="eastAsia"/>
        </w:rPr>
        <w:t>亿</w:t>
      </w:r>
      <w:r w:rsidR="00527EF2" w:rsidRPr="00527EF2">
        <w:rPr>
          <w:rFonts w:hint="eastAsia"/>
        </w:rPr>
        <w:t>9000</w:t>
      </w:r>
      <w:r w:rsidR="00527EF2" w:rsidRPr="00527EF2">
        <w:rPr>
          <w:rFonts w:hint="eastAsia"/>
        </w:rPr>
        <w:t>万美元。在</w:t>
      </w:r>
      <w:r w:rsidR="00527EF2" w:rsidRPr="00527EF2">
        <w:rPr>
          <w:rFonts w:hint="eastAsia"/>
        </w:rPr>
        <w:t xml:space="preserve"> Indoor Atlas </w:t>
      </w:r>
      <w:del w:id="17" w:author="Sun Fangmin" w:date="2021-09-14T13:14:00Z">
        <w:r w:rsidR="00527EF2" w:rsidRPr="00527EF2" w:rsidDel="009F3D32">
          <w:rPr>
            <w:rFonts w:hint="eastAsia"/>
          </w:rPr>
          <w:delText>的</w:delText>
        </w:r>
      </w:del>
      <w:ins w:id="18" w:author="Sun Fangmin" w:date="2021-09-14T13:14:00Z">
        <w:r w:rsidR="009F3D32">
          <w:rPr>
            <w:rFonts w:hint="eastAsia"/>
          </w:rPr>
          <w:t>对</w:t>
        </w:r>
      </w:ins>
      <w:ins w:id="19" w:author="Sun Fangmin" w:date="2021-09-14T13:15:00Z">
        <w:r w:rsidR="009F3D32">
          <w:rPr>
            <w:rFonts w:hint="eastAsia"/>
          </w:rPr>
          <w:t>世界范围内</w:t>
        </w:r>
      </w:ins>
      <w:ins w:id="20" w:author="Sun Fangmin" w:date="2021-09-14T13:14:00Z">
        <w:r w:rsidR="009F3D32">
          <w:rPr>
            <w:rFonts w:hint="eastAsia"/>
          </w:rPr>
          <w:t>3</w:t>
        </w:r>
        <w:r w:rsidR="009F3D32">
          <w:t>01</w:t>
        </w:r>
        <w:r w:rsidR="009F3D32">
          <w:t>家机构的</w:t>
        </w:r>
      </w:ins>
      <w:del w:id="21" w:author="Sun Fangmin" w:date="2021-09-14T13:15:00Z">
        <w:r w:rsidR="00527EF2" w:rsidRPr="00527EF2" w:rsidDel="009F3D32">
          <w:rPr>
            <w:rFonts w:hint="eastAsia"/>
          </w:rPr>
          <w:delText>研究</w:delText>
        </w:r>
      </w:del>
      <w:ins w:id="22" w:author="Sun Fangmin" w:date="2021-09-14T13:15:00Z">
        <w:r w:rsidR="009F3D32">
          <w:rPr>
            <w:rFonts w:hint="eastAsia"/>
          </w:rPr>
          <w:t>调研</w:t>
        </w:r>
      </w:ins>
      <w:r w:rsidR="00527EF2" w:rsidRPr="00527EF2">
        <w:rPr>
          <w:rFonts w:hint="eastAsia"/>
        </w:rPr>
        <w:t>报告中，</w:t>
      </w:r>
      <w:ins w:id="23" w:author="Sun Fangmin" w:date="2021-09-14T13:15:00Z">
        <w:r w:rsidR="009F3D32" w:rsidRPr="00527EF2" w:rsidDel="009F3D32">
          <w:rPr>
            <w:rFonts w:hint="eastAsia"/>
          </w:rPr>
          <w:t xml:space="preserve"> </w:t>
        </w:r>
      </w:ins>
      <w:del w:id="24" w:author="Sun Fangmin" w:date="2021-09-14T13:15:00Z">
        <w:r w:rsidR="00527EF2" w:rsidRPr="00527EF2" w:rsidDel="009F3D32">
          <w:rPr>
            <w:rFonts w:hint="eastAsia"/>
          </w:rPr>
          <w:delText xml:space="preserve">301 </w:delText>
        </w:r>
        <w:r w:rsidR="00527EF2" w:rsidRPr="00527EF2" w:rsidDel="009F3D32">
          <w:rPr>
            <w:rFonts w:hint="eastAsia"/>
          </w:rPr>
          <w:delText>家机构、单位参加了调研，</w:delText>
        </w:r>
      </w:del>
      <w:r w:rsidR="00527EF2" w:rsidRPr="00527EF2">
        <w:rPr>
          <w:rFonts w:hint="eastAsia"/>
        </w:rPr>
        <w:t>99%</w:t>
      </w:r>
      <w:r w:rsidR="00527EF2" w:rsidRPr="00527EF2">
        <w:rPr>
          <w:rFonts w:hint="eastAsia"/>
        </w:rPr>
        <w:t>的受访单位已经或计划安装室内定位系统</w:t>
      </w:r>
      <w:r w:rsidR="008A31EF">
        <w:rPr>
          <w:rFonts w:hint="eastAsia"/>
        </w:rPr>
        <w:t>。</w:t>
      </w:r>
      <w:commentRangeStart w:id="25"/>
      <w:r w:rsidR="00E01676">
        <w:rPr>
          <w:rFonts w:hint="eastAsia"/>
        </w:rPr>
        <w:t>目前常用的</w:t>
      </w:r>
      <w:r w:rsidR="009D3F73">
        <w:rPr>
          <w:rFonts w:hint="eastAsia"/>
        </w:rPr>
        <w:t>室外</w:t>
      </w:r>
      <w:r w:rsidR="00FD2B6A">
        <w:rPr>
          <w:rFonts w:hint="eastAsia"/>
        </w:rPr>
        <w:t>定位服务大都是基于全</w:t>
      </w:r>
      <w:commentRangeStart w:id="26"/>
      <w:r w:rsidR="00FD2B6A">
        <w:rPr>
          <w:rFonts w:hint="eastAsia"/>
        </w:rPr>
        <w:t>球</w:t>
      </w:r>
      <w:ins w:id="27" w:author="Sun Fangmin" w:date="2021-09-14T13:21:00Z">
        <w:r w:rsidR="00345D92">
          <w:rPr>
            <w:rFonts w:hint="eastAsia"/>
          </w:rPr>
          <w:t>导航卫星</w:t>
        </w:r>
      </w:ins>
      <w:del w:id="28" w:author="Sun Fangmin" w:date="2021-09-14T13:21:00Z">
        <w:r w:rsidR="00FD2B6A" w:rsidDel="00345D92">
          <w:rPr>
            <w:rFonts w:hint="eastAsia"/>
          </w:rPr>
          <w:delText>定位</w:delText>
        </w:r>
      </w:del>
      <w:r w:rsidR="00FD2B6A">
        <w:rPr>
          <w:rFonts w:hint="eastAsia"/>
        </w:rPr>
        <w:t>系统（</w:t>
      </w:r>
      <w:ins w:id="29" w:author="Sun Fangmin" w:date="2021-09-14T13:21:00Z">
        <w:r w:rsidR="00345D92">
          <w:rPr>
            <w:rFonts w:ascii="Arial" w:hAnsi="Arial" w:cs="Arial"/>
            <w:color w:val="333333"/>
            <w:sz w:val="20"/>
            <w:szCs w:val="20"/>
            <w:shd w:val="clear" w:color="auto" w:fill="FFFFFF"/>
          </w:rPr>
          <w:t>Global Navigation Satellite System</w:t>
        </w:r>
        <w:r w:rsidR="00345D92">
          <w:rPr>
            <w:rFonts w:ascii="Arial" w:hAnsi="Arial" w:cs="Arial" w:hint="eastAsia"/>
            <w:color w:val="333333"/>
            <w:sz w:val="20"/>
            <w:szCs w:val="20"/>
            <w:shd w:val="clear" w:color="auto" w:fill="FFFFFF"/>
          </w:rPr>
          <w:t>：</w:t>
        </w:r>
      </w:ins>
      <w:r w:rsidR="00FD2B6A">
        <w:rPr>
          <w:rFonts w:hint="eastAsia"/>
        </w:rPr>
        <w:t>GNSS</w:t>
      </w:r>
      <w:r w:rsidR="00954692">
        <w:rPr>
          <w:rFonts w:hint="eastAsia"/>
        </w:rPr>
        <w:t>）</w:t>
      </w:r>
      <w:commentRangeEnd w:id="26"/>
      <w:r w:rsidR="00345D92">
        <w:rPr>
          <w:rStyle w:val="affff3"/>
        </w:rPr>
        <w:commentReference w:id="26"/>
      </w:r>
      <w:r w:rsidR="00954692">
        <w:rPr>
          <w:rFonts w:hint="eastAsia"/>
        </w:rPr>
        <w:t>的</w:t>
      </w:r>
      <w:r w:rsidR="00FD2B6A">
        <w:rPr>
          <w:rFonts w:hint="eastAsia"/>
        </w:rPr>
        <w:t>，比如</w:t>
      </w:r>
      <w:ins w:id="30" w:author="Sun Fangmin" w:date="2021-09-14T13:24:00Z">
        <w:r w:rsidR="00345D92">
          <w:rPr>
            <w:rFonts w:hint="eastAsia"/>
          </w:rPr>
          <w:t>美国的全球</w:t>
        </w:r>
      </w:ins>
      <w:ins w:id="31" w:author="Sun Fangmin" w:date="2021-09-14T13:25:00Z">
        <w:r w:rsidR="00345D92">
          <w:rPr>
            <w:rFonts w:hint="eastAsia"/>
          </w:rPr>
          <w:t>卫星定位系统（</w:t>
        </w:r>
        <w:r w:rsidR="00345D92">
          <w:rPr>
            <w:rFonts w:ascii="Arial" w:hAnsi="Arial" w:cs="Arial"/>
            <w:color w:val="333333"/>
            <w:sz w:val="20"/>
            <w:szCs w:val="20"/>
            <w:shd w:val="clear" w:color="auto" w:fill="FFFFFF"/>
          </w:rPr>
          <w:t>Global Positioning System</w:t>
        </w:r>
        <w:r w:rsidR="00345D92">
          <w:rPr>
            <w:rFonts w:ascii="Arial" w:hAnsi="Arial" w:cs="Arial" w:hint="eastAsia"/>
            <w:color w:val="333333"/>
            <w:sz w:val="20"/>
            <w:szCs w:val="20"/>
            <w:shd w:val="clear" w:color="auto" w:fill="FFFFFF"/>
          </w:rPr>
          <w:t>：</w:t>
        </w:r>
        <w:r w:rsidR="00345D92">
          <w:rPr>
            <w:rFonts w:hint="eastAsia"/>
          </w:rPr>
          <w:t>GPS</w:t>
        </w:r>
        <w:r w:rsidR="00345D92">
          <w:rPr>
            <w:rFonts w:hint="eastAsia"/>
          </w:rPr>
          <w:t>），及我国自主研发的</w:t>
        </w:r>
      </w:ins>
      <w:del w:id="32" w:author="Sun Fangmin" w:date="2021-09-14T13:25:00Z">
        <w:r w:rsidR="00FD2B6A" w:rsidDel="00345D92">
          <w:rPr>
            <w:rFonts w:hint="eastAsia"/>
          </w:rPr>
          <w:delText>GPS</w:delText>
        </w:r>
        <w:r w:rsidR="00FD2B6A" w:rsidDel="00345D92">
          <w:rPr>
            <w:rFonts w:hint="eastAsia"/>
          </w:rPr>
          <w:delText>或者</w:delText>
        </w:r>
      </w:del>
      <w:r w:rsidR="00FD2B6A">
        <w:rPr>
          <w:rFonts w:hint="eastAsia"/>
        </w:rPr>
        <w:t>北斗卫星</w:t>
      </w:r>
      <w:ins w:id="33" w:author="Sun Fangmin" w:date="2021-09-14T13:25:00Z">
        <w:r w:rsidR="00345D92">
          <w:rPr>
            <w:rFonts w:hint="eastAsia"/>
          </w:rPr>
          <w:t>导航系统</w:t>
        </w:r>
      </w:ins>
      <w:r w:rsidR="00954692">
        <w:rPr>
          <w:rFonts w:hint="eastAsia"/>
        </w:rPr>
        <w:t>。然而，</w:t>
      </w:r>
      <w:r w:rsidR="009D3F73">
        <w:rPr>
          <w:rFonts w:hint="eastAsia"/>
        </w:rPr>
        <w:t>GNSS</w:t>
      </w:r>
      <w:del w:id="34" w:author="Sun Fangmin" w:date="2021-09-14T13:29:00Z">
        <w:r w:rsidR="00CD0263" w:rsidDel="00331EC9">
          <w:rPr>
            <w:rFonts w:hint="eastAsia"/>
          </w:rPr>
          <w:delText>无法</w:delText>
        </w:r>
      </w:del>
      <w:r w:rsidR="00CD0263">
        <w:rPr>
          <w:rFonts w:hint="eastAsia"/>
        </w:rPr>
        <w:t>在</w:t>
      </w:r>
      <w:r w:rsidR="00CD0263" w:rsidRPr="00F5656B">
        <w:rPr>
          <w:rFonts w:hint="eastAsia"/>
        </w:rPr>
        <w:t>卫星信号受阻</w:t>
      </w:r>
      <w:r w:rsidR="00CD0263">
        <w:rPr>
          <w:rFonts w:hint="eastAsia"/>
        </w:rPr>
        <w:t>的环境</w:t>
      </w:r>
      <w:ins w:id="35" w:author="Sun Fangmin" w:date="2021-09-14T13:29:00Z">
        <w:r w:rsidR="00331EC9">
          <w:rPr>
            <w:rFonts w:hint="eastAsia"/>
          </w:rPr>
          <w:t>下</w:t>
        </w:r>
      </w:ins>
      <w:ins w:id="36" w:author="Sun Fangmin" w:date="2021-09-14T13:26:00Z">
        <w:r w:rsidR="00345D92">
          <w:rPr>
            <w:rFonts w:hint="eastAsia"/>
          </w:rPr>
          <w:t>（如建筑物内、隧道内、高层建筑周围、矿井下、地下停车场</w:t>
        </w:r>
        <w:r w:rsidR="00345D92" w:rsidRPr="005A294D">
          <w:rPr>
            <w:rFonts w:hint="eastAsia"/>
          </w:rPr>
          <w:t>等</w:t>
        </w:r>
        <w:r w:rsidR="00345D92">
          <w:rPr>
            <w:rFonts w:hint="eastAsia"/>
          </w:rPr>
          <w:t>）</w:t>
        </w:r>
      </w:ins>
      <w:ins w:id="37" w:author="Sun Fangmin" w:date="2021-09-14T13:29:00Z">
        <w:r w:rsidR="00331EC9">
          <w:rPr>
            <w:rFonts w:hint="eastAsia"/>
          </w:rPr>
          <w:t>无法</w:t>
        </w:r>
      </w:ins>
      <w:del w:id="38" w:author="Sun Fangmin" w:date="2021-09-14T13:27:00Z">
        <w:r w:rsidR="00CD0263" w:rsidDel="00345D92">
          <w:rPr>
            <w:rFonts w:hint="eastAsia"/>
          </w:rPr>
          <w:delText>中</w:delText>
        </w:r>
      </w:del>
      <w:r w:rsidR="00CD0263">
        <w:rPr>
          <w:rFonts w:hint="eastAsia"/>
        </w:rPr>
        <w:t>提供导航信息，</w:t>
      </w:r>
      <w:del w:id="39" w:author="Sun Fangmin" w:date="2021-09-14T13:26:00Z">
        <w:r w:rsidR="008D69C9" w:rsidDel="00345D92">
          <w:rPr>
            <w:rFonts w:hint="eastAsia"/>
          </w:rPr>
          <w:delText>例如</w:delText>
        </w:r>
        <w:r w:rsidR="00C67721" w:rsidDel="00345D92">
          <w:rPr>
            <w:rFonts w:hint="eastAsia"/>
          </w:rPr>
          <w:delText>建筑物内</w:delText>
        </w:r>
        <w:r w:rsidR="008D69C9" w:rsidDel="00345D92">
          <w:rPr>
            <w:rFonts w:hint="eastAsia"/>
          </w:rPr>
          <w:delText>、</w:delText>
        </w:r>
        <w:r w:rsidR="00322B3D" w:rsidDel="00345D92">
          <w:rPr>
            <w:rFonts w:hint="eastAsia"/>
          </w:rPr>
          <w:delText>隧道、</w:delText>
        </w:r>
        <w:r w:rsidR="008D69C9" w:rsidDel="00345D92">
          <w:rPr>
            <w:rFonts w:hint="eastAsia"/>
          </w:rPr>
          <w:delText>高层建筑周围、矿井、地下停车场</w:delText>
        </w:r>
        <w:r w:rsidR="00CD0263" w:rsidRPr="005A294D" w:rsidDel="00345D92">
          <w:rPr>
            <w:rFonts w:hint="eastAsia"/>
          </w:rPr>
          <w:delText>等</w:delText>
        </w:r>
      </w:del>
      <w:del w:id="40" w:author="Sun Fangmin" w:date="2021-09-14T13:27:00Z">
        <w:r w:rsidR="00EF19D7" w:rsidDel="00345D92">
          <w:rPr>
            <w:rFonts w:hint="eastAsia"/>
          </w:rPr>
          <w:delText>，</w:delText>
        </w:r>
      </w:del>
      <w:del w:id="41" w:author="Sun Fangmin" w:date="2021-09-14T13:31:00Z">
        <w:r w:rsidR="002B3CBE" w:rsidDel="00331EC9">
          <w:rPr>
            <w:rFonts w:hint="eastAsia"/>
          </w:rPr>
          <w:delText>同时</w:delText>
        </w:r>
        <w:r w:rsidR="004513A4" w:rsidRPr="00C67721" w:rsidDel="00331EC9">
          <w:rPr>
            <w:rFonts w:hint="eastAsia"/>
          </w:rPr>
          <w:delText>人类有</w:delText>
        </w:r>
        <w:r w:rsidR="004513A4" w:rsidRPr="00C67721" w:rsidDel="00331EC9">
          <w:rPr>
            <w:rFonts w:hint="eastAsia"/>
          </w:rPr>
          <w:delText>80%</w:delText>
        </w:r>
        <w:r w:rsidR="004513A4" w:rsidRPr="00C67721" w:rsidDel="00331EC9">
          <w:rPr>
            <w:rFonts w:hint="eastAsia"/>
          </w:rPr>
          <w:delText>的时间在</w:delText>
        </w:r>
        <w:r w:rsidR="004513A4" w:rsidDel="00331EC9">
          <w:rPr>
            <w:rFonts w:hint="eastAsia"/>
          </w:rPr>
          <w:delText>室内，</w:delText>
        </w:r>
      </w:del>
      <w:r w:rsidR="00995BAE">
        <w:rPr>
          <w:rFonts w:hint="eastAsia"/>
        </w:rPr>
        <w:t>需要其他定位技术来弥补这一不足</w:t>
      </w:r>
      <w:r w:rsidR="0071376D">
        <w:rPr>
          <w:rFonts w:hint="eastAsia"/>
        </w:rPr>
        <w:t>。</w:t>
      </w:r>
      <w:commentRangeEnd w:id="25"/>
      <w:r w:rsidR="00345D92">
        <w:rPr>
          <w:rStyle w:val="affff3"/>
        </w:rPr>
        <w:commentReference w:id="25"/>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78A03ED0" w14:textId="25E0DF36" w:rsidR="00331EC9" w:rsidRDefault="000C7646" w:rsidP="00A12D06">
      <w:pPr>
        <w:ind w:firstLine="480"/>
        <w:rPr>
          <w:ins w:id="42" w:author="Sun Fangmin" w:date="2021-09-14T13:36:00Z"/>
        </w:rPr>
      </w:pPr>
      <w:r>
        <w:rPr>
          <w:rFonts w:hint="eastAsia"/>
        </w:rPr>
        <w:t>当前</w:t>
      </w:r>
      <w:r w:rsidR="007413DB">
        <w:rPr>
          <w:rFonts w:hint="eastAsia"/>
        </w:rPr>
        <w:t>室内定位</w:t>
      </w:r>
      <w:r w:rsidR="00461FF7">
        <w:rPr>
          <w:rFonts w:hint="eastAsia"/>
        </w:rPr>
        <w:t>导航</w:t>
      </w:r>
      <w:r w:rsidR="007413DB">
        <w:rPr>
          <w:rFonts w:hint="eastAsia"/>
        </w:rPr>
        <w:t>技术</w:t>
      </w:r>
      <w:ins w:id="43" w:author="Sun Fangmin" w:date="2021-09-14T13:33:00Z">
        <w:r w:rsidR="00331EC9">
          <w:rPr>
            <w:rFonts w:hint="eastAsia"/>
          </w:rPr>
          <w:t>按范围</w:t>
        </w:r>
      </w:ins>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del w:id="44" w:author="Sun Fangmin" w:date="2021-09-14T13:51:00Z">
        <w:r w:rsidR="00F24904" w:rsidDel="008835B7">
          <w:rPr>
            <w:rFonts w:hint="eastAsia"/>
          </w:rPr>
          <w:delText>前者</w:delText>
        </w:r>
      </w:del>
      <w:ins w:id="45" w:author="Sun Fangmin" w:date="2021-09-14T13:51:00Z">
        <w:r w:rsidR="008835B7">
          <w:rPr>
            <w:rFonts w:hint="eastAsia"/>
          </w:rPr>
          <w:t>局域室内导航系统</w:t>
        </w:r>
      </w:ins>
      <w:r w:rsidR="00AF5BBA">
        <w:rPr>
          <w:rFonts w:hint="eastAsia"/>
        </w:rPr>
        <w:t>主要包括基于</w:t>
      </w:r>
      <w:proofErr w:type="spellStart"/>
      <w:r w:rsidR="00AF5BBA">
        <w:rPr>
          <w:rFonts w:hint="eastAsia"/>
        </w:rPr>
        <w:t>WiFi</w:t>
      </w:r>
      <w:proofErr w:type="spellEnd"/>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ins w:id="46" w:author="Sun Fangmin" w:date="2021-09-14T13:51:00Z">
        <w:r w:rsidR="008835B7">
          <w:rPr>
            <w:rFonts w:hint="eastAsia"/>
          </w:rPr>
          <w:t>，（优缺点）</w:t>
        </w:r>
      </w:ins>
      <w:r w:rsidR="009D759F">
        <w:rPr>
          <w:rFonts w:hint="eastAsia"/>
        </w:rPr>
        <w:t>；</w:t>
      </w:r>
      <w:del w:id="47" w:author="Sun Fangmin" w:date="2021-09-14T13:51:00Z">
        <w:r w:rsidR="009D759F" w:rsidDel="008835B7">
          <w:rPr>
            <w:rFonts w:hint="eastAsia"/>
          </w:rPr>
          <w:delText>后者</w:delText>
        </w:r>
      </w:del>
      <w:ins w:id="48" w:author="Sun Fangmin" w:date="2021-09-14T13:51:00Z">
        <w:r w:rsidR="008835B7">
          <w:rPr>
            <w:rFonts w:hint="eastAsia"/>
          </w:rPr>
          <w:t>广域室内导航系统</w:t>
        </w:r>
      </w:ins>
      <w:r w:rsidR="003B6B14">
        <w:rPr>
          <w:rFonts w:hint="eastAsia"/>
        </w:rPr>
        <w:t>主要包括基于伪卫星、移动基站、移动通信网络辅助</w:t>
      </w:r>
      <w:r w:rsidR="003B6B14">
        <w:rPr>
          <w:rFonts w:hint="eastAsia"/>
        </w:rPr>
        <w:t>GPS</w:t>
      </w:r>
      <w:r w:rsidR="003B6B14">
        <w:rPr>
          <w:rFonts w:hint="eastAsia"/>
        </w:rPr>
        <w:t>等定位技术的导航系统</w:t>
      </w:r>
      <w:ins w:id="49" w:author="Sun Fangmin" w:date="2021-09-14T13:52:00Z">
        <w:r w:rsidR="008835B7">
          <w:rPr>
            <w:rFonts w:hint="eastAsia"/>
          </w:rPr>
          <w:t>，（优缺点）</w:t>
        </w:r>
      </w:ins>
      <w:r w:rsidR="003B6B14">
        <w:rPr>
          <w:rFonts w:hint="eastAsia"/>
        </w:rPr>
        <w:t>。</w:t>
      </w:r>
    </w:p>
    <w:p w14:paraId="56537E53" w14:textId="36969BD0" w:rsidR="009A669B" w:rsidRDefault="00A27B0F" w:rsidP="00A12D06">
      <w:pPr>
        <w:ind w:firstLine="480"/>
      </w:pPr>
      <w:commentRangeStart w:id="50"/>
      <w:r>
        <w:rPr>
          <w:rFonts w:hint="eastAsia"/>
        </w:rPr>
        <w:t>这些室内定位技术都</w:t>
      </w:r>
      <w:del w:id="51" w:author="Sun Fangmin" w:date="2021-09-14T13:36:00Z">
        <w:r w:rsidDel="00331EC9">
          <w:rPr>
            <w:rFonts w:hint="eastAsia"/>
          </w:rPr>
          <w:delText>或多或少存在缺陷</w:delText>
        </w:r>
      </w:del>
      <w:ins w:id="52" w:author="Sun Fangmin" w:date="2021-09-14T13:36:00Z">
        <w:r w:rsidR="00331EC9">
          <w:rPr>
            <w:rFonts w:hint="eastAsia"/>
          </w:rPr>
          <w:t>无法满足当前的应用需求</w:t>
        </w:r>
      </w:ins>
      <w:r>
        <w:rPr>
          <w:rFonts w:hint="eastAsia"/>
        </w:rPr>
        <w:t>，比如人体随机遮挡信号、接入点间信道干扰、信号稳定性差、作用距离短和定位精度低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commentRangeEnd w:id="50"/>
      <w:r w:rsidR="008835B7">
        <w:rPr>
          <w:rStyle w:val="affff3"/>
        </w:rPr>
        <w:commentReference w:id="50"/>
      </w:r>
    </w:p>
    <w:p w14:paraId="3651634B" w14:textId="0EA1F76C"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ins w:id="53" w:author="Sun Fangmin" w:date="2021-09-14T13:54:00Z">
        <w:r w:rsidR="008835B7">
          <w:t xml:space="preserve"> </w:t>
        </w:r>
        <w:r w:rsidR="008835B7" w:rsidRPr="008835B7">
          <w:rPr>
            <w:rFonts w:hint="eastAsia"/>
            <w:highlight w:val="yellow"/>
            <w:rPrChange w:id="54" w:author="Sun Fangmin" w:date="2021-09-14T13:54:00Z">
              <w:rPr>
                <w:rFonts w:hint="eastAsia"/>
              </w:rPr>
            </w:rPrChange>
          </w:rPr>
          <w:t>：</w:t>
        </w:r>
      </w:ins>
      <w:r w:rsidR="005773A8">
        <w:rPr>
          <w:rFonts w:hint="eastAsia"/>
        </w:rPr>
        <w:t>I</w:t>
      </w:r>
      <w:r w:rsidR="004361FF">
        <w:rPr>
          <w:rFonts w:hint="eastAsia"/>
        </w:rPr>
        <w:t>PNS</w:t>
      </w:r>
      <w:r>
        <w:t>)</w:t>
      </w:r>
      <w:r w:rsidR="0098245E" w:rsidRPr="0098245E">
        <w:t xml:space="preserve"> </w:t>
      </w:r>
      <w:r w:rsidR="0098245E">
        <w:t>能够</w:t>
      </w:r>
      <w:r w:rsidR="0098245E" w:rsidRPr="008835B7">
        <w:rPr>
          <w:rFonts w:hint="eastAsia"/>
          <w:highlight w:val="yellow"/>
          <w:rPrChange w:id="55" w:author="Sun Fangmin" w:date="2021-09-14T13:53:00Z">
            <w:rPr>
              <w:rFonts w:hint="eastAsia"/>
            </w:rPr>
          </w:rPrChange>
        </w:rPr>
        <w:t>比较完美地规避</w:t>
      </w:r>
      <w:r w:rsidR="0098245E">
        <w:t>前述室内定位技术</w:t>
      </w:r>
      <w:r w:rsidR="00B21537">
        <w:t>的缺陷。</w:t>
      </w:r>
      <w:r w:rsidR="00E303DB" w:rsidRPr="001B6A05">
        <w:rPr>
          <w:rFonts w:hint="eastAsia"/>
        </w:rPr>
        <w:t>随着微机电系统（</w:t>
      </w:r>
      <w:ins w:id="56" w:author="Sun Fangmin" w:date="2021-09-14T13:53:00Z">
        <w:r w:rsidR="008835B7">
          <w:rPr>
            <w:rFonts w:hint="eastAsia"/>
          </w:rPr>
          <w:t>：</w:t>
        </w:r>
      </w:ins>
      <w:r w:rsidR="00E303DB" w:rsidRPr="001B6A05">
        <w:rPr>
          <w:rFonts w:hint="eastAsia"/>
        </w:rPr>
        <w:t>MEMS</w:t>
      </w:r>
      <w:r w:rsidR="00E303DB" w:rsidRPr="001B6A05">
        <w:rPr>
          <w:rFonts w:hint="eastAsia"/>
        </w:rPr>
        <w:t>）的发展，小型化、低功耗、</w:t>
      </w:r>
      <w:r w:rsidR="00E303DB" w:rsidRPr="001B6A05">
        <w:rPr>
          <w:rFonts w:hint="eastAsia"/>
        </w:rPr>
        <w:lastRenderedPageBreak/>
        <w:t>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sidRPr="008835B7">
        <w:rPr>
          <w:highlight w:val="yellow"/>
          <w:rPrChange w:id="57" w:author="Sun Fangmin" w:date="2021-09-14T13:53:00Z">
            <w:rPr/>
          </w:rPrChange>
        </w:rPr>
        <w:t>IPNS</w:t>
      </w:r>
      <w:r w:rsidR="00E303DB" w:rsidRPr="001B6A05">
        <w:rPr>
          <w:rFonts w:hint="eastAsia"/>
        </w:rPr>
        <w:t>系统</w:t>
      </w:r>
      <w:ins w:id="58" w:author="Sun Fangmin" w:date="2021-09-14T13:54:00Z">
        <w:r w:rsidR="008835B7">
          <w:rPr>
            <w:rFonts w:hint="eastAsia"/>
          </w:rPr>
          <w:t>的</w:t>
        </w:r>
      </w:ins>
      <w:ins w:id="59" w:author="Sun Fangmin" w:date="2021-09-14T14:09:00Z">
        <w:r w:rsidR="006E250C">
          <w:rPr>
            <w:rFonts w:hint="eastAsia"/>
          </w:rPr>
          <w:t>应用</w:t>
        </w:r>
      </w:ins>
      <w:ins w:id="60" w:author="Sun Fangmin" w:date="2021-09-14T13:54:00Z">
        <w:r w:rsidR="008835B7">
          <w:rPr>
            <w:rFonts w:hint="eastAsia"/>
          </w:rPr>
          <w:t>发展</w:t>
        </w:r>
      </w:ins>
      <w:r w:rsidR="00E303DB" w:rsidRPr="001B6A05">
        <w:rPr>
          <w:rFonts w:hint="eastAsia"/>
        </w:rPr>
        <w:t>提供了</w:t>
      </w:r>
      <w:del w:id="61" w:author="Sun Fangmin" w:date="2021-09-14T13:54:00Z">
        <w:r w:rsidR="00E303DB" w:rsidRPr="001B6A05" w:rsidDel="008835B7">
          <w:rPr>
            <w:rFonts w:hint="eastAsia"/>
          </w:rPr>
          <w:delText>广泛应用的前景</w:delText>
        </w:r>
      </w:del>
      <w:ins w:id="62" w:author="Sun Fangmin" w:date="2021-09-14T13:54:00Z">
        <w:r w:rsidR="008835B7">
          <w:rPr>
            <w:rFonts w:hint="eastAsia"/>
          </w:rPr>
          <w:t>基础</w:t>
        </w:r>
      </w:ins>
      <w:r w:rsidR="00E303DB">
        <w:rPr>
          <w:rFonts w:hint="eastAsia"/>
        </w:rPr>
        <w:t>，</w:t>
      </w:r>
      <w:r w:rsidR="00B21537">
        <w:rPr>
          <w:rFonts w:hint="eastAsia"/>
        </w:rPr>
        <w:t>并且</w:t>
      </w:r>
      <w:ins w:id="63" w:author="Sun Fangmin" w:date="2021-09-14T14:09:00Z">
        <w:r w:rsidR="006E250C">
          <w:t>受到了</w:t>
        </w:r>
      </w:ins>
      <w:r w:rsidR="009A669B">
        <w:t>越来越</w:t>
      </w:r>
      <w:ins w:id="64" w:author="Sun Fangmin" w:date="2021-09-14T14:09:00Z">
        <w:r w:rsidR="006E250C">
          <w:t>多的</w:t>
        </w:r>
      </w:ins>
      <w:del w:id="65" w:author="Sun Fangmin" w:date="2021-09-14T14:09:00Z">
        <w:r w:rsidR="009A669B" w:rsidDel="006E250C">
          <w:delText>受到</w:delText>
        </w:r>
      </w:del>
      <w:r w:rsidR="009A669B">
        <w:t>科研和工程技术人员的重视</w:t>
      </w:r>
      <w:r w:rsidR="00D81FAF">
        <w:rPr>
          <w:rFonts w:hint="eastAsia"/>
        </w:rPr>
        <w:t>。</w:t>
      </w:r>
      <w:r w:rsidR="008D73EC">
        <w:rPr>
          <w:rFonts w:hint="eastAsia"/>
        </w:rPr>
        <w:t>IPNS</w:t>
      </w:r>
      <w:r w:rsidR="00A56C99">
        <w:t>使用佩戴在人体上的可穿戴</w:t>
      </w:r>
      <w:ins w:id="66" w:author="Sun Fangmin" w:date="2021-09-14T13:54:00Z">
        <w:r w:rsidR="008835B7">
          <w:t>惯性</w:t>
        </w:r>
      </w:ins>
      <w:r w:rsidR="00A56C99">
        <w:t>传感</w:t>
      </w:r>
      <w:del w:id="67" w:author="Sun Fangmin" w:date="2021-09-14T13:55:00Z">
        <w:r w:rsidR="00A56C99" w:rsidDel="008835B7">
          <w:rPr>
            <w:rFonts w:hint="eastAsia"/>
          </w:rPr>
          <w:delText>器</w:delText>
        </w:r>
      </w:del>
      <w:ins w:id="68" w:author="Sun Fangmin" w:date="2021-09-14T13:55:00Z">
        <w:r w:rsidR="008835B7">
          <w:rPr>
            <w:rFonts w:hint="eastAsia"/>
          </w:rPr>
          <w:t>单元</w:t>
        </w:r>
      </w:ins>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0BF980E9" w:rsidR="00F8091F" w:rsidRDefault="00F76FBB" w:rsidP="00090C86">
      <w:pPr>
        <w:ind w:firstLine="480"/>
      </w:pPr>
      <w:del w:id="69" w:author="Sun Fangmin" w:date="2021-09-14T14:25:00Z">
        <w:r w:rsidDel="005D21F4">
          <w:rPr>
            <w:rFonts w:hint="eastAsia"/>
          </w:rPr>
          <w:delText>IPNS</w:delText>
        </w:r>
      </w:del>
      <w:ins w:id="70" w:author="Sun Fangmin" w:date="2021-09-14T14:25:00Z">
        <w:r w:rsidR="005D21F4">
          <w:rPr>
            <w:rFonts w:hint="eastAsia"/>
          </w:rPr>
          <w:t>室内</w:t>
        </w:r>
        <w:r w:rsidR="005D21F4">
          <w:t>定位技术</w:t>
        </w:r>
      </w:ins>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时，为救乘皮划艇遇险的父子俩，在河水流速大、水域环境复杂的情况下，安吉县消防员吕挺下水施救，救起其中一人后不幸被冲走，</w:t>
      </w:r>
      <w:ins w:id="71" w:author="Sun Fangmin" w:date="2021-09-14T14:18:00Z">
        <w:r w:rsidR="005D21F4">
          <w:rPr>
            <w:rFonts w:hint="eastAsia"/>
          </w:rPr>
          <w:t>（由于无法定位）</w:t>
        </w:r>
      </w:ins>
      <w:r w:rsidR="008D7089">
        <w:rPr>
          <w:rFonts w:hint="eastAsia"/>
        </w:rPr>
        <w:t>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15676C35" w:rsidR="00D940A3" w:rsidRPr="00F8091F" w:rsidRDefault="00D940A3" w:rsidP="00090C86">
      <w:pPr>
        <w:ind w:firstLine="480"/>
      </w:pPr>
      <w:r>
        <w:rPr>
          <w:rFonts w:hint="eastAsia"/>
        </w:rPr>
        <w:t>移动</w:t>
      </w:r>
      <w:r w:rsidR="004E61C4">
        <w:rPr>
          <w:rFonts w:hint="eastAsia"/>
        </w:rPr>
        <w:t>终端</w:t>
      </w:r>
      <w:r>
        <w:rPr>
          <w:rFonts w:hint="eastAsia"/>
        </w:rPr>
        <w:t>和</w:t>
      </w:r>
      <w:r w:rsidR="004E61C4">
        <w:rPr>
          <w:rFonts w:hint="eastAsia"/>
        </w:rPr>
        <w:t>可穿戴设备等已基本内置了惯性测量单元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proofErr w:type="spellStart"/>
      <w:r w:rsidR="00D11228">
        <w:rPr>
          <w:rFonts w:hint="eastAsia"/>
        </w:rPr>
        <w:t>Xsens</w:t>
      </w:r>
      <w:proofErr w:type="spellEnd"/>
      <w:r w:rsidR="00D11228">
        <w:rPr>
          <w:rFonts w:hint="eastAsia"/>
        </w:rPr>
        <w:t>传感器获取步态数据，从这些原始数据中划分支撑相和摆动相，结合惯导系统、零速度更新（</w:t>
      </w:r>
      <w:r w:rsidR="00D11228">
        <w:rPr>
          <w:rFonts w:hint="eastAsia"/>
        </w:rPr>
        <w:t>ZUPT</w:t>
      </w:r>
      <w:r w:rsidR="00D11228">
        <w:rPr>
          <w:rFonts w:hint="eastAsia"/>
        </w:rPr>
        <w:t>）、</w:t>
      </w:r>
      <w:r w:rsidR="00D11228">
        <w:rPr>
          <w:rFonts w:hint="eastAsia"/>
          <w:szCs w:val="24"/>
        </w:rPr>
        <w:t>不等式约束条件</w:t>
      </w:r>
      <w:r w:rsidR="00E01676">
        <w:rPr>
          <w:rFonts w:hint="eastAsia"/>
          <w:szCs w:val="24"/>
        </w:rPr>
        <w:t>和神经网络</w:t>
      </w:r>
      <w:r w:rsidR="005068CF">
        <w:rPr>
          <w:rFonts w:hint="eastAsia"/>
          <w:szCs w:val="24"/>
        </w:rPr>
        <w:t>等解算出</w:t>
      </w:r>
      <w:r w:rsidR="00442D00">
        <w:rPr>
          <w:rFonts w:hint="eastAsia"/>
          <w:szCs w:val="24"/>
        </w:rPr>
        <w:t>高精度</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72" w:name="_CTVC001f6a38687e7954a0aa54032979f524f6d"/>
      <w:r>
        <w:rPr>
          <w:rFonts w:hint="eastAsia"/>
        </w:rPr>
        <w:t>内外本学科领域的发展现状与趋势</w:t>
      </w:r>
      <w:bookmarkEnd w:id="72"/>
    </w:p>
    <w:p w14:paraId="4F0D0497" w14:textId="30802490"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w:t>
      </w:r>
      <w:r w:rsidR="000A4D98" w:rsidRPr="00C01294">
        <w:rPr>
          <w:rFonts w:hint="eastAsia"/>
        </w:rPr>
        <w:t>[</w:t>
      </w:r>
      <w:r w:rsidR="00A8485E" w:rsidRPr="00C01294">
        <w:rPr>
          <w:rFonts w:hint="eastAsia"/>
        </w:rPr>
        <w:t>1</w:t>
      </w:r>
      <w:r w:rsidR="000A4D98" w:rsidRPr="00C01294">
        <w:t>]</w:t>
      </w:r>
      <w:r w:rsidR="00AD279F">
        <w:rPr>
          <w:rFonts w:hint="eastAsia"/>
        </w:rPr>
        <w:t>：行</w:t>
      </w:r>
      <w:r w:rsidR="00AD279F">
        <w:rPr>
          <w:rFonts w:hint="eastAsia"/>
        </w:rPr>
        <w:lastRenderedPageBreak/>
        <w:t>人航位推算算法（</w:t>
      </w:r>
      <w:r w:rsidR="00AD279F">
        <w:rPr>
          <w:rFonts w:hint="eastAsia"/>
        </w:rPr>
        <w:t>PDR</w:t>
      </w:r>
      <w:r w:rsidR="00AD279F">
        <w:rPr>
          <w:rFonts w:hint="eastAsia"/>
        </w:rPr>
        <w:t>）和捷联惯导解算（</w:t>
      </w:r>
      <w:r w:rsidR="00AD279F">
        <w:rPr>
          <w:rFonts w:hint="eastAsia"/>
        </w:rPr>
        <w:t>SINS</w:t>
      </w:r>
      <w:r w:rsidR="00AD279F">
        <w:rPr>
          <w:rFonts w:hint="eastAsia"/>
        </w:rPr>
        <w:t>）算法。</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在每个步态周期结束时进行一次航位推算：步数和步态周期一般是使用加速度计或计步器检测，步长使用加速度计或者步长模型计算，航向变化量使用陀螺仪或者磁力计来推算。获取了每一步的距离和航向之后，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2F200A55"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proofErr w:type="spellStart"/>
      <w:r w:rsidR="00F92AA0" w:rsidRPr="00F92AA0">
        <w:t>Foxlin</w:t>
      </w:r>
      <w:proofErr w:type="spellEnd"/>
      <w:r w:rsidR="00F92AA0">
        <w:rPr>
          <w:rFonts w:hint="eastAsia"/>
        </w:rPr>
        <w:t>等人</w:t>
      </w:r>
      <w:r w:rsidR="00F92AA0" w:rsidRPr="00C01294">
        <w:rPr>
          <w:rFonts w:hint="eastAsia"/>
        </w:rPr>
        <w:t>[</w:t>
      </w:r>
      <w:r w:rsidR="000B7055" w:rsidRPr="00C01294">
        <w:rPr>
          <w:rFonts w:hint="eastAsia"/>
        </w:rPr>
        <w:t>2</w:t>
      </w:r>
      <w:r w:rsidR="00F92AA0" w:rsidRPr="00C01294">
        <w:t>]</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r w:rsidR="0004317B">
        <w:rPr>
          <w:rFonts w:hint="eastAsia"/>
        </w:rPr>
        <w:t>脚接触地面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w:t>
      </w:r>
      <w:r w:rsidR="00146A29" w:rsidRPr="00C01294">
        <w:rPr>
          <w:rFonts w:hint="eastAsia"/>
        </w:rPr>
        <w:t>测、</w:t>
      </w:r>
      <w:r w:rsidR="00707B11" w:rsidRPr="00C01294">
        <w:rPr>
          <w:rFonts w:hint="eastAsia"/>
        </w:rPr>
        <w:t>阈值检测</w:t>
      </w:r>
      <w:r w:rsidR="003D7CE6" w:rsidRPr="00C01294">
        <w:rPr>
          <w:rFonts w:hint="eastAsia"/>
        </w:rPr>
        <w:t>、</w:t>
      </w:r>
      <w:r w:rsidR="00146A29" w:rsidRPr="00C01294">
        <w:rPr>
          <w:rFonts w:hint="eastAsia"/>
        </w:rPr>
        <w:t>启发式分割方法</w:t>
      </w:r>
      <w:r w:rsidR="006471C9" w:rsidRPr="00C01294">
        <w:t>[</w:t>
      </w:r>
      <w:r w:rsidR="008125C9" w:rsidRPr="00C01294">
        <w:rPr>
          <w:rFonts w:hint="eastAsia"/>
        </w:rPr>
        <w:t>3-5</w:t>
      </w:r>
      <w:r w:rsidR="006471C9" w:rsidRPr="00C01294">
        <w:t>]</w:t>
      </w:r>
      <w:r w:rsidR="00146A29" w:rsidRPr="00C01294">
        <w:rPr>
          <w:rFonts w:hint="eastAsia"/>
        </w:rPr>
        <w:t>等</w:t>
      </w:r>
      <w:del w:id="73" w:author="Sun Fangmin" w:date="2021-09-14T15:58:00Z">
        <w:r w:rsidR="0039103F" w:rsidRPr="00C01294" w:rsidDel="00D526EE">
          <w:rPr>
            <w:rFonts w:hint="eastAsia"/>
          </w:rPr>
          <w:delText>，除此之外，也提出了其他方法</w:delText>
        </w:r>
      </w:del>
      <w:r w:rsidR="0039103F" w:rsidRPr="00C01294">
        <w:rPr>
          <w:rFonts w:hint="eastAsia"/>
        </w:rPr>
        <w:t>。</w:t>
      </w:r>
      <w:r w:rsidR="000F3583" w:rsidRPr="00C01294">
        <w:t>Sang Kyeong Park</w:t>
      </w:r>
      <w:r w:rsidR="000F3583" w:rsidRPr="00C01294">
        <w:rPr>
          <w:rFonts w:hint="eastAsia"/>
        </w:rPr>
        <w:t>[</w:t>
      </w:r>
      <w:r w:rsidR="00D821C8" w:rsidRPr="00C01294">
        <w:rPr>
          <w:rFonts w:hint="eastAsia"/>
        </w:rPr>
        <w:t>6</w:t>
      </w:r>
      <w:r w:rsidR="000F3583" w:rsidRPr="00C01294">
        <w:t>]</w:t>
      </w:r>
      <w:r w:rsidR="000F3583" w:rsidRPr="00C01294">
        <w:rPr>
          <w:rFonts w:hint="eastAsia"/>
        </w:rPr>
        <w:t>等人</w:t>
      </w:r>
      <w:r w:rsidR="001B591B" w:rsidRPr="00C01294">
        <w:rPr>
          <w:rFonts w:hint="eastAsia"/>
        </w:rPr>
        <w:t>通过把</w:t>
      </w:r>
      <w:r w:rsidR="00CD2C71" w:rsidRPr="00C01294">
        <w:rPr>
          <w:rFonts w:hint="eastAsia"/>
        </w:rPr>
        <w:t>一个</w:t>
      </w:r>
      <w:r w:rsidR="000602CC" w:rsidRPr="00C01294">
        <w:rPr>
          <w:rFonts w:hint="eastAsia"/>
        </w:rPr>
        <w:t>陀螺仪输出信号</w:t>
      </w:r>
      <w:r w:rsidR="00CD2C71" w:rsidRPr="00C01294">
        <w:rPr>
          <w:rFonts w:hint="eastAsia"/>
        </w:rPr>
        <w:t>(</w:t>
      </w:r>
      <w:r w:rsidR="00CD2C71" w:rsidRPr="00C01294">
        <w:rPr>
          <w:rFonts w:hint="eastAsia"/>
        </w:rPr>
        <w:t>矢状面</w:t>
      </w:r>
      <w:r w:rsidR="00CD2C71" w:rsidRPr="00C01294">
        <w:t>)</w:t>
      </w:r>
      <w:r w:rsidR="001B591B" w:rsidRPr="00C01294">
        <w:rPr>
          <w:rFonts w:hint="eastAsia"/>
        </w:rPr>
        <w:t xml:space="preserve"> </w:t>
      </w:r>
      <w:r w:rsidR="001B591B" w:rsidRPr="00C01294">
        <w:rPr>
          <w:rFonts w:hint="eastAsia"/>
        </w:rPr>
        <w:t>划分为</w:t>
      </w:r>
      <w:r w:rsidR="001B591B" w:rsidRPr="00C01294">
        <w:rPr>
          <w:rFonts w:hint="eastAsia"/>
        </w:rPr>
        <w:t>4</w:t>
      </w:r>
      <w:r w:rsidR="001B591B" w:rsidRPr="00C01294">
        <w:rPr>
          <w:rFonts w:hint="eastAsia"/>
        </w:rPr>
        <w:t>种状态</w:t>
      </w:r>
      <w:r w:rsidR="00CD2C71" w:rsidRPr="00C01294">
        <w:rPr>
          <w:rFonts w:hint="eastAsia"/>
        </w:rPr>
        <w:t>来构建马尔可夫模型，</w:t>
      </w:r>
      <w:r w:rsidR="00422046" w:rsidRPr="00C01294">
        <w:rPr>
          <w:rFonts w:hint="eastAsia"/>
        </w:rPr>
        <w:t>有效地检测出了</w:t>
      </w:r>
      <w:r w:rsidR="0068123F" w:rsidRPr="00C01294">
        <w:rPr>
          <w:rFonts w:hint="eastAsia"/>
        </w:rPr>
        <w:t>跑步</w:t>
      </w:r>
      <w:r w:rsidR="0082398B" w:rsidRPr="00C01294">
        <w:rPr>
          <w:rFonts w:hint="eastAsia"/>
        </w:rPr>
        <w:t>运动类型</w:t>
      </w:r>
      <w:r w:rsidR="0068123F" w:rsidRPr="00C01294">
        <w:rPr>
          <w:rFonts w:hint="eastAsia"/>
        </w:rPr>
        <w:t>下的零速度区间</w:t>
      </w:r>
      <w:r w:rsidR="00B6052B" w:rsidRPr="00C01294">
        <w:rPr>
          <w:rFonts w:hint="eastAsia"/>
        </w:rPr>
        <w:t>。</w:t>
      </w:r>
      <w:r w:rsidR="00050EF4" w:rsidRPr="00C01294">
        <w:t>Wang</w:t>
      </w:r>
      <w:r w:rsidR="00050EF4" w:rsidRPr="00C01294">
        <w:rPr>
          <w:rFonts w:hint="eastAsia"/>
        </w:rPr>
        <w:t>[</w:t>
      </w:r>
      <w:r w:rsidR="001B3E95" w:rsidRPr="00C01294">
        <w:rPr>
          <w:rFonts w:hint="eastAsia"/>
        </w:rPr>
        <w:t>7</w:t>
      </w:r>
      <w:r w:rsidR="00050EF4" w:rsidRPr="00C01294">
        <w:t>]</w:t>
      </w:r>
      <w:r w:rsidR="00050EF4" w:rsidRPr="00C01294">
        <w:rPr>
          <w:rFonts w:hint="eastAsia"/>
        </w:rPr>
        <w:t>等人结合单检测阈值方法</w:t>
      </w:r>
      <w:r w:rsidR="00050EF4" w:rsidRPr="00C01294">
        <w:rPr>
          <w:rFonts w:hint="eastAsia"/>
        </w:rPr>
        <w:t>(</w:t>
      </w:r>
      <w:r w:rsidR="00050EF4" w:rsidRPr="00C01294">
        <w:t>STM)</w:t>
      </w:r>
      <w:r w:rsidR="00050EF4" w:rsidRPr="00C01294">
        <w:rPr>
          <w:rFonts w:hint="eastAsia"/>
        </w:rPr>
        <w:t>和固定时间启发式方法</w:t>
      </w:r>
      <w:r w:rsidR="00050EF4" w:rsidRPr="00C01294">
        <w:rPr>
          <w:rFonts w:hint="eastAsia"/>
        </w:rPr>
        <w:t>(</w:t>
      </w:r>
      <w:r w:rsidR="00050EF4" w:rsidRPr="00C01294">
        <w:t>FHM)</w:t>
      </w:r>
      <w:r w:rsidR="00071D0E" w:rsidRPr="00C01294">
        <w:rPr>
          <w:rFonts w:hint="eastAsia"/>
        </w:rPr>
        <w:t>而提出的自适应检测方法</w:t>
      </w:r>
      <w:r w:rsidR="00071D0E" w:rsidRPr="00C01294">
        <w:rPr>
          <w:rFonts w:hint="eastAsia"/>
        </w:rPr>
        <w:t>(</w:t>
      </w:r>
      <w:r w:rsidR="00071D0E" w:rsidRPr="00C01294">
        <w:t>ADM)</w:t>
      </w:r>
      <w:r w:rsidR="00071D0E" w:rsidRPr="00C01294">
        <w:rPr>
          <w:rFonts w:hint="eastAsia"/>
        </w:rPr>
        <w:t>可以划分出正确的支撑相</w:t>
      </w:r>
      <w:r w:rsidR="00050EF4" w:rsidRPr="00C01294">
        <w:rPr>
          <w:rFonts w:hint="eastAsia"/>
        </w:rPr>
        <w:t>，</w:t>
      </w:r>
      <w:r w:rsidR="00071D0E" w:rsidRPr="00C01294">
        <w:rPr>
          <w:rFonts w:hint="eastAsia"/>
        </w:rPr>
        <w:t>同时</w:t>
      </w:r>
      <w:r w:rsidR="00050EF4" w:rsidRPr="00C01294">
        <w:rPr>
          <w:rFonts w:hint="eastAsia"/>
        </w:rPr>
        <w:t>使用聚类技术找到</w:t>
      </w:r>
      <w:r w:rsidR="00071D0E" w:rsidRPr="00C01294">
        <w:rPr>
          <w:rFonts w:hint="eastAsia"/>
        </w:rPr>
        <w:t>自适应时间阈值和</w:t>
      </w:r>
      <w:r w:rsidR="00086D5A" w:rsidRPr="00C01294">
        <w:rPr>
          <w:rFonts w:hint="eastAsia"/>
        </w:rPr>
        <w:t>合理设置</w:t>
      </w:r>
      <w:r w:rsidR="00071D0E" w:rsidRPr="00C01294">
        <w:rPr>
          <w:rFonts w:hint="eastAsia"/>
        </w:rPr>
        <w:t>其他参数。</w:t>
      </w:r>
    </w:p>
    <w:p w14:paraId="2826ACB3" w14:textId="30C05BFA" w:rsidR="00774BB7" w:rsidRPr="00CB3BCD" w:rsidRDefault="00B3270B" w:rsidP="002D5F44">
      <w:pPr>
        <w:ind w:firstLineChars="0" w:firstLine="420"/>
      </w:pPr>
      <w:r>
        <w:rPr>
          <w:rFonts w:hint="eastAsia"/>
        </w:rPr>
        <w:t>惯性导航的关键就是位置和航向的</w:t>
      </w:r>
      <w:r w:rsidR="009644AB">
        <w:rPr>
          <w:rFonts w:hint="eastAsia"/>
        </w:rPr>
        <w:t>误差</w:t>
      </w:r>
      <w:r>
        <w:rPr>
          <w:rFonts w:hint="eastAsia"/>
        </w:rPr>
        <w:t>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r w:rsidR="00DF5F0D">
        <w:rPr>
          <w:rFonts w:hint="eastAsia"/>
        </w:rPr>
        <w:t>kalman</w:t>
      </w:r>
      <w:r w:rsidR="00DF5F0D">
        <w:rPr>
          <w:rFonts w:hint="eastAsia"/>
        </w:rPr>
        <w:t>滤波惯导系统</w:t>
      </w:r>
      <w:r w:rsidR="008E4DB6">
        <w:rPr>
          <w:rFonts w:hint="eastAsia"/>
        </w:rPr>
        <w:t>的观测值只有速度误差的</w:t>
      </w:r>
      <w:r w:rsidR="008E4DB6" w:rsidRPr="00C01294">
        <w:rPr>
          <w:rFonts w:hint="eastAsia"/>
        </w:rPr>
        <w:t>情况下</w:t>
      </w:r>
      <w:r w:rsidR="00DF5F0D" w:rsidRPr="00C01294">
        <w:rPr>
          <w:rFonts w:hint="eastAsia"/>
        </w:rPr>
        <w:t>，</w:t>
      </w:r>
      <w:r w:rsidR="004B5FD3" w:rsidRPr="00C01294">
        <w:rPr>
          <w:rFonts w:hint="eastAsia"/>
        </w:rPr>
        <w:t>随着</w:t>
      </w:r>
      <w:r w:rsidR="008906C0" w:rsidRPr="00C01294">
        <w:rPr>
          <w:rFonts w:hint="eastAsia"/>
        </w:rPr>
        <w:t>导航时间推移，速度、俯仰角和翻滚角的</w:t>
      </w:r>
      <w:r w:rsidR="007524F4" w:rsidRPr="00C01294">
        <w:rPr>
          <w:rFonts w:hint="eastAsia"/>
        </w:rPr>
        <w:t>误差会与位置和航向角</w:t>
      </w:r>
      <w:r w:rsidR="007B5083" w:rsidRPr="00C01294">
        <w:rPr>
          <w:rFonts w:hint="eastAsia"/>
        </w:rPr>
        <w:t>的误差无关</w:t>
      </w:r>
      <w:r w:rsidR="001F4EF5" w:rsidRPr="00C01294">
        <w:rPr>
          <w:rFonts w:hint="eastAsia"/>
        </w:rPr>
        <w:t>[</w:t>
      </w:r>
      <w:r w:rsidR="004F02B0" w:rsidRPr="00C01294">
        <w:rPr>
          <w:rFonts w:hint="eastAsia"/>
        </w:rPr>
        <w:t>8</w:t>
      </w:r>
      <w:r w:rsidR="001F4EF5" w:rsidRPr="00C01294">
        <w:t>]</w:t>
      </w:r>
      <w:r w:rsidR="000A24DE" w:rsidRPr="00C01294">
        <w:rPr>
          <w:rFonts w:hint="eastAsia"/>
        </w:rPr>
        <w:t>。</w:t>
      </w:r>
      <w:r w:rsidR="00F67E8C" w:rsidRPr="00C01294">
        <w:rPr>
          <w:rFonts w:hint="eastAsia"/>
        </w:rPr>
        <w:t>这些问题都会导致逐渐积累导航误差，使计算结果大大偏离实际导航轨迹。</w:t>
      </w:r>
      <w:r w:rsidR="000A24DE" w:rsidRPr="00C01294">
        <w:rPr>
          <w:rFonts w:hint="eastAsia"/>
        </w:rPr>
        <w:t>为了解决</w:t>
      </w:r>
      <w:r w:rsidR="00C13002" w:rsidRPr="00C01294">
        <w:rPr>
          <w:rFonts w:hint="eastAsia"/>
        </w:rPr>
        <w:t>些</w:t>
      </w:r>
      <w:r w:rsidR="000A24DE" w:rsidRPr="00C01294">
        <w:rPr>
          <w:rFonts w:hint="eastAsia"/>
        </w:rPr>
        <w:t>问题，</w:t>
      </w:r>
      <w:r w:rsidR="008131C1" w:rsidRPr="00C01294">
        <w:rPr>
          <w:rFonts w:hint="eastAsia"/>
        </w:rPr>
        <w:t>基于生物力学模型限制的</w:t>
      </w:r>
      <w:r w:rsidR="00F67E8C" w:rsidRPr="00C01294">
        <w:rPr>
          <w:rFonts w:hint="eastAsia"/>
        </w:rPr>
        <w:t>多传感器</w:t>
      </w:r>
      <w:r w:rsidR="008131C1" w:rsidRPr="00C01294">
        <w:rPr>
          <w:rFonts w:hint="eastAsia"/>
        </w:rPr>
        <w:t>结合</w:t>
      </w:r>
      <w:r w:rsidR="0030381D" w:rsidRPr="00C01294">
        <w:rPr>
          <w:rFonts w:hint="eastAsia"/>
        </w:rPr>
        <w:t>的</w:t>
      </w:r>
      <w:r w:rsidR="008131C1" w:rsidRPr="00C01294">
        <w:rPr>
          <w:rFonts w:hint="eastAsia"/>
        </w:rPr>
        <w:t>计算方法被相继提了出来。</w:t>
      </w:r>
      <w:r w:rsidR="000A24DE" w:rsidRPr="00C01294">
        <w:t>[</w:t>
      </w:r>
      <w:r w:rsidR="004F02B0" w:rsidRPr="00C01294">
        <w:rPr>
          <w:rFonts w:hint="eastAsia"/>
        </w:rPr>
        <w:t>8</w:t>
      </w:r>
      <w:r w:rsidR="000A24DE" w:rsidRPr="00C01294">
        <w:t>]</w:t>
      </w:r>
      <w:r w:rsidR="00F249DF" w:rsidRPr="00C01294">
        <w:rPr>
          <w:rFonts w:hint="eastAsia"/>
        </w:rPr>
        <w:t>结合</w:t>
      </w:r>
      <w:r w:rsidR="00F249DF" w:rsidRPr="00C01294">
        <w:rPr>
          <w:rFonts w:hint="eastAsia"/>
        </w:rPr>
        <w:t>INS</w:t>
      </w:r>
      <w:r w:rsidR="00F249DF" w:rsidRPr="00C01294">
        <w:rPr>
          <w:rFonts w:hint="eastAsia"/>
        </w:rPr>
        <w:t>和</w:t>
      </w:r>
      <w:r w:rsidR="00F249DF" w:rsidRPr="00C01294">
        <w:rPr>
          <w:rFonts w:hint="eastAsia"/>
        </w:rPr>
        <w:t>PDR</w:t>
      </w:r>
      <w:r w:rsidR="00F249DF" w:rsidRPr="00C01294">
        <w:rPr>
          <w:rFonts w:hint="eastAsia"/>
        </w:rPr>
        <w:t>两种导航方式</w:t>
      </w:r>
      <w:r w:rsidR="00C01FB4" w:rsidRPr="00C01294">
        <w:rPr>
          <w:rFonts w:hint="eastAsia"/>
        </w:rPr>
        <w:t>矫正</w:t>
      </w:r>
      <w:r w:rsidR="0011752E" w:rsidRPr="00C01294">
        <w:rPr>
          <w:rFonts w:hint="eastAsia"/>
        </w:rPr>
        <w:t>双脚</w:t>
      </w:r>
      <w:r w:rsidR="00737543" w:rsidRPr="00C01294">
        <w:rPr>
          <w:rFonts w:hint="eastAsia"/>
        </w:rPr>
        <w:t>的轨迹，</w:t>
      </w:r>
      <w:r w:rsidR="000A58A4" w:rsidRPr="00C01294">
        <w:rPr>
          <w:rFonts w:hint="eastAsia"/>
        </w:rPr>
        <w:t>INS</w:t>
      </w:r>
      <w:r w:rsidR="000A58A4" w:rsidRPr="00C01294">
        <w:rPr>
          <w:rFonts w:hint="eastAsia"/>
        </w:rPr>
        <w:t>中的误差协方差矩阵小于阈值并且</w:t>
      </w:r>
      <w:r w:rsidR="00676D4A" w:rsidRPr="00C01294">
        <w:rPr>
          <w:rFonts w:hint="eastAsia"/>
        </w:rPr>
        <w:t>满足其他条件时触发</w:t>
      </w:r>
      <w:r w:rsidR="00676D4A" w:rsidRPr="00C01294">
        <w:rPr>
          <w:rFonts w:hint="eastAsia"/>
        </w:rPr>
        <w:t>PDR</w:t>
      </w:r>
      <w:r w:rsidR="00676D4A" w:rsidRPr="00C01294">
        <w:rPr>
          <w:rFonts w:hint="eastAsia"/>
        </w:rPr>
        <w:t>更新</w:t>
      </w:r>
      <w:r w:rsidR="004528F0" w:rsidRPr="00C01294">
        <w:rPr>
          <w:rFonts w:hint="eastAsia"/>
        </w:rPr>
        <w:t>位置和航向信息，重置相关参数。</w:t>
      </w:r>
      <w:r w:rsidR="002F162B" w:rsidRPr="00C01294">
        <w:rPr>
          <w:rFonts w:hint="eastAsia"/>
        </w:rPr>
        <w:t>[</w:t>
      </w:r>
      <w:r w:rsidR="00A24BF8" w:rsidRPr="00C01294">
        <w:rPr>
          <w:rFonts w:hint="eastAsia"/>
        </w:rPr>
        <w:t>9</w:t>
      </w:r>
      <w:r w:rsidR="002F162B" w:rsidRPr="00C01294">
        <w:t>]</w:t>
      </w:r>
      <w:r w:rsidR="002F162B" w:rsidRPr="00C01294">
        <w:rPr>
          <w:rFonts w:hint="eastAsia"/>
        </w:rPr>
        <w:t>中提出了基于二连杆倒立摆模型的步长估计方法，</w:t>
      </w:r>
      <w:r w:rsidR="000A0AEA" w:rsidRPr="00C01294">
        <w:rPr>
          <w:rFonts w:hint="eastAsia"/>
        </w:rPr>
        <w:t>其结果</w:t>
      </w:r>
      <w:r w:rsidR="00B11A66" w:rsidRPr="00C01294">
        <w:rPr>
          <w:rFonts w:hint="eastAsia"/>
        </w:rPr>
        <w:t>与</w:t>
      </w:r>
      <w:r w:rsidR="00AF73BD" w:rsidRPr="00C01294">
        <w:rPr>
          <w:rFonts w:hint="eastAsia"/>
        </w:rPr>
        <w:t>惯导系统计算出的两脚位置距</w:t>
      </w:r>
      <w:r w:rsidR="00AF73BD" w:rsidRPr="00C01294">
        <w:rPr>
          <w:rFonts w:hint="eastAsia"/>
        </w:rPr>
        <w:lastRenderedPageBreak/>
        <w:t>离相减之后</w:t>
      </w:r>
      <w:r w:rsidR="002F162B" w:rsidRPr="00C01294">
        <w:rPr>
          <w:rFonts w:hint="eastAsia"/>
        </w:rPr>
        <w:t>当作</w:t>
      </w:r>
      <w:r w:rsidR="002F162B" w:rsidRPr="00C01294">
        <w:rPr>
          <w:rFonts w:hint="eastAsia"/>
        </w:rPr>
        <w:t>kalman</w:t>
      </w:r>
      <w:r w:rsidR="002F162B" w:rsidRPr="00C01294">
        <w:rPr>
          <w:rFonts w:hint="eastAsia"/>
        </w:rPr>
        <w:t>误差模型</w:t>
      </w:r>
      <w:r w:rsidR="00AF73BD" w:rsidRPr="00C01294">
        <w:rPr>
          <w:rFonts w:hint="eastAsia"/>
        </w:rPr>
        <w:t>中位置误差伪测量，使得</w:t>
      </w:r>
      <w:r w:rsidR="00AF73BD" w:rsidRPr="00C01294">
        <w:rPr>
          <w:rFonts w:hint="eastAsia"/>
        </w:rPr>
        <w:t>kalman</w:t>
      </w:r>
      <w:r w:rsidR="00AF73BD" w:rsidRPr="00C01294">
        <w:rPr>
          <w:rFonts w:hint="eastAsia"/>
        </w:rPr>
        <w:t>滤波也拥有对位置误差的观测值，有效地</w:t>
      </w:r>
      <w:r w:rsidR="002D1DC2" w:rsidRPr="00C01294">
        <w:rPr>
          <w:rFonts w:hint="eastAsia"/>
        </w:rPr>
        <w:t>减少</w:t>
      </w:r>
      <w:r w:rsidR="00AF73BD" w:rsidRPr="00C01294">
        <w:rPr>
          <w:rFonts w:hint="eastAsia"/>
        </w:rPr>
        <w:t>了</w:t>
      </w:r>
      <w:r w:rsidR="002D1DC2" w:rsidRPr="00C01294">
        <w:rPr>
          <w:rFonts w:hint="eastAsia"/>
        </w:rPr>
        <w:t>航向误差。</w:t>
      </w:r>
      <w:r w:rsidR="00DC1B38" w:rsidRPr="00C01294">
        <w:rPr>
          <w:rFonts w:hint="eastAsia"/>
        </w:rPr>
        <w:t>同时一些研究</w:t>
      </w:r>
      <w:r w:rsidR="00CB3BCD" w:rsidRPr="00C01294">
        <w:rPr>
          <w:rFonts w:hint="eastAsia"/>
        </w:rPr>
        <w:t>[</w:t>
      </w:r>
      <w:r w:rsidR="007B7A69" w:rsidRPr="00C01294">
        <w:rPr>
          <w:rFonts w:hint="eastAsia"/>
        </w:rPr>
        <w:t>10-12</w:t>
      </w:r>
      <w:r w:rsidR="00CB3BCD" w:rsidRPr="00C01294">
        <w:t>]</w:t>
      </w:r>
      <w:r w:rsidR="00065AAB" w:rsidRPr="00C01294">
        <w:rPr>
          <w:rFonts w:hint="eastAsia"/>
        </w:rPr>
        <w:t>基于双脚之间的运动距离具有上限这一客观事实，</w:t>
      </w:r>
      <w:r w:rsidR="00DC1B38" w:rsidRPr="00C01294">
        <w:rPr>
          <w:rFonts w:hint="eastAsia"/>
        </w:rPr>
        <w:t>增加</w:t>
      </w:r>
      <w:r w:rsidR="00622C66" w:rsidRPr="00C01294">
        <w:rPr>
          <w:rFonts w:hint="eastAsia"/>
        </w:rPr>
        <w:t>自适应不等式约束来</w:t>
      </w:r>
      <w:r w:rsidR="007100C0" w:rsidRPr="00C01294">
        <w:rPr>
          <w:rFonts w:hint="eastAsia"/>
        </w:rPr>
        <w:t>有效纠正</w:t>
      </w:r>
      <w:r w:rsidR="007D4FAD" w:rsidRPr="00C01294">
        <w:rPr>
          <w:rFonts w:hint="eastAsia"/>
        </w:rPr>
        <w:t>导航</w:t>
      </w:r>
      <w:r w:rsidR="00F67E8C" w:rsidRPr="00C01294">
        <w:rPr>
          <w:rFonts w:hint="eastAsia"/>
        </w:rPr>
        <w:t>信息</w:t>
      </w:r>
      <w:r w:rsidR="00465128" w:rsidRPr="00C01294">
        <w:rPr>
          <w:rFonts w:hint="eastAsia"/>
        </w:rPr>
        <w:t>，</w:t>
      </w:r>
      <w:r w:rsidR="006F5FC6" w:rsidRPr="00C01294">
        <w:rPr>
          <w:rFonts w:hint="eastAsia"/>
        </w:rPr>
        <w:t>其中，</w:t>
      </w:r>
      <w:r w:rsidR="006F5FC6" w:rsidRPr="00C01294">
        <w:rPr>
          <w:rFonts w:hint="eastAsia"/>
        </w:rPr>
        <w:t>[</w:t>
      </w:r>
      <w:r w:rsidR="00E21AC8" w:rsidRPr="00C01294">
        <w:rPr>
          <w:rFonts w:hint="eastAsia"/>
        </w:rPr>
        <w:t>11</w:t>
      </w:r>
      <w:r w:rsidR="006F5FC6" w:rsidRPr="00C01294">
        <w:t>]</w:t>
      </w:r>
      <w:r w:rsidR="00F92967" w:rsidRPr="00C01294">
        <w:rPr>
          <w:rFonts w:hint="eastAsia"/>
        </w:rPr>
        <w:t>还</w:t>
      </w:r>
      <w:r w:rsidR="002D5F44" w:rsidRPr="00C01294">
        <w:rPr>
          <w:rFonts w:hint="eastAsia"/>
        </w:rPr>
        <w:t>研究了磁力计</w:t>
      </w:r>
      <w:r w:rsidR="000E7BB6" w:rsidRPr="00C01294">
        <w:rPr>
          <w:rFonts w:hint="eastAsia"/>
        </w:rPr>
        <w:t>误差模型，提出自适应阈值的磁力</w:t>
      </w:r>
      <w:r w:rsidR="00324FFF" w:rsidRPr="00C01294">
        <w:rPr>
          <w:rFonts w:hint="eastAsia"/>
        </w:rPr>
        <w:t>数据</w:t>
      </w:r>
      <w:r w:rsidR="000E7BB6" w:rsidRPr="00C01294">
        <w:rPr>
          <w:rFonts w:hint="eastAsia"/>
        </w:rPr>
        <w:t>kalman</w:t>
      </w:r>
      <w:r w:rsidR="000E7BB6" w:rsidRPr="00C01294">
        <w:rPr>
          <w:rFonts w:hint="eastAsia"/>
        </w:rPr>
        <w:t>滤波</w:t>
      </w:r>
      <w:r w:rsidR="00324FFF" w:rsidRPr="00C01294">
        <w:rPr>
          <w:rFonts w:hint="eastAsia"/>
        </w:rPr>
        <w:t>方法，降低本地磁干扰的影响，</w:t>
      </w:r>
      <w:r w:rsidR="00057B71" w:rsidRPr="00C01294">
        <w:rPr>
          <w:rFonts w:hint="eastAsia"/>
        </w:rPr>
        <w:t>滤波后的磁力计数据再用于纠正航行信息，有效的提高了导航精度。</w:t>
      </w:r>
      <w:r w:rsidR="009F75EC" w:rsidRPr="00C01294">
        <w:t>Hsu</w:t>
      </w:r>
      <w:r w:rsidR="009F75EC" w:rsidRPr="00C01294">
        <w:rPr>
          <w:rFonts w:hint="eastAsia"/>
        </w:rPr>
        <w:t>[</w:t>
      </w:r>
      <w:r w:rsidR="000B2772" w:rsidRPr="00C01294">
        <w:t>13</w:t>
      </w:r>
      <w:r w:rsidR="009F75EC" w:rsidRPr="00C01294">
        <w:t>]</w:t>
      </w:r>
      <w:r w:rsidR="009F75EC" w:rsidRPr="00C01294">
        <w:rPr>
          <w:rFonts w:hint="eastAsia"/>
        </w:rPr>
        <w:t>等人</w:t>
      </w:r>
      <w:r w:rsidR="00B867E2" w:rsidRPr="00C01294">
        <w:rPr>
          <w:rFonts w:hint="eastAsia"/>
        </w:rPr>
        <w:t>提出了一种基于四元数</w:t>
      </w:r>
      <w:r w:rsidR="00FC1793" w:rsidRPr="00C01294">
        <w:rPr>
          <w:rFonts w:hint="eastAsia"/>
        </w:rPr>
        <w:t>的双阶段</w:t>
      </w:r>
      <w:r w:rsidR="00B867E2" w:rsidRPr="00C01294">
        <w:rPr>
          <w:rFonts w:hint="eastAsia"/>
        </w:rPr>
        <w:t>扩展卡尔曼滤波</w:t>
      </w:r>
      <w:r w:rsidR="00FC1793" w:rsidRPr="00C01294">
        <w:rPr>
          <w:rFonts w:hint="eastAsia"/>
        </w:rPr>
        <w:t>数据</w:t>
      </w:r>
      <w:r w:rsidR="00B867E2" w:rsidRPr="00C01294">
        <w:rPr>
          <w:rFonts w:hint="eastAsia"/>
        </w:rPr>
        <w:t>融合技术来融合加速度、角速度和磁信号</w:t>
      </w:r>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w:t>
      </w:r>
      <w:r w:rsidR="009258E2" w:rsidRPr="00C01294">
        <w:rPr>
          <w:rFonts w:hint="eastAsia"/>
        </w:rPr>
        <w:t>传感器除了被用来跟踪步态信息，也可以用来跟踪手臂等其他身体部位</w:t>
      </w:r>
      <w:r w:rsidR="00C80572" w:rsidRPr="00C01294">
        <w:rPr>
          <w:rFonts w:hint="eastAsia"/>
        </w:rPr>
        <w:t>的运动轨迹</w:t>
      </w:r>
      <w:r w:rsidR="00C80572" w:rsidRPr="00C01294">
        <w:rPr>
          <w:rFonts w:hint="eastAsia"/>
        </w:rPr>
        <w:t>[</w:t>
      </w:r>
      <w:r w:rsidR="008D3FC5" w:rsidRPr="00C01294">
        <w:rPr>
          <w:rFonts w:hint="eastAsia"/>
        </w:rPr>
        <w:t>14</w:t>
      </w:r>
      <w:r w:rsidR="00C80572" w:rsidRPr="00C01294">
        <w:t>]</w:t>
      </w:r>
      <w:r w:rsidR="00C80572" w:rsidRPr="00C01294">
        <w:rPr>
          <w:rFonts w:hint="eastAsia"/>
        </w:rPr>
        <w:t>。</w:t>
      </w:r>
    </w:p>
    <w:p w14:paraId="17506476" w14:textId="4A383179"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但是，目前很多</w:t>
      </w:r>
      <w:r w:rsidR="004E7C20">
        <w:rPr>
          <w:rFonts w:hint="eastAsia"/>
          <w:color w:val="FF0000"/>
        </w:rPr>
        <w:t>基于捷联惯导系统的</w:t>
      </w:r>
      <w:r w:rsidR="004A4CC2" w:rsidRPr="00524D23">
        <w:rPr>
          <w:rFonts w:hint="eastAsia"/>
          <w:color w:val="FF0000"/>
        </w:rPr>
        <w:t>研究</w:t>
      </w:r>
      <w:r w:rsidR="00F93AC7">
        <w:rPr>
          <w:rFonts w:hint="eastAsia"/>
          <w:color w:val="FF0000"/>
        </w:rPr>
        <w:t>缺乏位移</w:t>
      </w:r>
      <w:r w:rsidR="00D93B55">
        <w:rPr>
          <w:rFonts w:hint="eastAsia"/>
          <w:color w:val="FF0000"/>
        </w:rPr>
        <w:t>的</w:t>
      </w:r>
      <w:r w:rsidR="00F93AC7">
        <w:rPr>
          <w:rFonts w:hint="eastAsia"/>
          <w:color w:val="FF0000"/>
        </w:rPr>
        <w:t>量测更新或者所选用的位移量测方法具有较大偏差、缺乏灵活性和泛化能力</w:t>
      </w:r>
      <w:r w:rsidR="009B0F6B">
        <w:rPr>
          <w:rFonts w:hint="eastAsia"/>
          <w:color w:val="FF0000"/>
        </w:rPr>
        <w:t>；而基于纯深度学习的方法</w:t>
      </w:r>
      <w:r w:rsidR="007B0B73">
        <w:rPr>
          <w:rFonts w:hint="eastAsia"/>
          <w:color w:val="FF0000"/>
        </w:rPr>
        <w:t>只能构建出二维平面内的导航轨迹信息</w:t>
      </w:r>
      <w:r w:rsidR="006D2E5A">
        <w:rPr>
          <w:rFonts w:hint="eastAsia"/>
          <w:color w:val="FF0000"/>
        </w:rPr>
        <w:t>，</w:t>
      </w:r>
      <w:r w:rsidR="007C620F" w:rsidRPr="00524D23">
        <w:rPr>
          <w:rFonts w:hint="eastAsia"/>
          <w:color w:val="FF0000"/>
        </w:rPr>
        <w:t>并且在位置和航向矫正的精确度方面仍然有很大的提升空间</w:t>
      </w:r>
      <w:r w:rsidR="007C620F">
        <w:rPr>
          <w:rFonts w:hint="eastAsia"/>
          <w:color w:val="FF0000"/>
        </w:rPr>
        <w:t>，</w:t>
      </w:r>
      <w:r w:rsidR="00F93AC7">
        <w:rPr>
          <w:rFonts w:hint="eastAsia"/>
          <w:color w:val="FF0000"/>
        </w:rPr>
        <w:t>本课题提出</w:t>
      </w:r>
      <w:r w:rsidR="00231EDC">
        <w:rPr>
          <w:rFonts w:hint="eastAsia"/>
          <w:color w:val="FF0000"/>
        </w:rPr>
        <w:t>的</w:t>
      </w:r>
      <w:r w:rsidR="00D0643D">
        <w:rPr>
          <w:rFonts w:hint="eastAsia"/>
          <w:color w:val="FF0000"/>
        </w:rPr>
        <w:t>神经网络</w:t>
      </w:r>
      <w:r w:rsidR="00F93AC7">
        <w:rPr>
          <w:rFonts w:hint="eastAsia"/>
          <w:color w:val="FF0000"/>
        </w:rPr>
        <w:t>辅助</w:t>
      </w:r>
      <w:r w:rsidR="00123DC8">
        <w:rPr>
          <w:rFonts w:hint="eastAsia"/>
          <w:color w:val="FF0000"/>
        </w:rPr>
        <w:t>捷联惯导系统的</w:t>
      </w:r>
      <w:r w:rsidR="00F93AC7">
        <w:rPr>
          <w:rFonts w:hint="eastAsia"/>
          <w:color w:val="FF0000"/>
        </w:rPr>
        <w:t>方法可以有效解决这</w:t>
      </w:r>
      <w:r w:rsidR="00123DC8">
        <w:rPr>
          <w:rFonts w:hint="eastAsia"/>
          <w:color w:val="FF0000"/>
        </w:rPr>
        <w:t>两个</w:t>
      </w:r>
      <w:r w:rsidR="00F93AC7">
        <w:rPr>
          <w:rFonts w:hint="eastAsia"/>
          <w:color w:val="FF0000"/>
        </w:rPr>
        <w:t>问题</w:t>
      </w:r>
      <w:r w:rsidR="006A71F4">
        <w:rPr>
          <w:rFonts w:hint="eastAsia"/>
          <w:color w:val="FF0000"/>
        </w:rPr>
        <w:t>。</w:t>
      </w:r>
      <w:r w:rsidR="005E416D">
        <w:rPr>
          <w:rFonts w:hint="eastAsia"/>
          <w:color w:val="FF0000"/>
        </w:rPr>
        <w:t>另外，</w:t>
      </w:r>
      <w:r w:rsidR="008655A4">
        <w:rPr>
          <w:rFonts w:hint="eastAsia"/>
          <w:color w:val="FF0000"/>
        </w:rPr>
        <w:t>本课题提出的自适应步态周期检测方法</w:t>
      </w:r>
      <w:r w:rsidR="00E05452">
        <w:rPr>
          <w:rFonts w:hint="eastAsia"/>
          <w:color w:val="FF0000"/>
        </w:rPr>
        <w:t>需要</w:t>
      </w:r>
      <w:r w:rsidR="008655A4">
        <w:rPr>
          <w:rFonts w:hint="eastAsia"/>
          <w:color w:val="FF0000"/>
        </w:rPr>
        <w:t>准确划分</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34EE7">
        <w:rPr>
          <w:rFonts w:hint="eastAsia"/>
          <w:color w:val="FF0000"/>
        </w:rPr>
        <w:t>的步态周期</w:t>
      </w:r>
      <w:r w:rsidR="00F76763" w:rsidRPr="00524D23">
        <w:rPr>
          <w:rFonts w:hint="eastAsia"/>
          <w:color w:val="FF0000"/>
        </w:rPr>
        <w:t>，</w:t>
      </w:r>
      <w:r w:rsidR="00E909BA">
        <w:rPr>
          <w:rFonts w:hint="eastAsia"/>
          <w:color w:val="FF0000"/>
        </w:rPr>
        <w:t>以</w:t>
      </w:r>
      <w:r w:rsidR="00DF7808">
        <w:rPr>
          <w:rFonts w:hint="eastAsia"/>
          <w:color w:val="FF0000"/>
        </w:rPr>
        <w:t>实现更</w:t>
      </w:r>
      <w:r w:rsidR="009065D0">
        <w:rPr>
          <w:rFonts w:hint="eastAsia"/>
          <w:color w:val="FF0000"/>
        </w:rPr>
        <w:t>好</w:t>
      </w:r>
      <w:r w:rsidR="00DF7808">
        <w:rPr>
          <w:rFonts w:hint="eastAsia"/>
          <w:color w:val="FF0000"/>
        </w:rPr>
        <w:t>的</w:t>
      </w:r>
      <w:r w:rsidR="002003EF">
        <w:rPr>
          <w:rFonts w:hint="eastAsia"/>
          <w:color w:val="FF0000"/>
        </w:rPr>
        <w:t>三维</w:t>
      </w:r>
      <w:r w:rsidR="00DF7808">
        <w:rPr>
          <w:rFonts w:hint="eastAsia"/>
          <w:color w:val="FF0000"/>
        </w:rPr>
        <w:t>导航</w:t>
      </w:r>
      <w:r w:rsidR="009065D0">
        <w:rPr>
          <w:rFonts w:hint="eastAsia"/>
          <w:color w:val="FF0000"/>
        </w:rPr>
        <w:t>效果</w:t>
      </w:r>
      <w:r w:rsidR="00D84D89" w:rsidRPr="00524D23">
        <w:rPr>
          <w:rFonts w:hint="eastAsia"/>
          <w:color w:val="FF0000"/>
        </w:rPr>
        <w:t>。</w:t>
      </w:r>
      <w:r w:rsidR="007F423D" w:rsidRPr="00524D23">
        <w:rPr>
          <w:rFonts w:hint="eastAsia"/>
          <w:color w:val="FF0000"/>
        </w:rPr>
        <w:t>所以，本课题</w:t>
      </w:r>
      <w:r w:rsidR="006058B0">
        <w:rPr>
          <w:rFonts w:hint="eastAsia"/>
          <w:color w:val="FF0000"/>
        </w:rPr>
        <w:t>拟</w:t>
      </w:r>
      <w:r w:rsidR="007F423D">
        <w:rPr>
          <w:rFonts w:hint="eastAsia"/>
        </w:rPr>
        <w:t>针对前述问题</w:t>
      </w:r>
      <w:r w:rsidR="00E66A02">
        <w:rPr>
          <w:rFonts w:hint="eastAsia"/>
        </w:rPr>
        <w:t>做</w:t>
      </w:r>
      <w:r w:rsidR="007F423D">
        <w:rPr>
          <w:rFonts w:hint="eastAsia"/>
        </w:rPr>
        <w:t>更进一步研究。</w:t>
      </w:r>
    </w:p>
    <w:p w14:paraId="4D093501" w14:textId="39411D71" w:rsidR="00AD5E97" w:rsidRPr="00AD5E97" w:rsidRDefault="00E41938" w:rsidP="0030490D">
      <w:pPr>
        <w:pStyle w:val="1"/>
        <w:ind w:firstLine="562"/>
      </w:pPr>
      <w:r>
        <w:rPr>
          <w:rFonts w:hint="eastAsia"/>
        </w:rPr>
        <w:t>课</w:t>
      </w:r>
      <w:bookmarkStart w:id="74" w:name="_CTVC0016a51369fde3c488f84d72a7a268f535b"/>
      <w:r>
        <w:rPr>
          <w:rFonts w:hint="eastAsia"/>
        </w:rPr>
        <w:t>题主要研究内容、预期目标</w:t>
      </w:r>
      <w:bookmarkEnd w:id="74"/>
    </w:p>
    <w:p w14:paraId="3860DD59" w14:textId="0F70EEA6" w:rsidR="00675EFC" w:rsidRDefault="009D1550" w:rsidP="000F0C1B">
      <w:pPr>
        <w:ind w:firstLine="480"/>
      </w:pPr>
      <w:r w:rsidRPr="009D1550">
        <w:t>IP</w:t>
      </w:r>
      <w:del w:id="75" w:author="Sun Fangmin" w:date="2021-09-14T14:30:00Z">
        <w:r w:rsidRPr="009D1550" w:rsidDel="000976EA">
          <w:delText>​​</w:delText>
        </w:r>
      </w:del>
      <w:r w:rsidR="008D73EC">
        <w:t>NS</w:t>
      </w:r>
      <w:r w:rsidRPr="009D1550">
        <w:rPr>
          <w:rFonts w:hint="eastAsia"/>
        </w:rPr>
        <w:t>的主要焦点是如何抑制和减少惯性传感器</w:t>
      </w:r>
      <w:del w:id="76" w:author="Sun Fangmin" w:date="2021-09-14T14:31:00Z">
        <w:r w:rsidRPr="009D1550" w:rsidDel="000976EA">
          <w:rPr>
            <w:rFonts w:hint="eastAsia"/>
          </w:rPr>
          <w:delText>引起的</w:delText>
        </w:r>
      </w:del>
      <w:r w:rsidRPr="009D1550">
        <w:rPr>
          <w:rFonts w:hint="eastAsia"/>
        </w:rPr>
        <w:t>漂移</w:t>
      </w:r>
      <w:ins w:id="77" w:author="Sun Fangmin" w:date="2021-09-14T14:31:00Z">
        <w:r w:rsidR="000976EA" w:rsidRPr="009D1550">
          <w:rPr>
            <w:rFonts w:hint="eastAsia"/>
          </w:rPr>
          <w:t>引起的</w:t>
        </w:r>
      </w:ins>
      <w:del w:id="78" w:author="Sun Fangmin" w:date="2021-09-14T14:31:00Z">
        <w:r w:rsidRPr="009D1550" w:rsidDel="000976EA">
          <w:rPr>
            <w:rFonts w:hint="eastAsia"/>
          </w:rPr>
          <w:delText>和</w:delText>
        </w:r>
      </w:del>
      <w:r w:rsidRPr="009D1550">
        <w:rPr>
          <w:rFonts w:hint="eastAsia"/>
        </w:rPr>
        <w:t>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ins w:id="79" w:author="Sun Fangmin" w:date="2021-09-14T14:31:00Z">
        <w:r w:rsidR="000976EA">
          <w:rPr>
            <w:rFonts w:hint="eastAsia"/>
          </w:rPr>
          <w:t>模型</w:t>
        </w:r>
      </w:ins>
      <w:r w:rsidR="00224476">
        <w:rPr>
          <w:rFonts w:hint="eastAsia"/>
        </w:rPr>
        <w:t>（</w:t>
      </w:r>
      <w:ins w:id="80" w:author="Sun Fangmin" w:date="2021-09-14T14:31:00Z">
        <w:r w:rsidR="000976EA">
          <w:rPr>
            <w:rFonts w:hint="eastAsia"/>
          </w:rPr>
          <w:t>：</w:t>
        </w:r>
      </w:ins>
      <w:r w:rsidR="00224476">
        <w:rPr>
          <w:rFonts w:hint="eastAsia"/>
        </w:rPr>
        <w:t>HMM</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w:t>
      </w:r>
      <w:del w:id="81" w:author="Sun Fangmin" w:date="2021-09-14T14:31:00Z">
        <w:r w:rsidR="00C43724" w:rsidDel="000976EA">
          <w:rPr>
            <w:rFonts w:hint="eastAsia"/>
          </w:rPr>
          <w:delText>限制</w:delText>
        </w:r>
      </w:del>
      <w:r w:rsidR="00AA69EC" w:rsidRPr="000976EA">
        <w:rPr>
          <w:rFonts w:hint="eastAsia"/>
          <w:highlight w:val="yellow"/>
          <w:rPrChange w:id="82" w:author="Sun Fangmin" w:date="2021-09-14T14:32:00Z">
            <w:rPr>
              <w:rFonts w:hint="eastAsia"/>
            </w:rPr>
          </w:rPrChange>
        </w:rPr>
        <w:t>计算偏差</w:t>
      </w:r>
      <w:r w:rsidR="00C43724" w:rsidRPr="000976EA">
        <w:rPr>
          <w:rFonts w:hint="eastAsia"/>
          <w:highlight w:val="yellow"/>
          <w:rPrChange w:id="83" w:author="Sun Fangmin" w:date="2021-09-14T14:32:00Z">
            <w:rPr>
              <w:rFonts w:hint="eastAsia"/>
            </w:rPr>
          </w:rPrChange>
        </w:rPr>
        <w:t>随时间的</w:t>
      </w:r>
      <w:r w:rsidR="00EF79C1" w:rsidRPr="000976EA">
        <w:rPr>
          <w:rFonts w:hint="eastAsia"/>
          <w:highlight w:val="yellow"/>
          <w:rPrChange w:id="84" w:author="Sun Fangmin" w:date="2021-09-14T14:32:00Z">
            <w:rPr>
              <w:rFonts w:hint="eastAsia"/>
            </w:rPr>
          </w:rPrChange>
        </w:rPr>
        <w:t>增加</w:t>
      </w:r>
      <w:r w:rsidR="00C43724" w:rsidRPr="000976EA">
        <w:rPr>
          <w:rFonts w:hint="eastAsia"/>
          <w:highlight w:val="yellow"/>
          <w:rPrChange w:id="85" w:author="Sun Fangmin" w:date="2021-09-14T14:32:00Z">
            <w:rPr>
              <w:rFonts w:hint="eastAsia"/>
            </w:rPr>
          </w:rPrChange>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w:t>
      </w:r>
      <w:del w:id="86" w:author="Sun Fangmin" w:date="2021-09-14T14:33:00Z">
        <w:r w:rsidR="00CF0533" w:rsidDel="000976EA">
          <w:delText>下</w:delText>
        </w:r>
      </w:del>
      <w:r w:rsidR="00CF0533">
        <w:t>图</w:t>
      </w:r>
      <w:ins w:id="87" w:author="Sun Fangmin" w:date="2021-09-14T14:33:00Z">
        <w:r w:rsidR="000976EA">
          <w:rPr>
            <w:rFonts w:hint="eastAsia"/>
          </w:rPr>
          <w:t>1</w:t>
        </w:r>
      </w:ins>
      <w:r w:rsidR="00CF0533">
        <w:rPr>
          <w:rFonts w:hint="eastAsia"/>
        </w:rPr>
        <w:t>所示，主要流程包括：数据采集、数据预处理、步态周期检测、</w:t>
      </w:r>
      <w:r w:rsidR="00C9442F">
        <w:rPr>
          <w:rFonts w:hint="eastAsia"/>
        </w:rPr>
        <w:t>神经网络模型</w:t>
      </w:r>
      <w:r w:rsidR="001C6B51">
        <w:rPr>
          <w:rFonts w:hint="eastAsia"/>
        </w:rPr>
        <w:t>构建与</w:t>
      </w:r>
      <w:r w:rsidR="00C9442F">
        <w:rPr>
          <w:rFonts w:hint="eastAsia"/>
        </w:rPr>
        <w:t>训练、</w:t>
      </w:r>
      <w:r w:rsidR="002D7E9B">
        <w:rPr>
          <w:rFonts w:hint="eastAsia"/>
        </w:rPr>
        <w:t>惯导系统</w:t>
      </w:r>
      <w:ins w:id="88" w:author="Sun Fangmin" w:date="2021-09-14T14:46:00Z">
        <w:r w:rsidR="00994D5F">
          <w:t>解</w:t>
        </w:r>
      </w:ins>
      <w:del w:id="89" w:author="Sun Fangmin" w:date="2021-09-14T14:46:00Z">
        <w:r w:rsidR="00AA7A49" w:rsidDel="00994D5F">
          <w:rPr>
            <w:rFonts w:hint="eastAsia"/>
          </w:rPr>
          <w:delText>计</w:delText>
        </w:r>
      </w:del>
      <w:r w:rsidR="00AA7A49">
        <w:rPr>
          <w:rFonts w:hint="eastAsia"/>
        </w:rPr>
        <w:t>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02FD119F" w14:textId="79B3585E" w:rsidR="000517F9" w:rsidRDefault="00994D5F" w:rsidP="008718C4">
      <w:pPr>
        <w:ind w:firstLine="480"/>
        <w:rPr>
          <w:ins w:id="90" w:author="Sun Fangmin" w:date="2021-09-14T14:33:00Z"/>
        </w:rPr>
      </w:pPr>
      <w:ins w:id="91" w:author="Sun Fangmin" w:date="2021-09-14T14:42:00Z">
        <w:r w:rsidRPr="00AD4889">
          <w:rPr>
            <w:noProof/>
          </w:rPr>
          <w:lastRenderedPageBreak/>
          <w:drawing>
            <wp:inline distT="0" distB="0" distL="0" distR="0" wp14:anchorId="7051F95E" wp14:editId="13D888A8">
              <wp:extent cx="4700773" cy="2835479"/>
              <wp:effectExtent l="0" t="0" r="0" b="0"/>
              <wp:docPr id="2"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ins>
      <w:moveFromRangeStart w:id="92" w:author="Sun Fangmin" w:date="2021-09-14T14:42:00Z" w:name="move82522984"/>
      <w:moveFrom w:id="93" w:author="Sun Fangmin" w:date="2021-09-14T14:42:00Z">
        <w:r w:rsidR="008718C4" w:rsidRPr="00AD4889" w:rsidDel="00994D5F">
          <w:rPr>
            <w:noProof/>
          </w:rPr>
          <w:drawing>
            <wp:inline distT="0" distB="0" distL="0" distR="0" wp14:anchorId="122490B2" wp14:editId="578C6543">
              <wp:extent cx="4700773" cy="2835479"/>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moveFrom>
      <w:moveFromRangeEnd w:id="92"/>
    </w:p>
    <w:p w14:paraId="2AA6CDDB" w14:textId="65562ACE" w:rsidR="000976EA" w:rsidRDefault="000976EA" w:rsidP="008718C4">
      <w:pPr>
        <w:ind w:firstLine="480"/>
      </w:pPr>
      <w:ins w:id="94" w:author="Sun Fangmin" w:date="2021-09-14T14:33:00Z">
        <w:r>
          <w:t>图</w:t>
        </w:r>
        <w:r>
          <w:rPr>
            <w:rFonts w:hint="eastAsia"/>
          </w:rPr>
          <w:t xml:space="preserve"> </w:t>
        </w:r>
        <w:r>
          <w:t xml:space="preserve"> </w:t>
        </w:r>
      </w:ins>
      <w:ins w:id="95" w:author="Sun Fangmin" w:date="2021-09-14T14:46:00Z">
        <w:r w:rsidR="00994D5F">
          <w:t>研究内容</w:t>
        </w:r>
      </w:ins>
      <w:ins w:id="96" w:author="Sun Fangmin" w:date="2021-09-14T14:47:00Z">
        <w:r w:rsidR="00994D5F">
          <w:t>框图</w:t>
        </w:r>
      </w:ins>
      <w:moveToRangeStart w:id="97" w:author="Sun Fangmin" w:date="2021-09-14T14:42:00Z" w:name="move82522984"/>
      <w:moveTo w:id="98" w:author="Sun Fangmin" w:date="2021-09-14T14:42:00Z">
        <w:del w:id="99" w:author="Sun Fangmin" w:date="2021-09-14T14:42:00Z">
          <w:r w:rsidR="00994D5F" w:rsidRPr="00AD4889" w:rsidDel="00994D5F">
            <w:rPr>
              <w:noProof/>
            </w:rPr>
            <w:lastRenderedPageBreak/>
            <w:drawing>
              <wp:inline distT="0" distB="0" distL="0" distR="0" wp14:anchorId="784DC1D8" wp14:editId="5A127C92">
                <wp:extent cx="4700773" cy="2835479"/>
                <wp:effectExtent l="0" t="0" r="0" b="0"/>
                <wp:docPr id="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del>
      </w:moveTo>
      <w:moveToRangeEnd w:id="97"/>
    </w:p>
    <w:p w14:paraId="69E65488" w14:textId="4CA73D41" w:rsidR="0030490D" w:rsidRPr="0030490D" w:rsidRDefault="0030490D" w:rsidP="0030490D">
      <w:pPr>
        <w:pStyle w:val="1"/>
        <w:ind w:firstLine="562"/>
      </w:pPr>
      <w:r w:rsidRPr="00AD5E97">
        <w:rPr>
          <w:color w:val="000000" w:themeColor="text1"/>
        </w:rPr>
        <w:t>创新点</w:t>
      </w:r>
    </w:p>
    <w:p w14:paraId="2CCFA615" w14:textId="77777777" w:rsidR="00485F7B" w:rsidRDefault="00485F7B" w:rsidP="00813658">
      <w:pPr>
        <w:ind w:firstLine="480"/>
        <w:rPr>
          <w:ins w:id="100" w:author="Sun Fangmin" w:date="2021-09-14T15:23:00Z"/>
          <w:color w:val="FF0000"/>
        </w:rPr>
      </w:pPr>
      <w:ins w:id="101" w:author="Sun Fangmin" w:date="2021-09-14T15:23:00Z">
        <w:r>
          <w:rPr>
            <w:rFonts w:hint="eastAsia"/>
            <w:color w:val="FF0000"/>
          </w:rPr>
          <w:t>1</w:t>
        </w:r>
        <w:r>
          <w:rPr>
            <w:color w:val="FF0000"/>
          </w:rPr>
          <w:t xml:space="preserve">. </w:t>
        </w:r>
      </w:ins>
      <w:r w:rsidR="0030490D" w:rsidRPr="008A3D4F">
        <w:rPr>
          <w:color w:val="FF0000"/>
        </w:rPr>
        <w:t>动态</w:t>
      </w:r>
      <w:r w:rsidR="00731120">
        <w:rPr>
          <w:rFonts w:hint="eastAsia"/>
          <w:color w:val="FF0000"/>
        </w:rPr>
        <w:t>变化</w:t>
      </w:r>
      <w:r w:rsidR="0030490D" w:rsidRPr="008A3D4F">
        <w:rPr>
          <w:color w:val="FF0000"/>
        </w:rPr>
        <w:t>速率下正确检测步态周期（利用双脚数据），</w:t>
      </w:r>
    </w:p>
    <w:p w14:paraId="069053AA" w14:textId="3523400F" w:rsidR="0030490D" w:rsidRPr="00813658" w:rsidRDefault="006D1B30" w:rsidP="00813658">
      <w:pPr>
        <w:ind w:firstLine="480"/>
        <w:rPr>
          <w:color w:val="FF0000"/>
        </w:rPr>
      </w:pPr>
      <w:r>
        <w:rPr>
          <w:rFonts w:hint="eastAsia"/>
          <w:color w:val="FF0000"/>
        </w:rPr>
        <w:t>神经网络</w:t>
      </w:r>
      <w:r w:rsidR="0030490D">
        <w:rPr>
          <w:rFonts w:hint="eastAsia"/>
          <w:color w:val="FF0000"/>
        </w:rPr>
        <w:t>估计摆动相期间的位移</w:t>
      </w:r>
      <w:r w:rsidR="0030490D" w:rsidRPr="008A3D4F">
        <w:rPr>
          <w:color w:val="FF0000"/>
        </w:rPr>
        <w:t>，</w:t>
      </w:r>
      <w:r w:rsidR="0030490D">
        <w:rPr>
          <w:color w:val="FF0000"/>
        </w:rPr>
        <w:t>一次预测两次更新的卡尔曼滤波（加入相对位置</w:t>
      </w:r>
      <w:r w:rsidR="006666B6">
        <w:rPr>
          <w:rFonts w:hint="eastAsia"/>
          <w:color w:val="FF0000"/>
        </w:rPr>
        <w:t>做</w:t>
      </w:r>
      <w:r w:rsidR="00072D27">
        <w:rPr>
          <w:rFonts w:hint="eastAsia"/>
          <w:color w:val="FF0000"/>
        </w:rPr>
        <w:t>约束，双脚的</w:t>
      </w:r>
      <w:r w:rsidR="00416DC6">
        <w:rPr>
          <w:rFonts w:hint="eastAsia"/>
          <w:color w:val="FF0000"/>
        </w:rPr>
        <w:t>子</w:t>
      </w:r>
      <w:r w:rsidR="00072D27">
        <w:rPr>
          <w:rFonts w:hint="eastAsia"/>
          <w:color w:val="FF0000"/>
        </w:rPr>
        <w:t>INS</w:t>
      </w:r>
      <w:r w:rsidR="00072D27">
        <w:rPr>
          <w:rFonts w:hint="eastAsia"/>
          <w:color w:val="FF0000"/>
        </w:rPr>
        <w:t>结合起来</w:t>
      </w:r>
      <w:r w:rsidR="0030490D">
        <w:rPr>
          <w:color w:val="FF0000"/>
        </w:rPr>
        <w:t>）</w:t>
      </w:r>
      <w:r w:rsidR="0030490D">
        <w:rPr>
          <w:rFonts w:hint="eastAsia"/>
          <w:color w:val="FF0000"/>
        </w:rPr>
        <w:t>。</w:t>
      </w:r>
    </w:p>
    <w:p w14:paraId="2D564EE8" w14:textId="06EF48E1" w:rsidR="00591942" w:rsidRPr="00591942" w:rsidRDefault="00591942" w:rsidP="00591942">
      <w:pPr>
        <w:ind w:firstLine="480"/>
      </w:pPr>
      <w:r>
        <w:rPr>
          <w:rFonts w:hint="eastAsia"/>
        </w:rPr>
        <w:t>主要研究内容如下：</w:t>
      </w:r>
    </w:p>
    <w:p w14:paraId="5A90F9CA" w14:textId="5307A9C1" w:rsidR="00E41938" w:rsidRDefault="00B20375" w:rsidP="00E41938">
      <w:pPr>
        <w:pStyle w:val="21"/>
        <w:ind w:firstLine="482"/>
      </w:pPr>
      <w:ins w:id="102" w:author="Sun Fangmin" w:date="2021-09-14T15:05:00Z">
        <w:r>
          <w:rPr>
            <w:rFonts w:hint="eastAsia"/>
          </w:rPr>
          <w:t>一、</w:t>
        </w:r>
        <w:r w:rsidRPr="00B20375">
          <w:rPr>
            <w:rFonts w:hint="eastAsia"/>
            <w:highlight w:val="yellow"/>
            <w:rPrChange w:id="103" w:author="Sun Fangmin" w:date="2021-09-14T15:05:00Z">
              <w:rPr>
                <w:rFonts w:hint="eastAsia"/>
              </w:rPr>
            </w:rPrChange>
          </w:rPr>
          <w:t>动态环境下的</w:t>
        </w:r>
      </w:ins>
      <w:r w:rsidR="00E41938" w:rsidRPr="00B20375">
        <w:rPr>
          <w:rFonts w:hint="eastAsia"/>
          <w:highlight w:val="yellow"/>
          <w:rPrChange w:id="104" w:author="Sun Fangmin" w:date="2021-09-14T15:05:00Z">
            <w:rPr>
              <w:rFonts w:hint="eastAsia"/>
            </w:rPr>
          </w:rPrChange>
        </w:rPr>
        <w:t>步</w:t>
      </w:r>
      <w:bookmarkStart w:id="105" w:name="_CTVC001e28d12cc0d2e4836a3787ee7afc2734f"/>
      <w:r w:rsidR="00E41938" w:rsidRPr="00B20375">
        <w:rPr>
          <w:rFonts w:hint="eastAsia"/>
          <w:highlight w:val="yellow"/>
          <w:rPrChange w:id="106" w:author="Sun Fangmin" w:date="2021-09-14T15:05:00Z">
            <w:rPr>
              <w:rFonts w:hint="eastAsia"/>
            </w:rPr>
          </w:rPrChange>
        </w:rPr>
        <w:t>态周期检测</w:t>
      </w:r>
      <w:bookmarkEnd w:id="105"/>
    </w:p>
    <w:p w14:paraId="4A8965CF" w14:textId="4B66BE35" w:rsidR="00E41938" w:rsidRDefault="00C133C1" w:rsidP="00E41938">
      <w:pPr>
        <w:ind w:firstLine="480"/>
      </w:pPr>
      <w:del w:id="107" w:author="Sun Fangmin" w:date="2021-09-14T14:47:00Z">
        <w:r w:rsidDel="00994D5F">
          <w:rPr>
            <w:rFonts w:hint="eastAsia"/>
          </w:rPr>
          <w:delText>1</w:delText>
        </w:r>
        <w:r w:rsidDel="00994D5F">
          <w:rPr>
            <w:rFonts w:hint="eastAsia"/>
          </w:rPr>
          <w:delText>、</w:delText>
        </w:r>
      </w:del>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9244E">
        <w:rPr>
          <w:color w:val="000000" w:themeColor="text1"/>
        </w:rPr>
        <w:t>在本课题中，</w:t>
      </w:r>
      <w:r w:rsidR="00675167" w:rsidRPr="0079244E">
        <w:rPr>
          <w:color w:val="000000" w:themeColor="text1"/>
        </w:rPr>
        <w:t>一个步态周期定义为两次</w:t>
      </w:r>
      <w:r w:rsidR="006112B0" w:rsidRPr="0079244E">
        <w:rPr>
          <w:color w:val="000000" w:themeColor="text1"/>
        </w:rPr>
        <w:t>脚跟触</w:t>
      </w:r>
      <w:r w:rsidR="0079244E">
        <w:rPr>
          <w:rFonts w:hint="eastAsia"/>
          <w:color w:val="000000" w:themeColor="text1"/>
        </w:rPr>
        <w:t>地</w:t>
      </w:r>
      <w:r w:rsidR="006112B0" w:rsidRPr="0079244E">
        <w:rPr>
          <w:color w:val="000000" w:themeColor="text1"/>
        </w:rPr>
        <w:t>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108" w:name="_CTVC001e07838b4fd934aefb44e110131772fd1"/>
      <w:r>
        <w:rPr>
          <w:rFonts w:hint="eastAsia"/>
        </w:rPr>
        <w:t>联惯导系统中涉及的内容</w:t>
      </w:r>
      <w:bookmarkEnd w:id="108"/>
    </w:p>
    <w:p w14:paraId="284E8E63" w14:textId="0121C231"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lastRenderedPageBreak/>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，另外此部分也涉及惯导系统初始对准和坐标系转换等相关内容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del w:id="109" w:author="Sun Fangmin" w:date="2021-09-14T14:45:00Z">
        <w:r w:rsidR="00352BA6" w:rsidRPr="00352BA6" w:rsidDel="00994D5F">
          <w:rPr>
            <w:rFonts w:hint="eastAsia"/>
          </w:rPr>
          <w:delText>力</w:delText>
        </w:r>
      </w:del>
      <w:r w:rsidR="00352BA6" w:rsidRPr="00352BA6">
        <w:rPr>
          <w:rFonts w:hint="eastAsia"/>
        </w:rPr>
        <w:t>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249ACB28" w:rsidR="00E41938" w:rsidRDefault="00525935" w:rsidP="00E41938">
      <w:pPr>
        <w:pStyle w:val="21"/>
        <w:ind w:firstLine="482"/>
      </w:pPr>
      <w:r>
        <w:rPr>
          <w:rFonts w:hint="eastAsia"/>
        </w:rPr>
        <w:t>基于</w:t>
      </w:r>
      <w:r w:rsidR="00E41938" w:rsidRPr="00201AF3">
        <w:rPr>
          <w:highlight w:val="yellow"/>
          <w:rPrChange w:id="110" w:author="Sun Fangmin" w:date="2021-09-14T15:30:00Z">
            <w:rPr/>
          </w:rPrChange>
        </w:rPr>
        <w:t>K</w:t>
      </w:r>
      <w:bookmarkStart w:id="111" w:name="_CTVC001bf567816ba944f4597878f38c05c5a3d"/>
      <w:r w:rsidR="00E41938" w:rsidRPr="00201AF3">
        <w:rPr>
          <w:highlight w:val="yellow"/>
          <w:rPrChange w:id="112" w:author="Sun Fangmin" w:date="2021-09-14T15:30:00Z">
            <w:rPr/>
          </w:rPrChange>
        </w:rPr>
        <w:t>arman</w:t>
      </w:r>
      <w:r w:rsidR="00E41938">
        <w:rPr>
          <w:rFonts w:hint="eastAsia"/>
        </w:rPr>
        <w:t>滤波器</w:t>
      </w:r>
      <w:bookmarkEnd w:id="111"/>
      <w:r>
        <w:rPr>
          <w:rFonts w:hint="eastAsia"/>
        </w:rPr>
        <w:t>的</w:t>
      </w:r>
      <w:r w:rsidRPr="00525935">
        <w:rPr>
          <w:rFonts w:hint="eastAsia"/>
        </w:rPr>
        <w:t>零速度更新</w:t>
      </w:r>
      <w:r w:rsidRPr="00525935">
        <w:rPr>
          <w:rFonts w:hint="eastAsia"/>
        </w:rPr>
        <w:t>(ZUPT)</w:t>
      </w:r>
      <w:r>
        <w:rPr>
          <w:rFonts w:hint="eastAsia"/>
        </w:rPr>
        <w:t>算法</w:t>
      </w:r>
    </w:p>
    <w:p w14:paraId="1BC81326" w14:textId="181C65FD" w:rsidR="00CC2050" w:rsidRPr="00C01294"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sidRPr="00C01294">
        <w:rPr>
          <w:rFonts w:hint="eastAsia"/>
        </w:rPr>
        <w:t>滤波</w:t>
      </w:r>
      <w:r w:rsidR="00BC2C28" w:rsidRPr="00C01294">
        <w:rPr>
          <w:rFonts w:hint="eastAsia"/>
        </w:rPr>
        <w:t>(</w:t>
      </w:r>
      <w:r w:rsidR="00BC2C28" w:rsidRPr="00C01294">
        <w:t>UKF)</w:t>
      </w:r>
      <w:r w:rsidR="00021ECD" w:rsidRPr="00C01294">
        <w:rPr>
          <w:rFonts w:hint="eastAsia"/>
        </w:rPr>
        <w:t>[</w:t>
      </w:r>
      <w:r w:rsidR="006342CB" w:rsidRPr="00C01294">
        <w:rPr>
          <w:rFonts w:hint="eastAsia"/>
        </w:rPr>
        <w:t>15,</w:t>
      </w:r>
      <w:r w:rsidR="00021ECD" w:rsidRPr="00C01294">
        <w:t>16]</w:t>
      </w:r>
      <w:r w:rsidR="005D68DD" w:rsidRPr="00C01294">
        <w:rPr>
          <w:rFonts w:hint="eastAsia"/>
        </w:rPr>
        <w:t>。</w:t>
      </w:r>
    </w:p>
    <w:p w14:paraId="5BCBBF0D" w14:textId="52C4C2B0" w:rsidR="00243CA5" w:rsidRPr="00C01294" w:rsidRDefault="00486880" w:rsidP="00525935">
      <w:pPr>
        <w:ind w:firstLineChars="0" w:firstLine="420"/>
      </w:pPr>
      <w:r w:rsidRPr="00C01294">
        <w:rPr>
          <w:rFonts w:hint="eastAsia"/>
        </w:rPr>
        <w:t>众所周知</w:t>
      </w:r>
      <w:r w:rsidR="00E36F76" w:rsidRPr="00C01294">
        <w:rPr>
          <w:rFonts w:hint="eastAsia"/>
        </w:rPr>
        <w:t>在纯</w:t>
      </w:r>
      <w:r w:rsidR="003218C8" w:rsidRPr="00C01294">
        <w:rPr>
          <w:rFonts w:hint="eastAsia"/>
        </w:rPr>
        <w:t>惯导系统中，位置等信息是通过积分得来的</w:t>
      </w:r>
      <w:r w:rsidRPr="00C01294">
        <w:rPr>
          <w:rFonts w:hint="eastAsia"/>
        </w:rPr>
        <w:t>，然而</w:t>
      </w:r>
      <w:r w:rsidR="000C3299" w:rsidRPr="00C01294">
        <w:rPr>
          <w:rFonts w:hint="eastAsia"/>
        </w:rPr>
        <w:t>计算过程中存在的误差也会随着</w:t>
      </w:r>
      <w:r w:rsidR="00D70F82" w:rsidRPr="00C01294">
        <w:rPr>
          <w:rFonts w:hint="eastAsia"/>
        </w:rPr>
        <w:t>时间的增加而迅速累积</w:t>
      </w:r>
      <w:r w:rsidRPr="00C01294">
        <w:rPr>
          <w:rFonts w:hint="eastAsia"/>
        </w:rPr>
        <w:t>，</w:t>
      </w:r>
      <w:r w:rsidR="00D70F82" w:rsidRPr="00C01294">
        <w:rPr>
          <w:rFonts w:hint="eastAsia"/>
        </w:rPr>
        <w:t>比如</w:t>
      </w:r>
      <w:r w:rsidR="00482DDD" w:rsidRPr="00C01294">
        <w:rPr>
          <w:rFonts w:hint="eastAsia"/>
        </w:rPr>
        <w:t>传感器的</w:t>
      </w:r>
      <w:r w:rsidR="003218C8" w:rsidRPr="00C01294">
        <w:rPr>
          <w:rFonts w:hint="eastAsia"/>
        </w:rPr>
        <w:t>确定性误差与随机误差</w:t>
      </w:r>
      <w:r w:rsidR="008F16A5" w:rsidRPr="00C01294">
        <w:rPr>
          <w:rFonts w:hint="eastAsia"/>
        </w:rPr>
        <w:t>、</w:t>
      </w:r>
      <w:r w:rsidR="001502DE" w:rsidRPr="00C01294">
        <w:rPr>
          <w:rFonts w:hint="eastAsia"/>
        </w:rPr>
        <w:t>计算误差、初值误差、建模误差等</w:t>
      </w:r>
      <w:r w:rsidR="001502DE" w:rsidRPr="00C01294">
        <w:rPr>
          <w:rFonts w:hint="eastAsia"/>
        </w:rPr>
        <w:t>[</w:t>
      </w:r>
      <w:r w:rsidR="00AC7D29" w:rsidRPr="00C01294">
        <w:t>13</w:t>
      </w:r>
      <w:r w:rsidR="00267293" w:rsidRPr="00C01294">
        <w:rPr>
          <w:rFonts w:hint="eastAsia"/>
        </w:rPr>
        <w:t>,17</w:t>
      </w:r>
      <w:r w:rsidR="001502DE" w:rsidRPr="00C01294">
        <w:t>]</w:t>
      </w:r>
      <w:r w:rsidR="00E542BC" w:rsidRPr="00C01294">
        <w:rPr>
          <w:rFonts w:hint="eastAsia"/>
        </w:rPr>
        <w:t>。为了补偿这些误差，研究人员已经提出了</w:t>
      </w:r>
      <w:r w:rsidR="00D55694" w:rsidRPr="00C01294">
        <w:rPr>
          <w:rFonts w:hint="eastAsia"/>
        </w:rPr>
        <w:t>自回归</w:t>
      </w:r>
      <w:r w:rsidR="00D55694" w:rsidRPr="00C01294">
        <w:rPr>
          <w:rFonts w:hint="eastAsia"/>
        </w:rPr>
        <w:t>(</w:t>
      </w:r>
      <w:r w:rsidR="00D55694" w:rsidRPr="00C01294">
        <w:t>AR)</w:t>
      </w:r>
      <w:r w:rsidR="00D55694" w:rsidRPr="00C01294">
        <w:rPr>
          <w:rFonts w:hint="eastAsia"/>
        </w:rPr>
        <w:t>、移动平均</w:t>
      </w:r>
      <w:r w:rsidR="00D55694" w:rsidRPr="00C01294">
        <w:rPr>
          <w:rFonts w:hint="eastAsia"/>
        </w:rPr>
        <w:t>(</w:t>
      </w:r>
      <w:r w:rsidR="00D55694" w:rsidRPr="00C01294">
        <w:t>MA)</w:t>
      </w:r>
      <w:r w:rsidR="00D55694" w:rsidRPr="00C01294">
        <w:rPr>
          <w:rFonts w:hint="eastAsia"/>
        </w:rPr>
        <w:t>和自回归移动平均等模型，但</w:t>
      </w:r>
      <w:r w:rsidR="00482DDD" w:rsidRPr="00C01294">
        <w:rPr>
          <w:rFonts w:hint="eastAsia"/>
        </w:rPr>
        <w:t>在复杂环境和剧烈运动中，</w:t>
      </w:r>
      <w:r w:rsidR="00C310D5" w:rsidRPr="00C01294">
        <w:rPr>
          <w:rFonts w:hint="eastAsia"/>
        </w:rPr>
        <w:t>误差</w:t>
      </w:r>
      <w:r w:rsidR="00B80F11" w:rsidRPr="00C01294">
        <w:rPr>
          <w:rFonts w:hint="eastAsia"/>
        </w:rPr>
        <w:t>难以用这些</w:t>
      </w:r>
      <w:r w:rsidR="00251E6B" w:rsidRPr="00C01294">
        <w:rPr>
          <w:rFonts w:hint="eastAsia"/>
        </w:rPr>
        <w:t>数学</w:t>
      </w:r>
      <w:r w:rsidR="00B80F11" w:rsidRPr="00C01294">
        <w:rPr>
          <w:rFonts w:hint="eastAsia"/>
        </w:rPr>
        <w:t>模型来描述</w:t>
      </w:r>
      <w:r w:rsidR="00DB1E1C" w:rsidRPr="00C01294">
        <w:rPr>
          <w:rFonts w:hint="eastAsia"/>
        </w:rPr>
        <w:t>[</w:t>
      </w:r>
      <w:r w:rsidR="00E21AC8" w:rsidRPr="00C01294">
        <w:rPr>
          <w:rFonts w:hint="eastAsia"/>
        </w:rPr>
        <w:t>10</w:t>
      </w:r>
      <w:r w:rsidR="00DB1E1C" w:rsidRPr="00C01294">
        <w:t>]</w:t>
      </w:r>
      <w:r w:rsidR="00251E6B" w:rsidRPr="00C01294">
        <w:rPr>
          <w:rFonts w:hint="eastAsia"/>
        </w:rPr>
        <w:t>，但是</w:t>
      </w:r>
      <w:r w:rsidR="001B4976" w:rsidRPr="00C01294">
        <w:rPr>
          <w:rFonts w:hint="eastAsia"/>
        </w:rPr>
        <w:t>可以通过生物力学模型来有效约束误差。</w:t>
      </w:r>
      <w:r w:rsidR="001877C5" w:rsidRPr="00C01294">
        <w:t>步态是四肢运动产生的周期性活动，包括腿、手臂、臀部、脚和躯干的运动</w:t>
      </w:r>
      <w:r w:rsidR="001127EF" w:rsidRPr="00C01294">
        <w:rPr>
          <w:rFonts w:hint="eastAsia"/>
        </w:rPr>
        <w:t>，当脚处于支撑相的时候</w:t>
      </w:r>
      <w:r w:rsidR="00FE0217" w:rsidRPr="00C01294">
        <w:rPr>
          <w:rFonts w:hint="eastAsia"/>
        </w:rPr>
        <w:t>，此时脚相对于地面时静止不动的</w:t>
      </w:r>
      <w:r w:rsidR="006406EF" w:rsidRPr="00C01294">
        <w:rPr>
          <w:rFonts w:hint="eastAsia"/>
        </w:rPr>
        <w:t>，速度近似为</w:t>
      </w:r>
      <w:r w:rsidR="006406EF" w:rsidRPr="00C01294">
        <w:rPr>
          <w:rFonts w:hint="eastAsia"/>
        </w:rPr>
        <w:t>0</w:t>
      </w:r>
      <w:r w:rsidR="003224AD" w:rsidRPr="00C01294">
        <w:rPr>
          <w:rFonts w:hint="eastAsia"/>
        </w:rPr>
        <w:t>，</w:t>
      </w:r>
      <w:r w:rsidR="00385522" w:rsidRPr="00C01294">
        <w:rPr>
          <w:rFonts w:hint="eastAsia"/>
        </w:rPr>
        <w:t>所以</w:t>
      </w:r>
      <w:r w:rsidR="00A72B82" w:rsidRPr="00C01294">
        <w:rPr>
          <w:rFonts w:hint="eastAsia"/>
        </w:rPr>
        <w:t>检测到步态处于支撑相时，把速度置为</w:t>
      </w:r>
      <w:r w:rsidR="00385522" w:rsidRPr="00C01294">
        <w:rPr>
          <w:rFonts w:hint="eastAsia"/>
        </w:rPr>
        <w:t>零就可以抑制整个导航过程中的误差积累，这就是</w:t>
      </w:r>
      <w:r w:rsidR="00385522" w:rsidRPr="00C01294">
        <w:rPr>
          <w:rFonts w:hint="eastAsia"/>
        </w:rPr>
        <w:t>ZUPT</w:t>
      </w:r>
      <w:r w:rsidR="00385522" w:rsidRPr="00C01294">
        <w:rPr>
          <w:rFonts w:hint="eastAsia"/>
        </w:rPr>
        <w:t>的工作原理</w:t>
      </w:r>
      <w:r w:rsidR="00524D23" w:rsidRPr="00C01294">
        <w:rPr>
          <w:rFonts w:hint="eastAsia"/>
        </w:rPr>
        <w:t>。</w:t>
      </w:r>
    </w:p>
    <w:p w14:paraId="42300384" w14:textId="767CB32F" w:rsidR="001877C5" w:rsidRDefault="00243CA5" w:rsidP="00243CA5">
      <w:pPr>
        <w:ind w:firstLineChars="0" w:firstLine="420"/>
      </w:pPr>
      <w:r w:rsidRPr="00C01294">
        <w:rPr>
          <w:rFonts w:hint="eastAsia"/>
        </w:rPr>
        <w:t>ZUPT</w:t>
      </w:r>
      <w:r w:rsidRPr="00C01294">
        <w:rPr>
          <w:rFonts w:hint="eastAsia"/>
        </w:rPr>
        <w:t>可以分为几种类型</w:t>
      </w:r>
      <w:r w:rsidR="00BA6B08" w:rsidRPr="00C01294">
        <w:rPr>
          <w:rFonts w:hint="eastAsia"/>
        </w:rPr>
        <w:t>[</w:t>
      </w:r>
      <w:r w:rsidR="007100D8" w:rsidRPr="00C01294">
        <w:t>17</w:t>
      </w:r>
      <w:r w:rsidR="00BA6B08" w:rsidRPr="00C01294">
        <w:t>]</w:t>
      </w:r>
      <w:r w:rsidR="00B970AA" w:rsidRPr="00C01294">
        <w:rPr>
          <w:rFonts w:hint="eastAsia"/>
        </w:rPr>
        <w:t>。</w:t>
      </w:r>
      <w:r w:rsidR="00B415A7" w:rsidRPr="00C01294">
        <w:rPr>
          <w:rFonts w:hint="eastAsia"/>
        </w:rPr>
        <w:t>第一种是直接把</w:t>
      </w:r>
      <w:r w:rsidR="00F37B40" w:rsidRPr="00C01294">
        <w:rPr>
          <w:rFonts w:hint="eastAsia"/>
        </w:rPr>
        <w:t>支撑相内的速度置为零即可</w:t>
      </w:r>
      <w:r w:rsidR="00AB1E47" w:rsidRPr="00C01294">
        <w:rPr>
          <w:rFonts w:hint="eastAsia"/>
        </w:rPr>
        <w:t>，</w:t>
      </w:r>
      <w:r w:rsidR="00F37B40" w:rsidRPr="00C01294">
        <w:rPr>
          <w:rFonts w:hint="eastAsia"/>
        </w:rPr>
        <w:t>这种方法</w:t>
      </w:r>
      <w:r w:rsidR="003224AD" w:rsidRPr="00C01294">
        <w:rPr>
          <w:rFonts w:hint="eastAsia"/>
        </w:rPr>
        <w:t>并没有对</w:t>
      </w:r>
      <w:r w:rsidR="00272C25" w:rsidRPr="00C01294">
        <w:rPr>
          <w:rFonts w:hint="eastAsia"/>
        </w:rPr>
        <w:t>摆动相</w:t>
      </w:r>
      <w:r w:rsidR="00BB07E4" w:rsidRPr="00C01294">
        <w:rPr>
          <w:rFonts w:hint="eastAsia"/>
        </w:rPr>
        <w:t>内的速度进行误差</w:t>
      </w:r>
      <w:r w:rsidR="001048C7" w:rsidRPr="00C01294">
        <w:rPr>
          <w:rFonts w:hint="eastAsia"/>
        </w:rPr>
        <w:t>矫正，并且会导</w:t>
      </w:r>
      <w:r w:rsidR="001048C7">
        <w:rPr>
          <w:rFonts w:hint="eastAsia"/>
        </w:rPr>
        <w:t>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r w:rsidR="003224AD">
        <w:rPr>
          <w:rFonts w:hint="eastAsia"/>
        </w:rPr>
        <w:t>速度</w:t>
      </w:r>
      <w:r w:rsidR="00F452C2">
        <w:rPr>
          <w:rFonts w:hint="eastAsia"/>
        </w:rPr>
        <w:t>零偏误差</w:t>
      </w:r>
      <w:r w:rsidR="003224AD">
        <w:rPr>
          <w:rFonts w:hint="eastAsia"/>
        </w:rPr>
        <w:t>线性补偿到</w:t>
      </w:r>
      <w:r w:rsidR="0044726E">
        <w:rPr>
          <w:rFonts w:hint="eastAsia"/>
        </w:rPr>
        <w:t>摆动相中。前两种方法都无法对姿态信息进行矫正。第三种就是</w:t>
      </w:r>
      <w:r w:rsidR="0044726E">
        <w:rPr>
          <w:rFonts w:hint="eastAsia"/>
        </w:rPr>
        <w:t>kalman</w:t>
      </w:r>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r w:rsidR="005D7A40">
        <w:rPr>
          <w:rFonts w:hint="eastAsia"/>
        </w:rPr>
        <w:t>kalman</w:t>
      </w:r>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lastRenderedPageBreak/>
        <w:t>基于神经网络的位移和航向变化量的计算方法</w:t>
      </w:r>
    </w:p>
    <w:p w14:paraId="233485D1" w14:textId="5B4C6A74" w:rsidR="004E6030" w:rsidRPr="00C01294" w:rsidRDefault="00CF041E" w:rsidP="00C7059A">
      <w:pPr>
        <w:ind w:firstLineChars="0" w:firstLine="420"/>
      </w:pPr>
      <w:del w:id="113" w:author="Sun Fangmin" w:date="2021-09-14T14:45:00Z">
        <w:r w:rsidDel="00994D5F">
          <w:rPr>
            <w:rFonts w:hint="eastAsia"/>
          </w:rPr>
          <w:delText>4</w:delText>
        </w:r>
        <w:r w:rsidDel="00994D5F">
          <w:rPr>
            <w:rFonts w:hint="eastAsia"/>
          </w:rPr>
          <w:delText>、</w:delText>
        </w:r>
      </w:del>
      <w:r>
        <w:rPr>
          <w:rFonts w:hint="eastAsia"/>
        </w:rPr>
        <w:t>基于神经网络的</w:t>
      </w:r>
      <w:r w:rsidR="00E46CD8">
        <w:rPr>
          <w:rFonts w:hint="eastAsia"/>
        </w:rPr>
        <w:t>位移和航向变化量的</w:t>
      </w:r>
      <w:r>
        <w:rPr>
          <w:rFonts w:hint="eastAsia"/>
        </w:rPr>
        <w:t>计算方法</w:t>
      </w:r>
      <w:r w:rsidR="00614472">
        <w:rPr>
          <w:rFonts w:hint="eastAsia"/>
        </w:rPr>
        <w:t>。</w:t>
      </w:r>
      <w:r w:rsidR="00790B8B">
        <w:rPr>
          <w:rFonts w:hint="eastAsia"/>
        </w:rPr>
        <w:t>从惯导系统误差方程导出的</w:t>
      </w:r>
      <w:r w:rsidR="00790B8B">
        <w:rPr>
          <w:rFonts w:hint="eastAsia"/>
        </w:rPr>
        <w:t>kalman</w:t>
      </w:r>
      <w:r w:rsidR="00790B8B">
        <w:rPr>
          <w:rFonts w:hint="eastAsia"/>
        </w:rPr>
        <w:t>滤波算法如果仅仅依靠</w:t>
      </w:r>
      <w:r w:rsidR="00790B8B">
        <w:rPr>
          <w:rFonts w:hint="eastAsia"/>
        </w:rPr>
        <w:t>ZUPT</w:t>
      </w:r>
      <w:r w:rsidR="00790B8B" w:rsidRPr="00C01294">
        <w:rPr>
          <w:rFonts w:hint="eastAsia"/>
        </w:rPr>
        <w:t>方法限制导航误差积累的话，那么随着导航时间推移，速度、俯仰角和翻滚角的误差会与位置和航向角的误差无关</w:t>
      </w:r>
      <w:r w:rsidR="00790B8B" w:rsidRPr="00C01294">
        <w:rPr>
          <w:rFonts w:hint="eastAsia"/>
        </w:rPr>
        <w:t>[</w:t>
      </w:r>
      <w:r w:rsidR="004F02B0" w:rsidRPr="00C01294">
        <w:rPr>
          <w:rFonts w:hint="eastAsia"/>
        </w:rPr>
        <w:t>8</w:t>
      </w:r>
      <w:r w:rsidR="00790B8B" w:rsidRPr="00C01294">
        <w:t>]</w:t>
      </w:r>
      <w:r w:rsidR="006C5747" w:rsidRPr="00C01294">
        <w:rPr>
          <w:rFonts w:hint="eastAsia"/>
        </w:rPr>
        <w:t>，</w:t>
      </w:r>
      <w:r w:rsidR="00790B8B" w:rsidRPr="00C01294">
        <w:rPr>
          <w:rFonts w:hint="eastAsia"/>
        </w:rPr>
        <w:t>一种解决办法是在</w:t>
      </w:r>
      <w:r w:rsidR="00790B8B" w:rsidRPr="00C01294">
        <w:rPr>
          <w:rFonts w:hint="eastAsia"/>
        </w:rPr>
        <w:t>kalman</w:t>
      </w:r>
      <w:r w:rsidR="00790B8B" w:rsidRPr="00C01294">
        <w:rPr>
          <w:rFonts w:hint="eastAsia"/>
        </w:rPr>
        <w:t>滤波的观测方程中加入对位置和航向角的观测</w:t>
      </w:r>
      <w:r w:rsidR="006C5747" w:rsidRPr="00C01294">
        <w:rPr>
          <w:rFonts w:hint="eastAsia"/>
        </w:rPr>
        <w:t>[9</w:t>
      </w:r>
      <w:r w:rsidR="006C5747" w:rsidRPr="00C01294">
        <w:t>]</w:t>
      </w:r>
      <w:r w:rsidR="00790B8B" w:rsidRPr="00C01294">
        <w:rPr>
          <w:rFonts w:hint="eastAsia"/>
        </w:rPr>
        <w:t>。怎么从传感器的原始数据中直接提取出摆动相期间的位置和航向变化量呢？神经网络提供了一个可行的解决方案</w:t>
      </w:r>
      <w:r w:rsidR="00E46CD8" w:rsidRPr="00C01294">
        <w:rPr>
          <w:rFonts w:hint="eastAsia"/>
        </w:rPr>
        <w:t>。研究内容一提出的方法正确分割出步态周期后，同一个步态周期的加速度、陀螺仪序列输入到神经网络模型中，从而得出位移和航向变化量，该变化量再作为伪测量输入到</w:t>
      </w:r>
      <w:r w:rsidR="00E46CD8" w:rsidRPr="00C01294">
        <w:rPr>
          <w:rFonts w:hint="eastAsia"/>
        </w:rPr>
        <w:t>kalman</w:t>
      </w:r>
      <w:r w:rsidR="00E46CD8" w:rsidRPr="00C01294">
        <w:rPr>
          <w:rFonts w:hint="eastAsia"/>
        </w:rPr>
        <w:t>滤波模型的测量方程中</w:t>
      </w:r>
      <w:r w:rsidR="00637853">
        <w:rPr>
          <w:rFonts w:hint="eastAsia"/>
        </w:rPr>
        <w:t>以矫正导航信息</w:t>
      </w:r>
      <w:r w:rsidR="00202DF6" w:rsidRPr="00C01294">
        <w:rPr>
          <w:rFonts w:hint="eastAsia"/>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t>预</w:t>
      </w:r>
      <w:bookmarkStart w:id="114" w:name="_CTVC0014219af3eacf745dab20ad6e6a3a38881"/>
      <w:r>
        <w:rPr>
          <w:rFonts w:hint="eastAsia"/>
        </w:rPr>
        <w:t>期目标</w:t>
      </w:r>
      <w:bookmarkEnd w:id="114"/>
    </w:p>
    <w:p w14:paraId="00C9F46E" w14:textId="323390DD"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w:t>
      </w:r>
      <w:r w:rsidR="0052205F">
        <w:rPr>
          <w:rFonts w:hint="eastAsia"/>
        </w:rPr>
        <w:t>方式</w:t>
      </w:r>
      <w:r w:rsidR="00E56386">
        <w:rPr>
          <w:rFonts w:hint="eastAsia"/>
        </w:rPr>
        <w:t>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r w:rsidR="00BA6B77">
        <w:rPr>
          <w:rFonts w:hint="eastAsia"/>
        </w:rPr>
        <w:t>kalman</w:t>
      </w:r>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115" w:name="_CTVC0012a198e17f0364e75bbc17a1757efe917"/>
      <w:r>
        <w:rPr>
          <w:rFonts w:hint="eastAsia"/>
        </w:rPr>
        <w:t>采用的研究方法、技术路线、实验方案及其可行性分析</w:t>
      </w:r>
      <w:bookmarkEnd w:id="115"/>
    </w:p>
    <w:p w14:paraId="0C4A7A45" w14:textId="77777777" w:rsidR="00E41938" w:rsidRDefault="00E41938" w:rsidP="00E41938">
      <w:pPr>
        <w:pStyle w:val="21"/>
        <w:ind w:firstLine="482"/>
      </w:pPr>
      <w:r>
        <w:rPr>
          <w:rFonts w:hint="eastAsia"/>
        </w:rPr>
        <w:t>研</w:t>
      </w:r>
      <w:bookmarkStart w:id="116" w:name="_CTVC001c4553e81229945878afc6db712fbcfbe"/>
      <w:r>
        <w:rPr>
          <w:rFonts w:hint="eastAsia"/>
        </w:rPr>
        <w:t>究方法</w:t>
      </w:r>
      <w:bookmarkEnd w:id="116"/>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r w:rsidR="00BD766B">
        <w:rPr>
          <w:rFonts w:hint="eastAsia"/>
        </w:rPr>
        <w:t>和蓝牙等额外设备搭配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w:t>
      </w:r>
      <w:r w:rsidR="00E0681C">
        <w:rPr>
          <w:rFonts w:hint="eastAsia"/>
        </w:rPr>
        <w:lastRenderedPageBreak/>
        <w:t>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r w:rsidR="00E65A05" w:rsidRPr="00352BA6">
        <w:rPr>
          <w:rFonts w:hint="eastAsia"/>
        </w:rPr>
        <w:t>力和离心力</w:t>
      </w:r>
      <w:r w:rsidR="00E65A05">
        <w:rPr>
          <w:rFonts w:hint="eastAsia"/>
        </w:rPr>
        <w:t>等因素对惯导系统的影响。</w:t>
      </w:r>
      <w:r w:rsidR="008E4BC8">
        <w:rPr>
          <w:rFonts w:hint="eastAsia"/>
        </w:rPr>
        <w:t>最后，本课题拟通过阅读大量国内外相关文献，结合已有的知识和成果，对步态周期提取、惯性行人导航算法、神经网络进行研究。</w:t>
      </w:r>
    </w:p>
    <w:p w14:paraId="055FFF7E" w14:textId="77777777" w:rsidR="00E41938" w:rsidRDefault="00E41938" w:rsidP="00D2550A">
      <w:pPr>
        <w:ind w:firstLineChars="0" w:firstLine="0"/>
      </w:pPr>
    </w:p>
    <w:p w14:paraId="5F487951" w14:textId="7AAC1D7C" w:rsidR="00AD4889" w:rsidRPr="00AD4889" w:rsidRDefault="00E41938" w:rsidP="008718C4">
      <w:pPr>
        <w:pStyle w:val="21"/>
        <w:ind w:firstLine="482"/>
      </w:pPr>
      <w:r>
        <w:rPr>
          <w:rFonts w:hint="eastAsia"/>
        </w:rPr>
        <w:t>技</w:t>
      </w:r>
      <w:bookmarkStart w:id="117" w:name="_CTVC00195f055175c064079adc63934396735e0"/>
      <w:r>
        <w:rPr>
          <w:rFonts w:hint="eastAsia"/>
        </w:rPr>
        <w:t>术路线及实验方案</w:t>
      </w:r>
      <w:bookmarkEnd w:id="117"/>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FA219E"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2A4A044" w:rsidR="009537B1" w:rsidRPr="0036335E" w:rsidRDefault="00FA219E" w:rsidP="00602C0D">
      <w:pPr>
        <w:ind w:firstLineChars="0" w:firstLine="0"/>
        <w:jc w:val="right"/>
        <w:rPr>
          <w:color w:val="FF0000"/>
        </w:rPr>
      </w:pP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w:r w:rsidR="00602C0D">
        <w:rPr>
          <w:rFonts w:hint="eastAsia"/>
        </w:rPr>
        <w:t xml:space="preserve"> </w:t>
      </w:r>
      <w:r w:rsidR="00602C0D">
        <w:t xml:space="preserve">                       (1)</w:t>
      </w:r>
    </w:p>
    <w:p w14:paraId="682DD8DA" w14:textId="5E7BDC4B"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FA219E"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5F2FBD47" w:rsidR="002D6038" w:rsidRPr="005544EA" w:rsidRDefault="00FA219E" w:rsidP="005544EA">
      <w:pPr>
        <w:ind w:firstLine="480"/>
        <w:jc w:val="right"/>
      </w:pPr>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w:r w:rsidR="005544EA">
        <w:rPr>
          <w:rFonts w:hint="eastAsia"/>
        </w:rPr>
        <w:t xml:space="preserve"> </w:t>
      </w:r>
      <w:r w:rsidR="005544EA">
        <w:t xml:space="preserve">                          </w:t>
      </w:r>
      <w:r w:rsidR="005544EA">
        <w:rPr>
          <w:rFonts w:hint="eastAsia"/>
        </w:rPr>
        <w:t>(</w:t>
      </w:r>
      <w:r w:rsidR="005544EA">
        <w:t>2)</w:t>
      </w:r>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六面标定法，但是其真实值需要高精度转台提供</w:t>
      </w:r>
      <w:r w:rsidR="00D10885">
        <w:t>。</w:t>
      </w:r>
    </w:p>
    <w:p w14:paraId="7F74348E" w14:textId="55113759" w:rsidR="00E41938" w:rsidRDefault="00E41938" w:rsidP="00E41938">
      <w:pPr>
        <w:pStyle w:val="31"/>
        <w:ind w:firstLine="482"/>
      </w:pPr>
      <w:r>
        <w:rPr>
          <w:rFonts w:hint="eastAsia"/>
        </w:rPr>
        <w:t>步</w:t>
      </w:r>
      <w:bookmarkStart w:id="118" w:name="_CTVC001bfeffaafada4475ab546db1dc653aba8"/>
      <w:r>
        <w:rPr>
          <w:rFonts w:hint="eastAsia"/>
        </w:rPr>
        <w:t>态周期检测</w:t>
      </w:r>
      <w:bookmarkEnd w:id="118"/>
    </w:p>
    <w:p w14:paraId="444D354B" w14:textId="6B5909E1"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r w:rsidR="0095117C" w:rsidRPr="0095117C">
        <w:rPr>
          <w:rFonts w:hint="eastAsia"/>
          <w:color w:val="FF0000"/>
        </w:rPr>
        <w:t>40</w:t>
      </w:r>
      <w:r w:rsidR="0095117C">
        <w:rPr>
          <w:rFonts w:hint="eastAsia"/>
        </w:rPr>
        <w:t>；支撑相是指脚面接触地面支撑身体</w:t>
      </w:r>
      <w:r w:rsidR="0095117C">
        <w:rPr>
          <w:rFonts w:hint="eastAsia"/>
        </w:rPr>
        <w:lastRenderedPageBreak/>
        <w:t>的时间段，大约占步行周期的</w:t>
      </w:r>
      <w:r w:rsidR="0095117C" w:rsidRPr="0095117C">
        <w:rPr>
          <w:rFonts w:hint="eastAsia"/>
          <w:color w:val="FF0000"/>
        </w:rPr>
        <w:t>百分之</w:t>
      </w:r>
      <w:r w:rsidR="0095117C" w:rsidRPr="0095117C">
        <w:rPr>
          <w:rFonts w:hint="eastAsia"/>
          <w:color w:val="FF0000"/>
        </w:rPr>
        <w:t>60</w:t>
      </w:r>
      <w:r w:rsidR="0095117C">
        <w:rPr>
          <w:rFonts w:hint="eastAsia"/>
        </w:rPr>
        <w:t>。</w:t>
      </w:r>
      <w:r w:rsidR="00E46CF9">
        <w:t>本课题拟采用两种步态周期检测方式，分别是基于</w:t>
      </w:r>
      <w:r w:rsidR="00AE5D31">
        <w:t>合成加速度幅度</w:t>
      </w:r>
      <w:r w:rsidR="00E46CF9">
        <w:t>阈值和基于隐马尔夫模型的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FA219E"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7BB0CCA4"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C01294">
        <w:rPr>
          <w:rFonts w:hint="eastAsia"/>
        </w:rPr>
        <w:t>[</w:t>
      </w:r>
      <w:r w:rsidR="00D16D21" w:rsidRPr="00C01294">
        <w:rPr>
          <w:rFonts w:hint="eastAsia"/>
        </w:rPr>
        <w:t>18</w:t>
      </w:r>
      <w:r w:rsidRPr="00C01294">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FA219E"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r>
        <w:rPr>
          <w:rFonts w:hint="eastAsia"/>
        </w:rPr>
        <w:t>隐马尔可夫模型</w:t>
      </w:r>
      <w:r w:rsidR="00686612">
        <w:rPr>
          <w:rFonts w:hint="eastAsia"/>
        </w:rPr>
        <w:t>(</w:t>
      </w:r>
      <w:r w:rsidR="00686612">
        <w:t>HMM)</w:t>
      </w:r>
      <w:r>
        <w:rPr>
          <w:rFonts w:hint="eastAsia"/>
        </w:rPr>
        <w:t>方法</w:t>
      </w:r>
    </w:p>
    <w:p w14:paraId="6A3B5C49" w14:textId="4CE7EC35" w:rsidR="00E41938" w:rsidRPr="00C01294" w:rsidRDefault="002B4154" w:rsidP="00530FAC">
      <w:pPr>
        <w:ind w:left="360" w:firstLineChars="0" w:firstLine="0"/>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w:t>
      </w:r>
      <w:r w:rsidR="0086601F" w:rsidRPr="00C01294">
        <w:t>程可参考</w:t>
      </w:r>
      <w:r w:rsidR="000A3644" w:rsidRPr="00C01294">
        <w:rPr>
          <w:rFonts w:hint="eastAsia"/>
        </w:rPr>
        <w:t>[</w:t>
      </w:r>
      <w:r w:rsidR="000A3644" w:rsidRPr="00C01294">
        <w:t>6]</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C01294">
        <w:rPr>
          <w:rFonts w:hint="eastAsia"/>
        </w:rPr>
        <w:t>[</w:t>
      </w:r>
      <w:r w:rsidR="000A3644" w:rsidRPr="00C01294">
        <w:t>6]</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sidRPr="00B20375">
        <w:rPr>
          <w:rFonts w:hint="eastAsia"/>
          <w:highlight w:val="yellow"/>
          <w:rPrChange w:id="119" w:author="Sun Fangmin" w:date="2021-09-14T15:07:00Z">
            <w:rPr>
              <w:rFonts w:hint="eastAsia"/>
            </w:rPr>
          </w:rPrChange>
        </w:rPr>
        <w:t>捷</w:t>
      </w:r>
      <w:bookmarkStart w:id="120" w:name="_CTVC001f669b62e7f514298b2117bf5ce55d645"/>
      <w:r w:rsidRPr="00B20375">
        <w:rPr>
          <w:rFonts w:hint="eastAsia"/>
          <w:highlight w:val="yellow"/>
          <w:rPrChange w:id="121" w:author="Sun Fangmin" w:date="2021-09-14T15:07:00Z">
            <w:rPr>
              <w:rFonts w:hint="eastAsia"/>
            </w:rPr>
          </w:rPrChange>
        </w:rPr>
        <w:t>联惯导系统中涉及的内容</w:t>
      </w:r>
      <w:bookmarkEnd w:id="120"/>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r>
        <w:rPr>
          <w:rFonts w:hint="eastAsia"/>
        </w:rPr>
        <w:t>惯导系统初始对准、</w:t>
      </w:r>
      <w:r w:rsidR="007E3DB0">
        <w:rPr>
          <w:rFonts w:hint="eastAsia"/>
        </w:rPr>
        <w:t>捷联惯导系统</w:t>
      </w:r>
      <w:r>
        <w:rPr>
          <w:rFonts w:hint="eastAsia"/>
        </w:rPr>
        <w:t>更新算法和误差方程。</w:t>
      </w:r>
    </w:p>
    <w:p w14:paraId="4983C3D2" w14:textId="5B57D20F" w:rsidR="00000D60" w:rsidRDefault="00000D60" w:rsidP="00174E8F">
      <w:pPr>
        <w:ind w:firstLineChars="83" w:firstLine="199"/>
      </w:pPr>
      <w:r>
        <w:rPr>
          <w:rFonts w:hint="eastAsia"/>
        </w:rPr>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62FB541D" w:rsidR="003341F7" w:rsidRDefault="003341F7" w:rsidP="00174E8F">
      <w:pPr>
        <w:ind w:firstLineChars="83" w:firstLine="199"/>
      </w:pPr>
      <w:r>
        <w:rPr>
          <w:rFonts w:hint="eastAsia"/>
        </w:rPr>
        <w:t>初始对准</w:t>
      </w:r>
      <w:r w:rsidR="000938E1">
        <w:rPr>
          <w:rFonts w:hint="eastAsia"/>
        </w:rPr>
        <w:t>影响惯导系统的精确度，一般情况下，初始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w:t>
      </w:r>
      <w:r w:rsidR="00931310">
        <w:rPr>
          <w:rFonts w:hint="eastAsia"/>
        </w:rPr>
        <w:lastRenderedPageBreak/>
        <w:t>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捷联惯导系统更新算法和误差方程是本课题的关键技术之一。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w:t>
      </w:r>
      <w:del w:id="122" w:author="Sun Fangmin" w:date="2021-09-14T15:48:00Z">
        <w:r w:rsidR="00A815C4" w:rsidDel="003A4C60">
          <w:rPr>
            <w:rFonts w:hint="eastAsia"/>
          </w:rPr>
          <w:delText>力</w:delText>
        </w:r>
      </w:del>
      <w:r w:rsidR="00A815C4" w:rsidRPr="00352BA6">
        <w:rPr>
          <w:rFonts w:hint="eastAsia"/>
        </w:rPr>
        <w:t>力和离心力</w:t>
      </w:r>
      <w:r w:rsidR="00A815C4">
        <w:rPr>
          <w:rFonts w:hint="eastAsia"/>
        </w:rPr>
        <w:t>等因素对惯导系统的影响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5pt" o:ole="">
            <v:imagedata r:id="rId12" o:title=""/>
          </v:shape>
          <o:OLEObject Type="Embed" ProgID="Equation.DSMT4" ShapeID="_x0000_i1025" DrawAspect="Content" ObjectID="_1693343238" r:id="rId13"/>
        </w:object>
      </w:r>
    </w:p>
    <w:p w14:paraId="31090B2B" w14:textId="47482719" w:rsidR="00435696" w:rsidRPr="00704BAC" w:rsidRDefault="00435696" w:rsidP="00704BAC">
      <w:pPr>
        <w:ind w:firstLine="480"/>
        <w:jc w:val="right"/>
        <w:rPr>
          <w:szCs w:val="21"/>
        </w:rPr>
      </w:pPr>
      <w:r w:rsidRPr="00B602B7">
        <w:rPr>
          <w:color w:val="FF0000"/>
          <w:position w:val="-62"/>
          <w:szCs w:val="21"/>
        </w:rPr>
        <w:object w:dxaOrig="2420" w:dyaOrig="1359" w14:anchorId="42FE364E">
          <v:shape id="_x0000_i1026" type="#_x0000_t75" style="width:108.35pt;height:60.8pt" o:ole="">
            <v:imagedata r:id="rId14" o:title=""/>
          </v:shape>
          <o:OLEObject Type="Embed" ProgID="Equation.DSMT4" ShapeID="_x0000_i1026" DrawAspect="Content" ObjectID="_1693343239" r:id="rId15"/>
        </w:object>
      </w:r>
      <w:r w:rsidR="00704BAC">
        <w:rPr>
          <w:color w:val="FF0000"/>
          <w:szCs w:val="21"/>
        </w:rPr>
        <w:t xml:space="preserve">                </w:t>
      </w:r>
      <w:r w:rsidR="00704BAC" w:rsidRPr="00704BAC">
        <w:rPr>
          <w:szCs w:val="21"/>
        </w:rPr>
        <w:t xml:space="preserve">    (3)</w: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15pt" o:ole="">
            <v:imagedata r:id="rId16" o:title=""/>
          </v:shape>
          <o:OLEObject Type="Embed" ProgID="Equation.DSMT4" ShapeID="_x0000_i1027" DrawAspect="Content" ObjectID="_1693343240" r:id="rId17"/>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9pt;height:17.5pt" o:ole="">
            <v:imagedata r:id="rId18" o:title=""/>
          </v:shape>
          <o:OLEObject Type="Embed" ProgID="Equation.DSMT4" ShapeID="_x0000_i1028" DrawAspect="Content" ObjectID="_1693343241" r:id="rId19"/>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75pt;height:17.5pt" o:ole="">
            <v:imagedata r:id="rId20" o:title=""/>
          </v:shape>
          <o:OLEObject Type="Embed" ProgID="Equation.DSMT4" ShapeID="_x0000_i1029" DrawAspect="Content" ObjectID="_1693343242" r:id="rId21"/>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5pt;height:16.8pt" o:ole="">
            <v:imagedata r:id="rId22" o:title=""/>
          </v:shape>
          <o:OLEObject Type="Embed" ProgID="Equation.DSMT4" ShapeID="_x0000_i1030" DrawAspect="Content" ObjectID="_1693343243" r:id="rId23"/>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9pt;height:17.5pt" o:ole="">
            <v:imagedata r:id="rId18" o:title=""/>
          </v:shape>
          <o:OLEObject Type="Embed" ProgID="Equation.DSMT4" ShapeID="_x0000_i1031" DrawAspect="Content" ObjectID="_1693343244" r:id="rId24"/>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2pt;height:16.8pt" o:ole="">
            <v:imagedata r:id="rId25" o:title=""/>
          </v:shape>
          <o:OLEObject Type="Embed" ProgID="Equation.DSMT4" ShapeID="_x0000_i1032" DrawAspect="Content" ObjectID="_1693343245" r:id="rId26"/>
        </w:object>
      </w:r>
      <w:r w:rsidR="001743AA">
        <w:rPr>
          <w:szCs w:val="21"/>
        </w:rPr>
        <w:t>，</w:t>
      </w:r>
      <w:r w:rsidR="001743AA" w:rsidRPr="009F7573">
        <w:rPr>
          <w:position w:val="-12"/>
          <w:szCs w:val="21"/>
        </w:rPr>
        <w:object w:dxaOrig="480" w:dyaOrig="360" w14:anchorId="3FB89E2C">
          <v:shape id="_x0000_i1033" type="#_x0000_t75" style="width:21.65pt;height:16.8pt" o:ole="">
            <v:imagedata r:id="rId27" o:title=""/>
          </v:shape>
          <o:OLEObject Type="Embed" ProgID="Equation.DSMT4" ShapeID="_x0000_i1033" DrawAspect="Content" ObjectID="_1693343246" r:id="rId28"/>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8pt" o:ole="">
            <v:imagedata r:id="rId29" o:title=""/>
          </v:shape>
          <o:OLEObject Type="Embed" ProgID="Equation.DSMT4" ShapeID="_x0000_i1034" DrawAspect="Content" ObjectID="_1693343247" r:id="rId30"/>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5pt;height:18.15pt" o:ole="">
            <v:imagedata r:id="rId31" o:title=""/>
          </v:shape>
          <o:OLEObject Type="Embed" ProgID="Equation.DSMT4" ShapeID="_x0000_i1035" DrawAspect="Content" ObjectID="_1693343248" r:id="rId32"/>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5.35pt;height:19.55pt" o:ole="">
            <v:imagedata r:id="rId33" o:title=""/>
          </v:shape>
          <o:OLEObject Type="Embed" ProgID="Equation.DSMT4" ShapeID="_x0000_i1036" DrawAspect="Content" ObjectID="_1693343249" r:id="rId34"/>
        </w:object>
      </w:r>
    </w:p>
    <w:p w14:paraId="2F0B965E" w14:textId="5AD83A1A" w:rsidR="001743AA" w:rsidRDefault="001743AA" w:rsidP="00704BAC">
      <w:pPr>
        <w:ind w:firstLine="480"/>
        <w:jc w:val="right"/>
        <w:rPr>
          <w:szCs w:val="21"/>
        </w:rPr>
      </w:pPr>
      <w:r w:rsidRPr="009F7573">
        <w:rPr>
          <w:position w:val="-24"/>
          <w:szCs w:val="21"/>
        </w:rPr>
        <w:object w:dxaOrig="3580" w:dyaOrig="620" w14:anchorId="6A9454A9">
          <v:shape id="_x0000_i1037" type="#_x0000_t75" style="width:162.85pt;height:27.25pt" o:ole="">
            <v:imagedata r:id="rId35" o:title=""/>
          </v:shape>
          <o:OLEObject Type="Embed" ProgID="Equation.DSMT4" ShapeID="_x0000_i1037" DrawAspect="Content" ObjectID="_1693343250" r:id="rId36"/>
        </w:object>
      </w:r>
      <w:r w:rsidR="00704BAC">
        <w:rPr>
          <w:szCs w:val="21"/>
        </w:rPr>
        <w:t xml:space="preserve">               (4)</w: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3pt;height:17.5pt" o:ole="">
            <v:imagedata r:id="rId37" o:title=""/>
          </v:shape>
          <o:OLEObject Type="Embed" ProgID="Equation.DSMT4" ShapeID="_x0000_i1038" DrawAspect="Content" ObjectID="_1693343251" r:id="rId38"/>
        </w:object>
      </w:r>
      <w:r w:rsidRPr="009F7573">
        <w:rPr>
          <w:szCs w:val="21"/>
        </w:rPr>
        <w:t>为</w:t>
      </w:r>
      <w:r w:rsidRPr="009F7573">
        <w:rPr>
          <w:rFonts w:ascii="宋体" w:hAnsi="宋体"/>
          <w:position w:val="-12"/>
          <w:szCs w:val="21"/>
        </w:rPr>
        <w:object w:dxaOrig="240" w:dyaOrig="360" w14:anchorId="7FD345D9">
          <v:shape id="_x0000_i1039" type="#_x0000_t75" style="width:11.2pt;height:17.5pt" o:ole="">
            <v:imagedata r:id="rId39" o:title=""/>
          </v:shape>
          <o:OLEObject Type="Embed" ProgID="Equation.DSMT4" ShapeID="_x0000_i1039" DrawAspect="Content" ObjectID="_1693343252" r:id="rId40"/>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8.65pt;height:18.15pt" o:ole="">
            <v:imagedata r:id="rId41" o:title=""/>
          </v:shape>
          <o:OLEObject Type="Embed" ProgID="Equation.DSMT4" ShapeID="_x0000_i1040" DrawAspect="Content" ObjectID="_1693343253" r:id="rId42"/>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8.65pt;height:17.5pt" o:ole="">
            <v:imagedata r:id="rId43" o:title=""/>
          </v:shape>
          <o:OLEObject Type="Embed" ProgID="Equation.DSMT4" ShapeID="_x0000_i1041" DrawAspect="Content" ObjectID="_1693343254" r:id="rId44"/>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65pt;height:16.8pt" o:ole="">
            <v:imagedata r:id="rId45" o:title=""/>
          </v:shape>
          <o:OLEObject Type="Embed" ProgID="Equation.DSMT4" ShapeID="_x0000_i1042" DrawAspect="Content" ObjectID="_1693343255" r:id="rId46"/>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8pt" o:ole="">
            <v:imagedata r:id="rId29" o:title=""/>
          </v:shape>
          <o:OLEObject Type="Embed" ProgID="Equation.DSMT4" ShapeID="_x0000_i1043" DrawAspect="Content" ObjectID="_1693343256" r:id="rId47"/>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简化的位置更新方程为：</w:t>
      </w:r>
    </w:p>
    <w:p w14:paraId="34C7BFAF" w14:textId="34CCC241" w:rsidR="007804EA" w:rsidRDefault="007804EA" w:rsidP="00704BAC">
      <w:pPr>
        <w:ind w:firstLineChars="0" w:firstLine="0"/>
        <w:jc w:val="right"/>
        <w:rPr>
          <w:szCs w:val="21"/>
        </w:rPr>
      </w:pPr>
      <w:r w:rsidRPr="00C8596E">
        <w:rPr>
          <w:position w:val="-24"/>
        </w:rPr>
        <w:object w:dxaOrig="2280" w:dyaOrig="660" w14:anchorId="0E4F3E40">
          <v:shape id="_x0000_i1044" type="#_x0000_t75" style="width:107.65pt;height:30.75pt" o:ole="">
            <v:imagedata r:id="rId48" o:title=""/>
          </v:shape>
          <o:OLEObject Type="Embed" ProgID="Equation.DSMT4" ShapeID="_x0000_i1044" DrawAspect="Content" ObjectID="_1693343257" r:id="rId49"/>
        </w:object>
      </w:r>
      <w:r w:rsidR="00704BAC">
        <w:t xml:space="preserve">                     (5)</w: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6pt;height:17.5pt" o:ole="">
            <v:imagedata r:id="rId50" o:title=""/>
          </v:shape>
          <o:OLEObject Type="Embed" ProgID="Equation.DSMT4" ShapeID="_x0000_i1045" DrawAspect="Content" ObjectID="_1693343258" r:id="rId51"/>
        </w:object>
      </w:r>
    </w:p>
    <w:p w14:paraId="15A728CE" w14:textId="65617035" w:rsidR="009977FD" w:rsidRDefault="009977FD" w:rsidP="00704BAC">
      <w:pPr>
        <w:ind w:firstLineChars="0" w:firstLine="0"/>
        <w:jc w:val="right"/>
        <w:rPr>
          <w:rFonts w:ascii="宋体" w:hAnsi="宋体"/>
        </w:rPr>
      </w:pPr>
      <w:r w:rsidRPr="005F3414">
        <w:rPr>
          <w:rFonts w:ascii="宋体" w:hAnsi="宋体"/>
          <w:position w:val="-14"/>
        </w:rPr>
        <w:object w:dxaOrig="2720" w:dyaOrig="400" w14:anchorId="15ADC05E">
          <v:shape id="_x0000_i1046" type="#_x0000_t75" style="width:122.35pt;height:17.5pt" o:ole="">
            <v:imagedata r:id="rId52" o:title=""/>
          </v:shape>
          <o:OLEObject Type="Embed" ProgID="Equation.DSMT4" ShapeID="_x0000_i1046" DrawAspect="Content" ObjectID="_1693343259" r:id="rId53"/>
        </w:object>
      </w:r>
      <w:r w:rsidR="00704BAC">
        <w:rPr>
          <w:rFonts w:ascii="宋体" w:hAnsi="宋体"/>
        </w:rPr>
        <w:t xml:space="preserve">         </w:t>
      </w:r>
      <w:r w:rsidR="008238A9">
        <w:rPr>
          <w:rFonts w:ascii="宋体" w:hAnsi="宋体"/>
        </w:rPr>
        <w:t xml:space="preserve"> </w:t>
      </w:r>
      <w:r w:rsidR="00704BAC">
        <w:rPr>
          <w:rFonts w:ascii="宋体" w:hAnsi="宋体"/>
        </w:rPr>
        <w:t xml:space="preserve">          (6)</w: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45pt;height:16.8pt" o:ole="">
            <v:imagedata r:id="rId54" o:title=""/>
          </v:shape>
          <o:OLEObject Type="Embed" ProgID="Equation.DSMT4" ShapeID="_x0000_i1047" DrawAspect="Content" ObjectID="_1693343260" r:id="rId55"/>
        </w:object>
      </w:r>
    </w:p>
    <w:p w14:paraId="05E106AC" w14:textId="77777777" w:rsidR="00755E83" w:rsidRPr="001743AA" w:rsidRDefault="00755E83" w:rsidP="00755E83">
      <w:pPr>
        <w:ind w:firstLineChars="0" w:firstLine="0"/>
      </w:pPr>
    </w:p>
    <w:p w14:paraId="501FCC84" w14:textId="1C4D7498"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r w:rsidRPr="00525935">
        <w:rPr>
          <w:rFonts w:hint="eastAsia"/>
        </w:rPr>
        <w:t>零速度更新</w:t>
      </w:r>
      <w:r w:rsidRPr="00525935">
        <w:rPr>
          <w:rFonts w:hint="eastAsia"/>
        </w:rPr>
        <w:t>(ZUPT)</w:t>
      </w:r>
      <w:r>
        <w:rPr>
          <w:rFonts w:hint="eastAsia"/>
        </w:rPr>
        <w:t>算法</w:t>
      </w:r>
    </w:p>
    <w:p w14:paraId="3455FB81" w14:textId="1C4126EE" w:rsidR="00A04211" w:rsidRPr="00C01294" w:rsidRDefault="00EC1EC7" w:rsidP="00E41938">
      <w:pPr>
        <w:ind w:firstLine="480"/>
      </w:pPr>
      <w:r>
        <w:rPr>
          <w:rFonts w:hint="eastAsia"/>
        </w:rPr>
        <w:t>如何有效抑制导航误差积累是本部分的关键内容</w:t>
      </w:r>
      <w:r w:rsidR="00290874">
        <w:rPr>
          <w:rFonts w:hint="eastAsia"/>
        </w:rPr>
        <w:t>，</w:t>
      </w:r>
      <w:r w:rsidR="00BD35D5">
        <w:rPr>
          <w:rFonts w:hint="eastAsia"/>
        </w:rPr>
        <w:t>本课题中</w:t>
      </w:r>
      <w:r w:rsidR="00290874">
        <w:rPr>
          <w:rFonts w:hint="eastAsia"/>
        </w:rPr>
        <w:t>主要的手段是通过</w:t>
      </w:r>
      <w:r w:rsidR="00290874">
        <w:rPr>
          <w:rFonts w:hint="eastAsia"/>
        </w:rPr>
        <w:t>ZUPT</w:t>
      </w:r>
      <w:r w:rsidR="00290874">
        <w:rPr>
          <w:rFonts w:hint="eastAsia"/>
        </w:rPr>
        <w:t>和神经网络进行</w:t>
      </w:r>
      <w:r w:rsidR="009D2AE2">
        <w:rPr>
          <w:rFonts w:hint="eastAsia"/>
        </w:rPr>
        <w:t>误差</w:t>
      </w:r>
      <w:r w:rsidR="00922869">
        <w:rPr>
          <w:rFonts w:hint="eastAsia"/>
        </w:rPr>
        <w:t>矫正</w:t>
      </w:r>
      <w:r w:rsidR="00EE5672">
        <w:rPr>
          <w:rFonts w:hint="eastAsia"/>
        </w:rPr>
        <w:t>,</w:t>
      </w:r>
      <w:r w:rsidR="00EE5672" w:rsidRPr="00EE5672">
        <w:rPr>
          <w:rFonts w:hint="eastAsia"/>
        </w:rPr>
        <w:t xml:space="preserve"> </w:t>
      </w:r>
      <w:r w:rsidR="001B0668">
        <w:rPr>
          <w:rFonts w:hint="eastAsia"/>
        </w:rPr>
        <w:t>具体</w:t>
      </w:r>
      <w:r w:rsidR="00974052">
        <w:rPr>
          <w:rFonts w:hint="eastAsia"/>
        </w:rPr>
        <w:t>方法</w:t>
      </w:r>
      <w:r w:rsidR="001B0668">
        <w:rPr>
          <w:rFonts w:hint="eastAsia"/>
        </w:rPr>
        <w:t>是</w:t>
      </w:r>
      <w:r w:rsidR="00830CFA">
        <w:rPr>
          <w:rFonts w:hint="eastAsia"/>
        </w:rPr>
        <w:t>使用支撑相内计算出的速度</w:t>
      </w:r>
      <w:r w:rsidR="001B0668">
        <w:rPr>
          <w:rFonts w:hint="eastAsia"/>
        </w:rPr>
        <w:t>和神经网络</w:t>
      </w:r>
      <w:r w:rsidR="00922869">
        <w:rPr>
          <w:rFonts w:hint="eastAsia"/>
        </w:rPr>
        <w:t>计算</w:t>
      </w:r>
      <w:r w:rsidR="00630D61">
        <w:rPr>
          <w:rFonts w:hint="eastAsia"/>
        </w:rPr>
        <w:t>的位移</w:t>
      </w:r>
      <w:r w:rsidR="00830CFA">
        <w:rPr>
          <w:rFonts w:hint="eastAsia"/>
        </w:rPr>
        <w:t>作为伪测量输入到</w:t>
      </w:r>
      <w:r w:rsidR="00830CFA">
        <w:rPr>
          <w:rFonts w:hint="eastAsia"/>
        </w:rPr>
        <w:t>kalman</w:t>
      </w:r>
      <w:r w:rsidR="00830CFA">
        <w:rPr>
          <w:rFonts w:hint="eastAsia"/>
        </w:rPr>
        <w:t>滤波更新方程中，</w:t>
      </w:r>
      <w:r w:rsidR="00630D61">
        <w:rPr>
          <w:rFonts w:hint="eastAsia"/>
        </w:rPr>
        <w:t>从而有效抑制每一步的导航误差，使整个</w:t>
      </w:r>
      <w:r w:rsidR="00630D61" w:rsidRPr="00C01294">
        <w:rPr>
          <w:rFonts w:hint="eastAsia"/>
        </w:rPr>
        <w:t>导航过程的更加精确</w:t>
      </w:r>
      <w:r w:rsidR="00630D61">
        <w:rPr>
          <w:rFonts w:hint="eastAsia"/>
        </w:rPr>
        <w:t>，另外</w:t>
      </w:r>
      <w:r w:rsidR="00EE5672" w:rsidRPr="00C01294">
        <w:rPr>
          <w:rFonts w:hint="eastAsia"/>
        </w:rPr>
        <w:t>后续会加入双脚距离约束</w:t>
      </w:r>
      <w:r w:rsidR="00EE5672" w:rsidRPr="00C01294">
        <w:rPr>
          <w:rFonts w:hint="eastAsia"/>
        </w:rPr>
        <w:t>[19</w:t>
      </w:r>
      <w:r w:rsidR="00EE5672" w:rsidRPr="00C01294">
        <w:t>]</w:t>
      </w:r>
      <w:r w:rsidR="00EE5672" w:rsidRPr="00C01294">
        <w:rPr>
          <w:rFonts w:hint="eastAsia"/>
        </w:rPr>
        <w:t>进一步矫正数据</w:t>
      </w:r>
      <w:r w:rsidR="00BD35D5">
        <w:rPr>
          <w:rFonts w:hint="eastAsia"/>
        </w:rPr>
        <w:t>(</w:t>
      </w:r>
      <w:r w:rsidR="00BD35D5">
        <w:rPr>
          <w:rFonts w:hint="eastAsia"/>
        </w:rPr>
        <w:t>双脚各存在一个子</w:t>
      </w:r>
      <w:r w:rsidR="00BD35D5">
        <w:rPr>
          <w:rFonts w:hint="eastAsia"/>
        </w:rPr>
        <w:t>INS</w:t>
      </w:r>
      <w:r w:rsidR="00BD35D5">
        <w:rPr>
          <w:rFonts w:hint="eastAsia"/>
        </w:rPr>
        <w:t>系统，可得出双脚</w:t>
      </w:r>
      <w:r w:rsidR="000368C2">
        <w:rPr>
          <w:rFonts w:hint="eastAsia"/>
        </w:rPr>
        <w:t>实时</w:t>
      </w:r>
      <w:r w:rsidR="00BD35D5">
        <w:rPr>
          <w:rFonts w:hint="eastAsia"/>
        </w:rPr>
        <w:t>距离</w:t>
      </w:r>
      <w:r w:rsidR="00BD35D5">
        <w:t>)</w:t>
      </w:r>
      <w:r w:rsidR="00630D61">
        <w:rPr>
          <w:rFonts w:hint="eastAsia"/>
        </w:rPr>
        <w:t>。</w:t>
      </w:r>
      <w:r w:rsidR="00534B5B" w:rsidRPr="006E617B">
        <w:rPr>
          <w:rFonts w:hint="eastAsia"/>
        </w:rPr>
        <w:t>因为</w:t>
      </w:r>
      <w:r w:rsidR="009976A4">
        <w:rPr>
          <w:rFonts w:hint="eastAsia"/>
        </w:rPr>
        <w:t>公式</w:t>
      </w:r>
      <w:r w:rsidR="009976A4" w:rsidRPr="009976A4">
        <w:rPr>
          <w:rFonts w:hint="eastAsia"/>
        </w:rPr>
        <w:t>(</w:t>
      </w:r>
      <w:r w:rsidR="009976A4" w:rsidRPr="009976A4">
        <w:t>6)</w:t>
      </w:r>
      <w:r w:rsidR="006E617B" w:rsidRPr="009976A4">
        <w:rPr>
          <w:rFonts w:hint="eastAsia"/>
        </w:rPr>
        <w:t>给</w:t>
      </w:r>
      <w:r w:rsidR="006E617B" w:rsidRPr="006E617B">
        <w:rPr>
          <w:rFonts w:hint="eastAsia"/>
        </w:rPr>
        <w:t>出的动力学</w:t>
      </w:r>
      <w:r w:rsidR="00534B5B" w:rsidRPr="006E617B">
        <w:rPr>
          <w:rFonts w:hint="eastAsia"/>
        </w:rPr>
        <w:t>方程</w:t>
      </w:r>
      <w:r w:rsidR="006E617B">
        <w:rPr>
          <w:rFonts w:hint="eastAsia"/>
        </w:rPr>
        <w:t>可以用线性模型很好地表示</w:t>
      </w:r>
      <w:r w:rsidR="00B602B7" w:rsidRPr="006E617B">
        <w:rPr>
          <w:rFonts w:hint="eastAsia"/>
        </w:rPr>
        <w:t>，</w:t>
      </w:r>
      <w:r w:rsidR="006E617B">
        <w:rPr>
          <w:rFonts w:hint="eastAsia"/>
        </w:rPr>
        <w:t>本课题中拟采用标准卡尔曼滤波器。为了减少建模误差，在</w:t>
      </w:r>
      <w:r w:rsidR="006E617B">
        <w:rPr>
          <w:rFonts w:hint="eastAsia"/>
        </w:rPr>
        <w:t>kalman</w:t>
      </w:r>
      <w:r w:rsidR="006E617B">
        <w:rPr>
          <w:rFonts w:hint="eastAsia"/>
        </w:rPr>
        <w:t>滤波器中不对传感器测量误差进行建模，因为在正常步行过程中很少发生足部地完全静止状态，并且基于姿态的伪测量质量通常太差而无法估计此类误差</w:t>
      </w:r>
      <w:r w:rsidR="000E26E8">
        <w:rPr>
          <w:rFonts w:hint="eastAsia"/>
        </w:rPr>
        <w:t>。</w:t>
      </w:r>
      <w:r w:rsidR="00C378B2" w:rsidRPr="00110F7A">
        <w:rPr>
          <w:rFonts w:hint="eastAsia"/>
          <w:color w:val="FF0000"/>
        </w:rPr>
        <w:t>为验证算法在三维空间和大范围平面区域的导航效果</w:t>
      </w:r>
      <w:r w:rsidR="00B77E4D" w:rsidRPr="00110F7A">
        <w:rPr>
          <w:rFonts w:hint="eastAsia"/>
          <w:color w:val="FF0000"/>
        </w:rPr>
        <w:t>，</w:t>
      </w:r>
      <w:r w:rsidR="000E26E8" w:rsidRPr="00110F7A">
        <w:rPr>
          <w:rFonts w:hint="eastAsia"/>
          <w:color w:val="FF0000"/>
        </w:rPr>
        <w:t>此部分拟采集</w:t>
      </w:r>
      <w:r w:rsidR="00EE510F" w:rsidRPr="00110F7A">
        <w:rPr>
          <w:rFonts w:hint="eastAsia"/>
          <w:color w:val="FF0000"/>
        </w:rPr>
        <w:t>两种数据：从先进院一楼起点经楼梯走到九楼，再从九楼下楼梯回到一楼起点，采集三次；</w:t>
      </w:r>
      <w:r w:rsidR="00EE510F" w:rsidRPr="003A4C60">
        <w:rPr>
          <w:rFonts w:hint="eastAsia"/>
          <w:color w:val="FF0000"/>
          <w:highlight w:val="yellow"/>
          <w:rPrChange w:id="123" w:author="Sun Fangmin" w:date="2021-09-14T15:48:00Z">
            <w:rPr>
              <w:rFonts w:hint="eastAsia"/>
              <w:color w:val="FF0000"/>
            </w:rPr>
          </w:rPrChange>
        </w:rPr>
        <w:t>从先进院北门起点出发，顺时针绕先进院一圈回到起点，采集三次。此部分使用一个人进行数据采集。</w:t>
      </w:r>
    </w:p>
    <w:p w14:paraId="167729C2" w14:textId="200B2ADD" w:rsidR="005A7862" w:rsidRPr="00C01294" w:rsidRDefault="005A7862" w:rsidP="005A7862">
      <w:pPr>
        <w:pStyle w:val="21"/>
        <w:ind w:firstLine="482"/>
      </w:pPr>
      <w:r w:rsidRPr="00C01294">
        <w:rPr>
          <w:rFonts w:hint="eastAsia"/>
        </w:rPr>
        <w:t>基于神经网络的位移和航向变化量的计算方法</w:t>
      </w:r>
    </w:p>
    <w:p w14:paraId="1FA51597" w14:textId="77777777" w:rsidR="003A4C60" w:rsidRDefault="001C7BF8" w:rsidP="00A7104A">
      <w:pPr>
        <w:ind w:firstLine="480"/>
        <w:rPr>
          <w:ins w:id="124" w:author="Sun Fangmin" w:date="2021-09-14T15:47:00Z"/>
        </w:rPr>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w:t>
      </w:r>
      <w:r w:rsidR="00C30A68">
        <w:rPr>
          <w:rFonts w:hint="eastAsia"/>
        </w:rPr>
        <w:t>的</w:t>
      </w:r>
      <w:r w:rsidR="00542E77">
        <w:rPr>
          <w:rFonts w:hint="eastAsia"/>
        </w:rPr>
        <w:t>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本部分</w:t>
      </w:r>
      <w:r w:rsidR="00B3609B">
        <w:rPr>
          <w:rFonts w:hint="eastAsia"/>
        </w:rPr>
        <w:t>需要使用光学动作捕捉系统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p>
    <w:p w14:paraId="6EA78994" w14:textId="1B39FC74" w:rsidR="00E41938" w:rsidRDefault="00FB6A5E" w:rsidP="00A7104A">
      <w:pPr>
        <w:ind w:firstLine="480"/>
      </w:pPr>
      <w:r w:rsidRPr="009F2410">
        <w:rPr>
          <w:rFonts w:hint="eastAsia"/>
          <w:color w:val="FF0000"/>
        </w:rPr>
        <w:t>本</w:t>
      </w:r>
      <w:r w:rsidR="000C4FF8">
        <w:rPr>
          <w:rFonts w:hint="eastAsia"/>
          <w:color w:val="FF0000"/>
        </w:rPr>
        <w:t>部分</w:t>
      </w:r>
      <w:r w:rsidRPr="009F2410">
        <w:rPr>
          <w:rFonts w:hint="eastAsia"/>
          <w:color w:val="FF0000"/>
        </w:rPr>
        <w:t>拟采集</w:t>
      </w:r>
      <w:r w:rsidR="00562977" w:rsidRPr="009F2410">
        <w:rPr>
          <w:rFonts w:hint="eastAsia"/>
          <w:color w:val="FF0000"/>
        </w:rPr>
        <w:t>不同运动类型</w:t>
      </w:r>
      <w:r w:rsidR="00562977" w:rsidRPr="009F2410">
        <w:rPr>
          <w:rFonts w:hint="eastAsia"/>
          <w:color w:val="FF0000"/>
        </w:rPr>
        <w:t>(</w:t>
      </w:r>
      <w:r w:rsidR="00562977" w:rsidRPr="009F2410">
        <w:rPr>
          <w:rFonts w:hint="eastAsia"/>
          <w:color w:val="FF0000"/>
        </w:rPr>
        <w:t>走路、跑步</w:t>
      </w:r>
      <w:r w:rsidR="00693D54">
        <w:rPr>
          <w:rFonts w:hint="eastAsia"/>
          <w:color w:val="FF0000"/>
        </w:rPr>
        <w:t>、自由行走</w:t>
      </w:r>
      <w:r w:rsidR="00562977" w:rsidRPr="009F2410">
        <w:rPr>
          <w:color w:val="FF0000"/>
        </w:rPr>
        <w:t>)</w:t>
      </w:r>
      <w:r w:rsidR="00562977" w:rsidRPr="009F2410">
        <w:rPr>
          <w:rFonts w:hint="eastAsia"/>
          <w:color w:val="FF0000"/>
        </w:rPr>
        <w:t>和</w:t>
      </w:r>
      <w:r w:rsidR="00CD70B2">
        <w:rPr>
          <w:rFonts w:hint="eastAsia"/>
          <w:color w:val="FF0000"/>
        </w:rPr>
        <w:t>四</w:t>
      </w:r>
      <w:r w:rsidR="00562977" w:rsidRPr="009F2410">
        <w:rPr>
          <w:rFonts w:hint="eastAsia"/>
          <w:color w:val="FF0000"/>
        </w:rPr>
        <w:t>个受试者</w:t>
      </w:r>
      <w:r w:rsidR="00EB3217" w:rsidRPr="009F2410">
        <w:rPr>
          <w:rFonts w:hint="eastAsia"/>
          <w:color w:val="FF0000"/>
        </w:rPr>
        <w:t>(</w:t>
      </w:r>
      <w:r w:rsidR="00EB3217" w:rsidRPr="009F2410">
        <w:rPr>
          <w:rFonts w:hint="eastAsia"/>
          <w:color w:val="FF0000"/>
        </w:rPr>
        <w:t>男</w:t>
      </w:r>
      <w:r w:rsidR="00C75015">
        <w:rPr>
          <w:rFonts w:hint="eastAsia"/>
          <w:color w:val="FF0000"/>
        </w:rPr>
        <w:t>女各一半</w:t>
      </w:r>
      <w:r w:rsidR="00EB3217" w:rsidRPr="009F2410">
        <w:rPr>
          <w:color w:val="FF0000"/>
        </w:rPr>
        <w:t>)</w:t>
      </w:r>
      <w:r w:rsidRPr="009F2410">
        <w:rPr>
          <w:rFonts w:hint="eastAsia"/>
          <w:color w:val="FF0000"/>
        </w:rPr>
        <w:t>的</w:t>
      </w:r>
      <w:r w:rsidR="00745986">
        <w:rPr>
          <w:rFonts w:hint="eastAsia"/>
          <w:color w:val="FF0000"/>
        </w:rPr>
        <w:t>IMU</w:t>
      </w:r>
      <w:r w:rsidRPr="009F2410">
        <w:rPr>
          <w:rFonts w:hint="eastAsia"/>
          <w:color w:val="FF0000"/>
        </w:rPr>
        <w:t>数据</w:t>
      </w:r>
      <w:r w:rsidR="00193163">
        <w:rPr>
          <w:rFonts w:hint="eastAsia"/>
          <w:color w:val="FF0000"/>
        </w:rPr>
        <w:t>，</w:t>
      </w:r>
      <w:r w:rsidR="00193163" w:rsidRPr="009F2410">
        <w:rPr>
          <w:rFonts w:hint="eastAsia"/>
          <w:color w:val="FF0000"/>
        </w:rPr>
        <w:t>以此来检验</w:t>
      </w:r>
      <w:r w:rsidR="00193163">
        <w:rPr>
          <w:rFonts w:hint="eastAsia"/>
          <w:color w:val="FF0000"/>
        </w:rPr>
        <w:t>模型对不同用户和运动类型</w:t>
      </w:r>
      <w:r w:rsidR="00193163" w:rsidRPr="009F2410">
        <w:rPr>
          <w:rFonts w:hint="eastAsia"/>
          <w:color w:val="FF0000"/>
        </w:rPr>
        <w:t>的泛化能力</w:t>
      </w:r>
      <w:r w:rsidR="00193163">
        <w:rPr>
          <w:rFonts w:hint="eastAsia"/>
          <w:color w:val="FF0000"/>
        </w:rPr>
        <w:t>，</w:t>
      </w:r>
      <w:r w:rsidR="00F437D9">
        <w:rPr>
          <w:rFonts w:hint="eastAsia"/>
          <w:color w:val="FF0000"/>
        </w:rPr>
        <w:t>每次</w:t>
      </w:r>
      <w:r w:rsidR="00BD7540">
        <w:rPr>
          <w:rFonts w:hint="eastAsia"/>
          <w:color w:val="FF0000"/>
        </w:rPr>
        <w:t>采集时间持续</w:t>
      </w:r>
      <w:r w:rsidR="00E011ED">
        <w:rPr>
          <w:rFonts w:hint="eastAsia"/>
          <w:color w:val="FF0000"/>
        </w:rPr>
        <w:t>30</w:t>
      </w:r>
      <w:r w:rsidR="00E011ED">
        <w:rPr>
          <w:rFonts w:hint="eastAsia"/>
          <w:color w:val="FF0000"/>
        </w:rPr>
        <w:t>分钟</w:t>
      </w:r>
      <w:r w:rsidR="00972546">
        <w:rPr>
          <w:rFonts w:hint="eastAsia"/>
          <w:color w:val="FF0000"/>
        </w:rPr>
        <w:t>;</w:t>
      </w:r>
      <w:r w:rsidR="00B262D4">
        <w:rPr>
          <w:rFonts w:hint="eastAsia"/>
          <w:color w:val="FF0000"/>
        </w:rPr>
        <w:t>对每次实验收集的数据</w:t>
      </w:r>
      <w:r w:rsidR="00972546">
        <w:rPr>
          <w:rFonts w:hint="eastAsia"/>
          <w:color w:val="FF0000"/>
        </w:rPr>
        <w:t>采用单独训练和联合训练方式，</w:t>
      </w:r>
      <w:r w:rsidR="00B262D4">
        <w:rPr>
          <w:rFonts w:hint="eastAsia"/>
          <w:color w:val="FF0000"/>
        </w:rPr>
        <w:t>以</w:t>
      </w:r>
      <w:r w:rsidR="00017A5B">
        <w:rPr>
          <w:rFonts w:hint="eastAsia"/>
          <w:color w:val="FF0000"/>
        </w:rPr>
        <w:t>验证哪种方式</w:t>
      </w:r>
      <w:r w:rsidR="00F909D8">
        <w:rPr>
          <w:rFonts w:hint="eastAsia"/>
          <w:color w:val="FF0000"/>
        </w:rPr>
        <w:t>训练出的模型</w:t>
      </w:r>
      <w:r w:rsidR="00017A5B">
        <w:rPr>
          <w:rFonts w:hint="eastAsia"/>
          <w:color w:val="FF0000"/>
        </w:rPr>
        <w:t>更好</w:t>
      </w:r>
      <w:r w:rsidR="00D34A28">
        <w:rPr>
          <w:rFonts w:hint="eastAsia"/>
          <w:color w:val="FF0000"/>
        </w:rPr>
        <w:t>；</w:t>
      </w:r>
      <w:r w:rsidR="00C37AE4">
        <w:rPr>
          <w:rFonts w:hint="eastAsia"/>
          <w:color w:val="FF0000"/>
        </w:rPr>
        <w:t>受</w:t>
      </w:r>
      <w:r w:rsidR="00C37AE4">
        <w:rPr>
          <w:rFonts w:hint="eastAsia"/>
          <w:color w:val="FF0000"/>
        </w:rPr>
        <w:t>Vicon</w:t>
      </w:r>
      <w:r w:rsidR="00C37AE4">
        <w:rPr>
          <w:rFonts w:hint="eastAsia"/>
          <w:color w:val="FF0000"/>
        </w:rPr>
        <w:t>设备部署</w:t>
      </w:r>
      <w:r w:rsidR="00DD207F">
        <w:rPr>
          <w:rFonts w:hint="eastAsia"/>
          <w:color w:val="FF0000"/>
        </w:rPr>
        <w:t>环境</w:t>
      </w:r>
      <w:r w:rsidR="00C37AE4">
        <w:rPr>
          <w:rFonts w:hint="eastAsia"/>
          <w:color w:val="FF0000"/>
        </w:rPr>
        <w:t>限制</w:t>
      </w:r>
      <w:r w:rsidR="00655E31">
        <w:rPr>
          <w:rFonts w:hint="eastAsia"/>
          <w:color w:val="FF0000"/>
        </w:rPr>
        <w:t>，无法收集到上下楼的</w:t>
      </w:r>
      <w:r w:rsidR="00655E31">
        <w:rPr>
          <w:rFonts w:hint="eastAsia"/>
          <w:color w:val="FF0000"/>
        </w:rPr>
        <w:t>Vicon</w:t>
      </w:r>
      <w:r w:rsidR="00655E31">
        <w:rPr>
          <w:rFonts w:hint="eastAsia"/>
          <w:color w:val="FF0000"/>
        </w:rPr>
        <w:t>数据，</w:t>
      </w:r>
      <w:r w:rsidR="00FA0D76">
        <w:rPr>
          <w:rFonts w:hint="eastAsia"/>
          <w:color w:val="FF0000"/>
        </w:rPr>
        <w:t>后续会直接使用其他类型数据训练出的模型结合</w:t>
      </w:r>
      <w:r w:rsidR="00FA0D76">
        <w:rPr>
          <w:rFonts w:hint="eastAsia"/>
          <w:color w:val="FF0000"/>
        </w:rPr>
        <w:t>kalman</w:t>
      </w:r>
      <w:r w:rsidR="00FA0D76">
        <w:rPr>
          <w:rFonts w:hint="eastAsia"/>
          <w:color w:val="FF0000"/>
        </w:rPr>
        <w:t>滤波在上下楼梯实验中进行</w:t>
      </w:r>
      <w:r w:rsidR="00694563">
        <w:rPr>
          <w:rFonts w:hint="eastAsia"/>
          <w:color w:val="FF0000"/>
        </w:rPr>
        <w:t>导航效果的验证</w:t>
      </w:r>
      <w:r w:rsidR="008E2DBB" w:rsidRPr="009F2410">
        <w:rPr>
          <w:rFonts w:hint="eastAsia"/>
          <w:color w:val="FF0000"/>
        </w:rPr>
        <w:t>。</w:t>
      </w:r>
    </w:p>
    <w:p w14:paraId="50C16331" w14:textId="25D466EF" w:rsidR="008F6C63" w:rsidRPr="005A7862" w:rsidRDefault="008F6C63" w:rsidP="008F6C63">
      <w:pPr>
        <w:pStyle w:val="21"/>
        <w:ind w:firstLine="482"/>
      </w:pPr>
      <w:r>
        <w:rPr>
          <w:rFonts w:hint="eastAsia"/>
        </w:rPr>
        <w:lastRenderedPageBreak/>
        <w:t>实</w:t>
      </w:r>
      <w:r>
        <w:rPr>
          <w:rFonts w:hint="eastAsia"/>
          <w:bCs w:val="0"/>
          <w:szCs w:val="21"/>
        </w:rPr>
        <w:t>验评估和验证</w:t>
      </w:r>
    </w:p>
    <w:p w14:paraId="221966A6" w14:textId="0CCD6E1F" w:rsidR="008F6C63" w:rsidRDefault="00C336F6" w:rsidP="00BA3682">
      <w:pPr>
        <w:ind w:firstLineChars="0" w:firstLine="0"/>
      </w:pPr>
      <w:r>
        <w:rPr>
          <w:rFonts w:hint="eastAsia"/>
        </w:rPr>
        <w:t>本课题主要分为神经网络模型训练与评估和导航信息评估。</w:t>
      </w:r>
      <w:r w:rsidR="00D23B7B">
        <w:rPr>
          <w:rFonts w:hint="eastAsia"/>
        </w:rPr>
        <w:t>前者</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绝对偏航误差</w:t>
      </w:r>
      <w:r w:rsidR="00C21D88">
        <w:rPr>
          <w:rFonts w:hint="eastAsia"/>
        </w:rPr>
        <w:t>(</w:t>
      </w:r>
      <w:r w:rsidR="00C21D88">
        <w:t>AYE)</w:t>
      </w:r>
      <w:r w:rsidR="00C21D88">
        <w:rPr>
          <w:rFonts w:hint="eastAsia"/>
        </w:rPr>
        <w:t>和相对偏航误差</w:t>
      </w:r>
      <w:r w:rsidR="00C21D88">
        <w:rPr>
          <w:rFonts w:hint="eastAsia"/>
        </w:rPr>
        <w:t>(RYE</w:t>
      </w:r>
      <w:r w:rsidR="00C21D88">
        <w:t>)</w:t>
      </w:r>
      <w:r w:rsidR="00C21D88">
        <w:rPr>
          <w:rFonts w:hint="eastAsia"/>
        </w:rPr>
        <w:t>等；后者主要评价指标包括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25" w:name="_CTVC001d47abfb9fde64bf284268dcbaaccbe87"/>
      <w:r>
        <w:rPr>
          <w:rFonts w:hint="eastAsia"/>
        </w:rPr>
        <w:t>行性分析</w:t>
      </w:r>
      <w:bookmarkEnd w:id="125"/>
    </w:p>
    <w:p w14:paraId="4FE35EAE" w14:textId="382ECA5A" w:rsidR="00A6226F" w:rsidRPr="00C01294"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proofErr w:type="spellStart"/>
      <w:r w:rsidR="004A69E8" w:rsidRPr="00F92AA0">
        <w:t>Foxlin</w:t>
      </w:r>
      <w:proofErr w:type="spellEnd"/>
      <w:r w:rsidR="004A69E8">
        <w:rPr>
          <w:rFonts w:hint="eastAsia"/>
        </w:rPr>
        <w:t>等人第一次通过置于鞋</w:t>
      </w:r>
      <w:r w:rsidR="004A69E8" w:rsidRPr="00C01294">
        <w:rPr>
          <w:rFonts w:hint="eastAsia"/>
        </w:rPr>
        <w:t>上的传感器采集的信号来构建</w:t>
      </w:r>
      <w:r w:rsidR="00A50043" w:rsidRPr="00C01294">
        <w:rPr>
          <w:rFonts w:hint="eastAsia"/>
        </w:rPr>
        <w:t>IPNS</w:t>
      </w:r>
      <w:r w:rsidR="004A69E8" w:rsidRPr="00C01294">
        <w:rPr>
          <w:rFonts w:hint="eastAsia"/>
        </w:rPr>
        <w:t>系统，为后续相关研究奠定了基础。</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C01294">
        <w:t>[</w:t>
      </w:r>
      <w:r w:rsidR="00D9605A" w:rsidRPr="00C01294">
        <w:rPr>
          <w:rFonts w:hint="eastAsia"/>
        </w:rPr>
        <w:t>20</w:t>
      </w:r>
      <w:r w:rsidR="00620F0B" w:rsidRPr="00C01294">
        <w:t>]</w:t>
      </w:r>
      <w:r w:rsidR="00E35495" w:rsidRPr="00C01294">
        <w:rPr>
          <w:rFonts w:hint="eastAsia"/>
        </w:rPr>
        <w:t>等人使用</w:t>
      </w:r>
      <w:r w:rsidR="002E5879" w:rsidRPr="00C01294">
        <w:rPr>
          <w:rFonts w:hint="eastAsia"/>
        </w:rPr>
        <w:t>气压计、</w:t>
      </w:r>
      <w:r w:rsidR="00BB3275" w:rsidRPr="00C01294">
        <w:rPr>
          <w:rFonts w:hint="eastAsia"/>
        </w:rPr>
        <w:t>ZUPT</w:t>
      </w:r>
      <w:r w:rsidR="00BF2FA1" w:rsidRPr="00C01294">
        <w:rPr>
          <w:rFonts w:hint="eastAsia"/>
        </w:rPr>
        <w:t>、</w:t>
      </w:r>
      <w:r w:rsidR="00BB3275" w:rsidRPr="00C01294">
        <w:rPr>
          <w:rFonts w:hint="eastAsia"/>
        </w:rPr>
        <w:t>零角速度更新、启发式航向减少</w:t>
      </w:r>
      <w:r w:rsidR="00E46A71" w:rsidRPr="00C01294">
        <w:rPr>
          <w:rFonts w:hint="eastAsia"/>
        </w:rPr>
        <w:t>和地球磁偏航方法来限制</w:t>
      </w:r>
      <w:r w:rsidR="00E46A71" w:rsidRPr="00C01294">
        <w:rPr>
          <w:rFonts w:hint="eastAsia"/>
        </w:rPr>
        <w:t>IMU</w:t>
      </w:r>
      <w:r w:rsidR="001A24F2" w:rsidRPr="00C01294">
        <w:rPr>
          <w:rFonts w:hint="eastAsia"/>
        </w:rPr>
        <w:t>导航信息</w:t>
      </w:r>
      <w:r w:rsidR="008A3F87" w:rsidRPr="00C01294">
        <w:rPr>
          <w:rFonts w:hint="eastAsia"/>
        </w:rPr>
        <w:t>漂移</w:t>
      </w:r>
      <w:r w:rsidR="00BF2FA1" w:rsidRPr="00C01294">
        <w:rPr>
          <w:rFonts w:hint="eastAsia"/>
        </w:rPr>
        <w:t>，</w:t>
      </w:r>
      <w:r w:rsidR="00D3585F" w:rsidRPr="00C01294">
        <w:rPr>
          <w:rFonts w:hint="eastAsia"/>
        </w:rPr>
        <w:t>所提出的</w:t>
      </w:r>
      <w:r w:rsidR="00643426" w:rsidRPr="00C01294">
        <w:rPr>
          <w:rFonts w:hint="eastAsia"/>
        </w:rPr>
        <w:t>基于</w:t>
      </w:r>
      <w:r w:rsidR="00643426" w:rsidRPr="00C01294">
        <w:rPr>
          <w:rFonts w:hint="eastAsia"/>
        </w:rPr>
        <w:t>EKF</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C01294">
        <w:t>[21]</w:t>
      </w:r>
      <w:r w:rsidR="00E572FF" w:rsidRPr="00C01294">
        <w:rPr>
          <w:rFonts w:hint="eastAsia"/>
        </w:rPr>
        <w:t>等人提出了一种</w:t>
      </w:r>
      <w:r w:rsidR="00256663" w:rsidRPr="00C01294">
        <w:rPr>
          <w:rFonts w:hint="eastAsia"/>
        </w:rPr>
        <w:t>基于多传感器融合的方法，并使用扩展卡尔曼滤波融合不同类型的数据</w:t>
      </w:r>
      <w:r w:rsidR="00AD0753" w:rsidRPr="00C01294">
        <w:rPr>
          <w:rFonts w:hint="eastAsia"/>
        </w:rPr>
        <w:t>，能够在不同场景下提供一致的无信标导航信息，实现小于</w:t>
      </w:r>
      <w:r w:rsidR="00AD0753" w:rsidRPr="00C01294">
        <w:rPr>
          <w:rFonts w:hint="eastAsia"/>
        </w:rPr>
        <w:t>1%</w:t>
      </w:r>
      <w:r w:rsidR="00AD0753" w:rsidRPr="00C01294">
        <w:rPr>
          <w:rFonts w:hint="eastAsia"/>
        </w:rPr>
        <w:t>的距离误差和端到端位置误差。</w:t>
      </w:r>
      <w:r w:rsidR="00176680" w:rsidRPr="00C01294">
        <w:rPr>
          <w:rFonts w:hint="eastAsia"/>
        </w:rPr>
        <w:t>在</w:t>
      </w:r>
      <w:r w:rsidR="00176680" w:rsidRPr="00C01294">
        <w:rPr>
          <w:rFonts w:hint="eastAsia"/>
        </w:rPr>
        <w:t>2019</w:t>
      </w:r>
      <w:r w:rsidR="00176680" w:rsidRPr="00C01294">
        <w:rPr>
          <w:rFonts w:hint="eastAsia"/>
        </w:rPr>
        <w:t>年，</w:t>
      </w:r>
      <w:r w:rsidR="00176680" w:rsidRPr="00C01294">
        <w:rPr>
          <w:rFonts w:hint="eastAsia"/>
        </w:rPr>
        <w:t>Shi</w:t>
      </w:r>
      <w:r w:rsidR="00176680" w:rsidRPr="00C01294">
        <w:t>[22]</w:t>
      </w:r>
      <w:r w:rsidR="00176680" w:rsidRPr="00C01294">
        <w:rPr>
          <w:rFonts w:hint="eastAsia"/>
        </w:rPr>
        <w:t>等人</w:t>
      </w:r>
      <w:r w:rsidR="00A20EF9" w:rsidRPr="00C01294">
        <w:rPr>
          <w:rFonts w:hint="eastAsia"/>
        </w:rPr>
        <w:t>使用</w:t>
      </w:r>
      <w:r w:rsidR="006057F7" w:rsidRPr="00C01294">
        <w:rPr>
          <w:rFonts w:hint="eastAsia"/>
        </w:rPr>
        <w:t>低成本</w:t>
      </w:r>
      <w:r w:rsidR="00DE0526" w:rsidRPr="00C01294">
        <w:rPr>
          <w:rFonts w:hint="eastAsia"/>
        </w:rPr>
        <w:t>IMU</w:t>
      </w:r>
      <w:r w:rsidR="00DE0526" w:rsidRPr="00C01294">
        <w:t>(</w:t>
      </w:r>
      <w:r w:rsidR="00FB0316" w:rsidRPr="00C01294">
        <w:rPr>
          <w:rFonts w:hint="eastAsia"/>
        </w:rPr>
        <w:t>不超过</w:t>
      </w:r>
      <w:r w:rsidR="00DE0526" w:rsidRPr="00C01294">
        <w:rPr>
          <w:rFonts w:hint="eastAsia"/>
        </w:rPr>
        <w:t>15</w:t>
      </w:r>
      <w:r w:rsidR="00DE0526" w:rsidRPr="00C01294">
        <w:rPr>
          <w:rFonts w:hint="eastAsia"/>
        </w:rPr>
        <w:t>美元，</w:t>
      </w:r>
      <w:r w:rsidR="00FB0316" w:rsidRPr="00C01294">
        <w:rPr>
          <w:rFonts w:hint="eastAsia"/>
        </w:rPr>
        <w:t>而</w:t>
      </w:r>
      <w:proofErr w:type="spellStart"/>
      <w:r w:rsidR="00DE0526" w:rsidRPr="00C01294">
        <w:rPr>
          <w:rFonts w:hint="eastAsia"/>
        </w:rPr>
        <w:t>Xsens</w:t>
      </w:r>
      <w:proofErr w:type="spellEnd"/>
      <w:r w:rsidR="00DE0526" w:rsidRPr="00C01294">
        <w:rPr>
          <w:rFonts w:hint="eastAsia"/>
        </w:rPr>
        <w:t>售价</w:t>
      </w:r>
      <w:r w:rsidR="00DE0526">
        <w:rPr>
          <w:rFonts w:hint="eastAsia"/>
        </w:rPr>
        <w:t>2000</w:t>
      </w:r>
      <w:r w:rsidR="00DE0526">
        <w:rPr>
          <w:rFonts w:hint="eastAsia"/>
        </w:rPr>
        <w:t>多美元</w:t>
      </w:r>
      <w:r w:rsidR="003645FA">
        <w:t>)</w:t>
      </w:r>
      <w:r w:rsidR="003645FA">
        <w:rPr>
          <w:rFonts w:hint="eastAsia"/>
        </w:rPr>
        <w:t>，采用角速率的方差和大小检测步态，通过合理假设偏差误差，对摆动阶段的速度进行标定，实现了小</w:t>
      </w:r>
      <w:r w:rsidR="003645FA" w:rsidRPr="00C01294">
        <w:rPr>
          <w:rFonts w:hint="eastAsia"/>
        </w:rPr>
        <w:t>于</w:t>
      </w:r>
      <w:r w:rsidR="003645FA" w:rsidRPr="00C01294">
        <w:rPr>
          <w:rFonts w:hint="eastAsia"/>
        </w:rPr>
        <w:t>1.2%</w:t>
      </w:r>
      <w:r w:rsidR="003645FA" w:rsidRPr="00C01294">
        <w:rPr>
          <w:rFonts w:hint="eastAsia"/>
        </w:rPr>
        <w:t>的平局距离误差和平局端到端位置误差</w:t>
      </w:r>
      <w:r w:rsidR="00DE0526" w:rsidRPr="00C01294">
        <w:rPr>
          <w:rFonts w:hint="eastAsia"/>
        </w:rPr>
        <w:t>。</w:t>
      </w:r>
      <w:r w:rsidR="006E3686" w:rsidRPr="00C01294">
        <w:rPr>
          <w:rFonts w:hint="eastAsia"/>
        </w:rPr>
        <w:t>IPNS</w:t>
      </w:r>
      <w:r w:rsidR="003816E1" w:rsidRPr="00C01294">
        <w:rPr>
          <w:rFonts w:hint="eastAsia"/>
        </w:rPr>
        <w:t>定位精度通常在总行驶距离的</w:t>
      </w:r>
      <w:r w:rsidR="003816E1" w:rsidRPr="00C01294">
        <w:rPr>
          <w:rFonts w:hint="eastAsia"/>
        </w:rPr>
        <w:t xml:space="preserve"> 0.3% </w:t>
      </w:r>
      <w:r w:rsidR="003816E1" w:rsidRPr="00C01294">
        <w:rPr>
          <w:rFonts w:hint="eastAsia"/>
        </w:rPr>
        <w:t>到</w:t>
      </w:r>
      <w:r w:rsidR="003816E1" w:rsidRPr="00C01294">
        <w:rPr>
          <w:rFonts w:hint="eastAsia"/>
        </w:rPr>
        <w:t xml:space="preserve"> 10% </w:t>
      </w:r>
      <w:r w:rsidR="003816E1" w:rsidRPr="00C01294">
        <w:rPr>
          <w:rFonts w:hint="eastAsia"/>
        </w:rPr>
        <w:t>之间</w:t>
      </w:r>
      <w:r w:rsidR="003816E1" w:rsidRPr="00C01294">
        <w:rPr>
          <w:rFonts w:hint="eastAsia"/>
        </w:rPr>
        <w:t xml:space="preserve"> [</w:t>
      </w:r>
      <w:r w:rsidR="00026DD4" w:rsidRPr="00C01294">
        <w:rPr>
          <w:rFonts w:hint="eastAsia"/>
        </w:rPr>
        <w:t>23</w:t>
      </w:r>
      <w:r w:rsidR="003816E1" w:rsidRPr="00C01294">
        <w:rPr>
          <w:rFonts w:hint="eastAsia"/>
        </w:rPr>
        <w:t>]</w:t>
      </w:r>
      <w:r w:rsidR="003816E1" w:rsidRPr="00C01294">
        <w:rPr>
          <w:rFonts w:hint="eastAsia"/>
        </w:rPr>
        <w:t>，但实施算法的精度在很大程度上取决于道路状况、</w:t>
      </w:r>
      <w:r w:rsidR="00590335" w:rsidRPr="00C01294">
        <w:rPr>
          <w:rFonts w:hint="eastAsia"/>
        </w:rPr>
        <w:t>导航</w:t>
      </w:r>
      <w:r w:rsidR="003816E1" w:rsidRPr="00C01294">
        <w:rPr>
          <w:rFonts w:hint="eastAsia"/>
        </w:rPr>
        <w:t>时间、传感器性能、磁干扰和其他几个因素。</w:t>
      </w:r>
    </w:p>
    <w:p w14:paraId="5690C6E2" w14:textId="547B2B0A" w:rsidR="00B80BBE" w:rsidRPr="00C01294" w:rsidRDefault="004F65C6" w:rsidP="00E41938">
      <w:pPr>
        <w:ind w:firstLine="480"/>
      </w:pPr>
      <w:r w:rsidRPr="00C01294">
        <w:rPr>
          <w:rFonts w:hint="eastAsia"/>
        </w:rPr>
        <w:t>近年来，</w:t>
      </w:r>
      <w:bookmarkStart w:id="126" w:name="_Hlk82706161"/>
      <w:r w:rsidRPr="00C01294">
        <w:rPr>
          <w:rFonts w:hint="eastAsia"/>
        </w:rPr>
        <w:t>基于神经网络</w:t>
      </w:r>
      <w:r w:rsidR="002D06B2" w:rsidRPr="00C01294">
        <w:rPr>
          <w:rFonts w:hint="eastAsia"/>
        </w:rPr>
        <w:t>构建导航系统</w:t>
      </w:r>
      <w:r w:rsidRPr="00C01294">
        <w:rPr>
          <w:rFonts w:hint="eastAsia"/>
        </w:rPr>
        <w:t>的研究也逐渐增多</w:t>
      </w:r>
      <w:bookmarkEnd w:id="126"/>
      <w:r w:rsidRPr="00C01294">
        <w:rPr>
          <w:rFonts w:hint="eastAsia"/>
        </w:rPr>
        <w:t>。</w:t>
      </w:r>
      <w:r w:rsidR="00B80BBE" w:rsidRPr="00C01294">
        <w:t>C</w:t>
      </w:r>
      <w:r w:rsidR="00B80BBE" w:rsidRPr="00C01294">
        <w:rPr>
          <w:rFonts w:hint="eastAsia"/>
        </w:rPr>
        <w:t>hen</w:t>
      </w:r>
      <w:r w:rsidR="00B80BBE" w:rsidRPr="00C01294">
        <w:t>[</w:t>
      </w:r>
      <w:r w:rsidR="00614AC6" w:rsidRPr="00C01294">
        <w:rPr>
          <w:rFonts w:hint="eastAsia"/>
        </w:rPr>
        <w:t>24-26</w:t>
      </w:r>
      <w:r w:rsidR="00B80BBE" w:rsidRPr="00C01294">
        <w:t>]</w:t>
      </w:r>
      <w:r w:rsidR="00646AD9" w:rsidRPr="00C01294">
        <w:rPr>
          <w:rFonts w:hint="eastAsia"/>
        </w:rPr>
        <w:t>等人</w:t>
      </w:r>
      <w:r w:rsidR="00FF78DE" w:rsidRPr="00C01294">
        <w:rPr>
          <w:rFonts w:hint="eastAsia"/>
        </w:rPr>
        <w:t>使用</w:t>
      </w:r>
      <w:r w:rsidR="009A78F0" w:rsidRPr="00C01294">
        <w:rPr>
          <w:rFonts w:hint="eastAsia"/>
        </w:rPr>
        <w:t>iPhone</w:t>
      </w:r>
      <w:r w:rsidR="009A78F0" w:rsidRPr="00C01294">
        <w:t xml:space="preserve"> </w:t>
      </w:r>
      <w:r w:rsidR="009A78F0" w:rsidRPr="00C01294">
        <w:rPr>
          <w:rFonts w:hint="eastAsia"/>
        </w:rPr>
        <w:t>7</w:t>
      </w:r>
      <w:r w:rsidR="009A78F0" w:rsidRPr="00C01294">
        <w:t xml:space="preserve"> </w:t>
      </w:r>
      <w:r w:rsidR="009A78F0" w:rsidRPr="00C01294">
        <w:rPr>
          <w:rFonts w:hint="eastAsia"/>
        </w:rPr>
        <w:t>Plu</w:t>
      </w:r>
      <w:r w:rsidR="00FF78DE" w:rsidRPr="00C01294">
        <w:rPr>
          <w:rFonts w:hint="eastAsia"/>
        </w:rPr>
        <w:t>s</w:t>
      </w:r>
      <w:r w:rsidR="00FF78DE" w:rsidRPr="00C01294">
        <w:rPr>
          <w:rFonts w:hint="eastAsia"/>
        </w:rPr>
        <w:t>采集了</w:t>
      </w:r>
      <w:r w:rsidR="00894BCC" w:rsidRPr="00C01294">
        <w:rPr>
          <w:rFonts w:hint="eastAsia"/>
        </w:rPr>
        <w:t>包括手持、口袋、手提袋和购物车</w:t>
      </w:r>
      <w:r w:rsidR="005031A4" w:rsidRPr="00C01294">
        <w:rPr>
          <w:rFonts w:hint="eastAsia"/>
        </w:rPr>
        <w:t>多种</w:t>
      </w:r>
      <w:r w:rsidR="00894BCC" w:rsidRPr="00C01294">
        <w:rPr>
          <w:rFonts w:hint="eastAsia"/>
        </w:rPr>
        <w:t>场景</w:t>
      </w:r>
      <w:r w:rsidR="006C2C24" w:rsidRPr="00C01294">
        <w:rPr>
          <w:rFonts w:hint="eastAsia"/>
        </w:rPr>
        <w:t>中的</w:t>
      </w:r>
      <w:r w:rsidR="00894BCC" w:rsidRPr="00C01294">
        <w:rPr>
          <w:rFonts w:hint="eastAsia"/>
        </w:rPr>
        <w:t>数据</w:t>
      </w:r>
      <w:r w:rsidR="005031A4" w:rsidRPr="00C01294">
        <w:rPr>
          <w:rFonts w:hint="eastAsia"/>
        </w:rPr>
        <w:t>，也采集了</w:t>
      </w:r>
      <w:r w:rsidR="00CA5017" w:rsidRPr="00C01294">
        <w:rPr>
          <w:rFonts w:hint="eastAsia"/>
        </w:rPr>
        <w:t>多个受试者和</w:t>
      </w:r>
      <w:r w:rsidR="00035854" w:rsidRPr="00C01294">
        <w:rPr>
          <w:rFonts w:hint="eastAsia"/>
        </w:rPr>
        <w:t>多种</w:t>
      </w:r>
      <w:r w:rsidR="00CA5017" w:rsidRPr="00C01294">
        <w:rPr>
          <w:rFonts w:hint="eastAsia"/>
        </w:rPr>
        <w:t>设备的</w:t>
      </w:r>
      <w:r w:rsidR="00035854" w:rsidRPr="00C01294">
        <w:rPr>
          <w:rFonts w:hint="eastAsia"/>
        </w:rPr>
        <w:t>数据</w:t>
      </w:r>
      <w:r w:rsidR="001700E4" w:rsidRPr="00C01294">
        <w:rPr>
          <w:rFonts w:hint="eastAsia"/>
        </w:rPr>
        <w:t>(</w:t>
      </w:r>
      <w:r w:rsidR="00FA08B9" w:rsidRPr="00C01294">
        <w:rPr>
          <w:rFonts w:hint="eastAsia"/>
        </w:rPr>
        <w:t>数据集</w:t>
      </w:r>
      <w:r w:rsidR="001700E4" w:rsidRPr="00C01294">
        <w:rPr>
          <w:rFonts w:hint="eastAsia"/>
        </w:rPr>
        <w:t>已</w:t>
      </w:r>
      <w:r w:rsidR="00FA08B9" w:rsidRPr="00C01294">
        <w:rPr>
          <w:rFonts w:hint="eastAsia"/>
        </w:rPr>
        <w:t>开源</w:t>
      </w:r>
      <w:r w:rsidR="001700E4" w:rsidRPr="00C01294">
        <w:rPr>
          <w:rFonts w:hint="eastAsia"/>
        </w:rPr>
        <w:t>)</w:t>
      </w:r>
      <w:r w:rsidR="00FA08B9" w:rsidRPr="00C01294">
        <w:rPr>
          <w:rFonts w:hint="eastAsia"/>
        </w:rPr>
        <w:t>，</w:t>
      </w:r>
      <w:r w:rsidR="00F80B78" w:rsidRPr="00C01294">
        <w:rPr>
          <w:rFonts w:hint="eastAsia"/>
        </w:rPr>
        <w:t>计算固定窗口长度内的位移和航向变化量来实现轨迹重建，其结果</w:t>
      </w:r>
      <w:r w:rsidR="00035854" w:rsidRPr="00C01294">
        <w:rPr>
          <w:rFonts w:hint="eastAsia"/>
        </w:rPr>
        <w:t>优于</w:t>
      </w:r>
      <w:r w:rsidR="00A83227" w:rsidRPr="00C01294">
        <w:rPr>
          <w:rFonts w:hint="eastAsia"/>
        </w:rPr>
        <w:t>纯</w:t>
      </w:r>
      <w:r w:rsidR="00035854" w:rsidRPr="00C01294">
        <w:rPr>
          <w:rFonts w:hint="eastAsia"/>
        </w:rPr>
        <w:t>惯性导航系统和基于模型的步长估计的算法。</w:t>
      </w:r>
      <w:r w:rsidR="001F35D3" w:rsidRPr="00C01294">
        <w:rPr>
          <w:rFonts w:hint="eastAsia"/>
        </w:rPr>
        <w:t>Yan</w:t>
      </w:r>
      <w:r w:rsidR="001F35D3" w:rsidRPr="00C01294">
        <w:t>[2</w:t>
      </w:r>
      <w:r w:rsidR="00852447" w:rsidRPr="00C01294">
        <w:rPr>
          <w:rFonts w:hint="eastAsia"/>
        </w:rPr>
        <w:t>7</w:t>
      </w:r>
      <w:r w:rsidR="001F35D3" w:rsidRPr="00C01294">
        <w:t>]</w:t>
      </w:r>
      <w:r w:rsidR="001F35D3" w:rsidRPr="00C01294">
        <w:rPr>
          <w:rFonts w:hint="eastAsia"/>
        </w:rPr>
        <w:t>等提出了鲁棒的神经惯性导航架构</w:t>
      </w:r>
      <w:r w:rsidR="001F35D3" w:rsidRPr="00C01294">
        <w:rPr>
          <w:rFonts w:hint="eastAsia"/>
        </w:rPr>
        <w:t>(</w:t>
      </w:r>
      <w:proofErr w:type="spellStart"/>
      <w:r w:rsidR="001F35D3" w:rsidRPr="00C01294">
        <w:t>RoNIN</w:t>
      </w:r>
      <w:proofErr w:type="spellEnd"/>
      <w:r w:rsidR="001F35D3" w:rsidRPr="00C01294">
        <w:t>)</w:t>
      </w:r>
      <w:r w:rsidR="001F35D3" w:rsidRPr="00C01294">
        <w:rPr>
          <w:rFonts w:hint="eastAsia"/>
        </w:rPr>
        <w:t>，并提供了最大的惯性导航数据库</w:t>
      </w:r>
      <w:r w:rsidR="00E32336" w:rsidRPr="00C01294">
        <w:rPr>
          <w:rFonts w:hint="eastAsia"/>
        </w:rPr>
        <w:t>。上述两个研究只能提供二维平面上的</w:t>
      </w:r>
      <w:r w:rsidR="00122848" w:rsidRPr="00C01294">
        <w:rPr>
          <w:rFonts w:hint="eastAsia"/>
        </w:rPr>
        <w:t>航向和位移信息。</w:t>
      </w:r>
      <w:r w:rsidR="007D39A2" w:rsidRPr="00C01294">
        <w:rPr>
          <w:rFonts w:hint="eastAsia"/>
        </w:rPr>
        <w:t>Liu</w:t>
      </w:r>
      <w:r w:rsidR="007D39A2" w:rsidRPr="00C01294">
        <w:t>[2</w:t>
      </w:r>
      <w:r w:rsidR="00816EAE" w:rsidRPr="00C01294">
        <w:rPr>
          <w:rFonts w:hint="eastAsia"/>
        </w:rPr>
        <w:t>8</w:t>
      </w:r>
      <w:r w:rsidR="007D39A2" w:rsidRPr="00C01294">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，所提出的方法避免了传统方法步态检测的局限性和复杂性，与</w:t>
      </w:r>
      <w:proofErr w:type="spellStart"/>
      <w:r w:rsidR="00E2520F" w:rsidRPr="00C01294">
        <w:rPr>
          <w:rFonts w:hint="eastAsia"/>
        </w:rPr>
        <w:t>RoNIN</w:t>
      </w:r>
      <w:proofErr w:type="spellEnd"/>
      <w:r w:rsidR="00E2520F" w:rsidRPr="00C01294">
        <w:rPr>
          <w:rFonts w:hint="eastAsia"/>
        </w:rPr>
        <w:t>等深度学习方法相比，将导航范围提升到</w:t>
      </w:r>
      <w:r w:rsidR="00A10DFD">
        <w:rPr>
          <w:rFonts w:hint="eastAsia"/>
        </w:rPr>
        <w:t>三</w:t>
      </w:r>
      <w:r w:rsidR="007834FB">
        <w:rPr>
          <w:rFonts w:hint="eastAsia"/>
        </w:rPr>
        <w:t>维</w:t>
      </w:r>
      <w:r w:rsidR="00DB1597">
        <w:rPr>
          <w:rFonts w:hint="eastAsia"/>
        </w:rPr>
        <w:t>空间</w:t>
      </w:r>
      <w:r w:rsidR="00E2520F" w:rsidRPr="00C01294">
        <w:rPr>
          <w:rFonts w:hint="eastAsia"/>
        </w:rPr>
        <w:t>，并且在其采集的测试数据集上分别将平均偏航和位置漂移降低了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。以上的研究表明，使用或者结合神经网络得出导航信息是可行的。</w:t>
      </w:r>
    </w:p>
    <w:p w14:paraId="740437B4" w14:textId="29F0D663" w:rsidR="00E41938" w:rsidRPr="00C01294" w:rsidRDefault="009345B2" w:rsidP="00E41938">
      <w:pPr>
        <w:ind w:firstLine="480"/>
      </w:pPr>
      <w:r w:rsidRPr="00C01294">
        <w:rPr>
          <w:rFonts w:hint="eastAsia"/>
        </w:rPr>
        <w:lastRenderedPageBreak/>
        <w:t>本课题使用</w:t>
      </w:r>
      <w:proofErr w:type="spellStart"/>
      <w:r w:rsidRPr="00C01294">
        <w:rPr>
          <w:rFonts w:hint="eastAsia"/>
        </w:rPr>
        <w:t>Xsens</w:t>
      </w:r>
      <w:proofErr w:type="spellEnd"/>
      <w:r w:rsidRPr="00C01294">
        <w:t xml:space="preserve"> DOT</w:t>
      </w:r>
      <w:r w:rsidRPr="00C01294">
        <w:rPr>
          <w:rFonts w:hint="eastAsia"/>
        </w:rPr>
        <w:t>传感器采集脚上的运动数据，并没有使用手机自带的传感器</w:t>
      </w:r>
      <w:r w:rsidR="00A6226F" w:rsidRPr="00C01294">
        <w:rPr>
          <w:rFonts w:hint="eastAsia"/>
        </w:rPr>
        <w:t>，</w:t>
      </w:r>
      <w:proofErr w:type="spellStart"/>
      <w:r w:rsidR="00A6226F" w:rsidRPr="00C01294">
        <w:rPr>
          <w:rFonts w:hint="eastAsia"/>
        </w:rPr>
        <w:t>Xsens</w:t>
      </w:r>
      <w:proofErr w:type="spellEnd"/>
      <w:r w:rsidR="00A6226F" w:rsidRPr="00C01294">
        <w:rPr>
          <w:rFonts w:hint="eastAsia"/>
        </w:rPr>
        <w:t>设备提供商提供了</w:t>
      </w:r>
      <w:proofErr w:type="spellStart"/>
      <w:r w:rsidR="00A6226F" w:rsidRPr="00C01294">
        <w:rPr>
          <w:rFonts w:hint="eastAsia"/>
        </w:rPr>
        <w:t>Xsens</w:t>
      </w:r>
      <w:proofErr w:type="spellEnd"/>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C01294">
        <w:rPr>
          <w:rFonts w:hint="eastAsia"/>
        </w:rPr>
        <w:t xml:space="preserve"> [</w:t>
      </w:r>
      <w:r w:rsidR="00233FD3" w:rsidRPr="00C01294">
        <w:rPr>
          <w:rFonts w:hint="eastAsia"/>
        </w:rPr>
        <w:t>29</w:t>
      </w:r>
      <w:r w:rsidR="00F4065E" w:rsidRPr="00C01294">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27" w:name="_CTVC00193bd8a864a884977a98e3192e58e3fbb"/>
      <w:r>
        <w:rPr>
          <w:rFonts w:hint="eastAsia"/>
        </w:rPr>
        <w:t>需的研究条件</w:t>
      </w:r>
      <w:bookmarkEnd w:id="127"/>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00EE49D9"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、具备蓝牙传输能力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proofErr w:type="spellStart"/>
      <w:r w:rsidR="00011F79">
        <w:rPr>
          <w:rFonts w:hint="eastAsia"/>
        </w:rPr>
        <w:t>Xsens</w:t>
      </w:r>
      <w:proofErr w:type="spellEnd"/>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0FBEE41" w14:textId="797A71AD" w:rsidR="00E41938" w:rsidRDefault="003F4502" w:rsidP="003F4502">
      <w:pPr>
        <w:ind w:firstLine="480"/>
        <w:jc w:val="center"/>
      </w:pPr>
      <w:r>
        <w:rPr>
          <w:noProof/>
        </w:rPr>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62EE442" w:rsidR="00392A39" w:rsidRDefault="006A5463" w:rsidP="00E41938">
      <w:pPr>
        <w:ind w:firstLine="480"/>
        <w:rPr>
          <w:ins w:id="128" w:author="Sun Fangmin" w:date="2021-09-14T15:34:00Z"/>
        </w:rPr>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E568AE">
        <w:rPr>
          <w:rFonts w:hint="eastAsia"/>
        </w:rPr>
        <w:t>(</w:t>
      </w:r>
      <w:r w:rsidR="00E568AE">
        <w:rPr>
          <w:rFonts w:hint="eastAsia"/>
        </w:rPr>
        <w:t>位置误差</w:t>
      </w:r>
      <w:r w:rsidR="00E568AE">
        <w:rPr>
          <w:rFonts w:hint="eastAsia"/>
        </w:rPr>
        <w:t>0</w:t>
      </w:r>
      <w:r w:rsidR="00E568AE">
        <w:t>.01</w:t>
      </w:r>
      <w:r w:rsidR="00E568AE">
        <w:rPr>
          <w:rFonts w:hint="eastAsia"/>
        </w:rPr>
        <w:t>米，方向误差</w:t>
      </w:r>
      <w:r w:rsidR="00E568AE">
        <w:rPr>
          <w:rFonts w:hint="eastAsia"/>
        </w:rPr>
        <w:t>0</w:t>
      </w:r>
      <w:r w:rsidR="00E568AE">
        <w:t>.1</w:t>
      </w:r>
      <w:r w:rsidR="00E568AE">
        <w:rPr>
          <w:rFonts w:hint="eastAsia"/>
        </w:rPr>
        <w:t>度</w:t>
      </w:r>
      <w:r w:rsidR="00E568AE">
        <w:t>)</w:t>
      </w:r>
      <w:r w:rsidR="00E36F8B">
        <w:rPr>
          <w:rFonts w:hint="eastAsia"/>
        </w:rPr>
        <w:t>，</w:t>
      </w:r>
      <w:r w:rsidR="00F23A34">
        <w:rPr>
          <w:rFonts w:hint="eastAsia"/>
        </w:rPr>
        <w:t>基于</w:t>
      </w:r>
      <w:proofErr w:type="spellStart"/>
      <w:r w:rsidR="002F0E6C">
        <w:rPr>
          <w:rFonts w:hint="eastAsia"/>
        </w:rPr>
        <w:t>Xsens</w:t>
      </w:r>
      <w:proofErr w:type="spellEnd"/>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E446B4">
        <w:rPr>
          <w:rFonts w:hint="eastAsia"/>
        </w:rPr>
        <w:t>神经网络模型</w:t>
      </w:r>
      <w:r w:rsidR="00AB1F80">
        <w:rPr>
          <w:rFonts w:hint="eastAsia"/>
        </w:rPr>
        <w:t>的有效性</w:t>
      </w:r>
      <w:r w:rsidR="00102FF3">
        <w:rPr>
          <w:rFonts w:hint="eastAsia"/>
        </w:rPr>
        <w:t>。</w:t>
      </w:r>
    </w:p>
    <w:p w14:paraId="09288B93" w14:textId="77777777" w:rsidR="00201AF3" w:rsidRDefault="00201AF3" w:rsidP="00E41938">
      <w:pPr>
        <w:ind w:firstLine="480"/>
      </w:pPr>
    </w:p>
    <w:p w14:paraId="2DA96D38" w14:textId="77777777" w:rsidR="00E41938" w:rsidRDefault="00E41938" w:rsidP="00E41938">
      <w:pPr>
        <w:pStyle w:val="1"/>
        <w:ind w:firstLine="562"/>
      </w:pPr>
      <w:r>
        <w:rPr>
          <w:rFonts w:hint="eastAsia"/>
        </w:rPr>
        <w:lastRenderedPageBreak/>
        <w:t>研</w:t>
      </w:r>
      <w:bookmarkStart w:id="129" w:name="_CTVC001e491cd0531fd4bcc9219cde70c44ad9b"/>
      <w:r>
        <w:rPr>
          <w:rFonts w:hint="eastAsia"/>
        </w:rPr>
        <w:t>究工作计划与进度安排</w:t>
      </w:r>
      <w:bookmarkEnd w:id="129"/>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320D1AD7"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8E151F">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20A23140"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w:t>
            </w:r>
            <w:r w:rsidR="008E151F">
              <w:rPr>
                <w:rFonts w:hint="eastAsia"/>
                <w:sz w:val="24"/>
                <w:szCs w:val="24"/>
              </w:rPr>
              <w:t>1</w:t>
            </w:r>
            <w:r w:rsidR="00890477" w:rsidRPr="00EE0032">
              <w:rPr>
                <w:sz w:val="24"/>
                <w:szCs w:val="24"/>
              </w:rPr>
              <w:t>-</w:t>
            </w:r>
            <w:r w:rsidRPr="00EE0032">
              <w:rPr>
                <w:rFonts w:hint="eastAsia"/>
                <w:sz w:val="24"/>
                <w:szCs w:val="24"/>
              </w:rPr>
              <w:t>202</w:t>
            </w:r>
            <w:r w:rsidR="008E151F">
              <w:rPr>
                <w:rFonts w:hint="eastAsia"/>
                <w:sz w:val="24"/>
                <w:szCs w:val="24"/>
              </w:rPr>
              <w:t>2</w:t>
            </w:r>
            <w:r w:rsidR="00890477" w:rsidRPr="00EE0032">
              <w:rPr>
                <w:rFonts w:hint="eastAsia"/>
                <w:sz w:val="24"/>
                <w:szCs w:val="24"/>
              </w:rPr>
              <w:t>.</w:t>
            </w:r>
            <w:r w:rsidR="008E151F">
              <w:rPr>
                <w:rFonts w:hint="eastAsia"/>
                <w:sz w:val="24"/>
                <w:szCs w:val="24"/>
              </w:rPr>
              <w:t>02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基于零速度更新的</w:t>
            </w:r>
            <w:r w:rsidR="00955D05">
              <w:rPr>
                <w:rFonts w:hint="eastAsia"/>
                <w:sz w:val="24"/>
                <w:szCs w:val="24"/>
              </w:rPr>
              <w:t>kalman</w:t>
            </w:r>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40E1781A" w:rsidR="006A11A7" w:rsidRPr="00EE0032" w:rsidRDefault="006A11A7" w:rsidP="00EE0032">
            <w:pPr>
              <w:pStyle w:val="af7"/>
              <w:rPr>
                <w:sz w:val="24"/>
                <w:szCs w:val="24"/>
              </w:rPr>
            </w:pPr>
            <w:r w:rsidRPr="00EE0032">
              <w:rPr>
                <w:rFonts w:hint="eastAsia"/>
                <w:sz w:val="24"/>
                <w:szCs w:val="24"/>
              </w:rPr>
              <w:t>202</w:t>
            </w:r>
            <w:r w:rsidR="008E151F">
              <w:rPr>
                <w:rFonts w:hint="eastAsia"/>
                <w:sz w:val="24"/>
                <w:szCs w:val="24"/>
              </w:rPr>
              <w:t>2</w:t>
            </w:r>
            <w:r w:rsidRPr="00EE0032">
              <w:rPr>
                <w:rFonts w:hint="eastAsia"/>
                <w:sz w:val="24"/>
                <w:szCs w:val="24"/>
              </w:rPr>
              <w:t>.</w:t>
            </w:r>
            <w:r w:rsidR="008E151F">
              <w:rPr>
                <w:rFonts w:hint="eastAsia"/>
                <w:sz w:val="24"/>
                <w:szCs w:val="24"/>
              </w:rPr>
              <w:t>02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sidR="008E151F">
              <w:rPr>
                <w:rFonts w:hint="eastAsia"/>
                <w:sz w:val="24"/>
                <w:szCs w:val="24"/>
              </w:rPr>
              <w:t>5</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D20466E"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w:t>
            </w:r>
            <w:r w:rsidR="008E151F">
              <w:rPr>
                <w:rFonts w:hint="eastAsia"/>
                <w:sz w:val="24"/>
                <w:szCs w:val="24"/>
              </w:rPr>
              <w:t>5</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2172E7">
              <w:rPr>
                <w:rFonts w:hint="eastAsia"/>
                <w:sz w:val="24"/>
                <w:szCs w:val="24"/>
              </w:rPr>
              <w:t>7</w:t>
            </w:r>
          </w:p>
        </w:tc>
        <w:tc>
          <w:tcPr>
            <w:tcW w:w="2551" w:type="dxa"/>
            <w:tcBorders>
              <w:top w:val="single" w:sz="4" w:space="0" w:color="000000"/>
              <w:left w:val="nil"/>
              <w:bottom w:val="single" w:sz="4" w:space="0" w:color="000000"/>
              <w:right w:val="single" w:sz="4" w:space="0" w:color="000000"/>
            </w:tcBorders>
          </w:tcPr>
          <w:p w14:paraId="62A5AA12" w14:textId="3C8728A2" w:rsidR="00890477" w:rsidRPr="00EE0032" w:rsidRDefault="00AD614E" w:rsidP="00EE0032">
            <w:pPr>
              <w:pStyle w:val="af7"/>
              <w:rPr>
                <w:sz w:val="24"/>
                <w:szCs w:val="24"/>
              </w:rPr>
            </w:pPr>
            <w:r>
              <w:rPr>
                <w:rFonts w:hint="eastAsia"/>
                <w:sz w:val="24"/>
                <w:szCs w:val="24"/>
              </w:rPr>
              <w:t>研究</w:t>
            </w:r>
            <w:r w:rsidR="00713590">
              <w:rPr>
                <w:rFonts w:hint="eastAsia"/>
                <w:sz w:val="24"/>
                <w:szCs w:val="24"/>
              </w:rPr>
              <w:t>基于</w:t>
            </w:r>
            <w:r>
              <w:rPr>
                <w:rFonts w:hint="eastAsia"/>
                <w:sz w:val="24"/>
                <w:szCs w:val="24"/>
              </w:rPr>
              <w:t>自适应不等式约束</w:t>
            </w:r>
            <w:r w:rsidR="000E2ABA">
              <w:rPr>
                <w:rFonts w:hint="eastAsia"/>
                <w:sz w:val="24"/>
                <w:szCs w:val="24"/>
              </w:rPr>
              <w:t>条件</w:t>
            </w:r>
            <w:r w:rsidR="00713590">
              <w:rPr>
                <w:rFonts w:hint="eastAsia"/>
                <w:sz w:val="24"/>
                <w:szCs w:val="24"/>
              </w:rPr>
              <w:t>的</w:t>
            </w:r>
            <w:r w:rsidR="00713590">
              <w:rPr>
                <w:rFonts w:hint="eastAsia"/>
                <w:sz w:val="24"/>
                <w:szCs w:val="24"/>
              </w:rPr>
              <w:t>kalman</w:t>
            </w:r>
            <w:r w:rsidR="00702E12">
              <w:rPr>
                <w:rFonts w:hint="eastAsia"/>
                <w:sz w:val="24"/>
                <w:szCs w:val="24"/>
              </w:rPr>
              <w:t>滤波</w:t>
            </w:r>
            <w:r w:rsidR="00713590">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43420A1D"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2172E7">
              <w:rPr>
                <w:rFonts w:hint="eastAsia"/>
                <w:sz w:val="24"/>
                <w:szCs w:val="24"/>
              </w:rPr>
              <w:t>7</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30" w:name="_CTVC001ecf10ca252924998892947e463fd9aad"/>
      <w:r>
        <w:rPr>
          <w:rFonts w:hint="eastAsia"/>
        </w:rPr>
        <w:t>考文献</w:t>
      </w:r>
      <w:bookmarkEnd w:id="130"/>
    </w:p>
    <w:p w14:paraId="0018CBA9" w14:textId="404BABD2" w:rsidR="00896B1D" w:rsidRPr="009B415A" w:rsidRDefault="009B415A" w:rsidP="0050696B">
      <w:pPr>
        <w:ind w:firstLine="480"/>
        <w:rPr>
          <w:rFonts w:ascii="Times New Roman" w:eastAsia="Microsoft YaHei UI" w:hAnsi="Times New Roman" w:cs="Times New Roman"/>
          <w:kern w:val="0"/>
          <w:szCs w:val="24"/>
        </w:rPr>
      </w:pPr>
      <w:r w:rsidRPr="009B415A">
        <w:rPr>
          <w:rFonts w:ascii="Times New Roman" w:hAnsi="Times New Roman" w:cs="Times New Roman"/>
          <w:szCs w:val="24"/>
        </w:rPr>
        <w:t>1</w:t>
      </w:r>
      <w:r w:rsidRPr="009B415A">
        <w:rPr>
          <w:rFonts w:ascii="Times New Roman" w:hAnsi="Times New Roman" w:cs="Times New Roman"/>
          <w:szCs w:val="24"/>
        </w:rPr>
        <w:t>、</w:t>
      </w:r>
      <w:r w:rsidR="00BA47DE" w:rsidRPr="009B415A">
        <w:rPr>
          <w:rFonts w:ascii="Times New Roman" w:eastAsia="Microsoft YaHei UI" w:hAnsi="Times New Roman" w:cs="Times New Roman"/>
          <w:kern w:val="0"/>
          <w:szCs w:val="24"/>
        </w:rPr>
        <w:t>A Survey of the Research Status of Pedestrian Dead Reckoning Systems Based on Inertial Sensors[J]. International Journal of Automation and Computing, 2019, 16(01):65-83.</w:t>
      </w:r>
    </w:p>
    <w:p w14:paraId="571E7FD8" w14:textId="457F426B" w:rsidR="0050696B" w:rsidRPr="009B415A" w:rsidRDefault="0050696B" w:rsidP="0050696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w:t>
      </w:r>
      <w:r w:rsidR="00D03E8C" w:rsidRPr="009B415A">
        <w:rPr>
          <w:rFonts w:ascii="Times New Roman" w:eastAsia="Microsoft YaHei UI" w:hAnsi="Times New Roman" w:cs="Times New Roman"/>
          <w:kern w:val="0"/>
          <w:szCs w:val="24"/>
        </w:rPr>
        <w:t>、</w:t>
      </w:r>
      <w:proofErr w:type="spellStart"/>
      <w:r w:rsidR="00D03E8C" w:rsidRPr="009B415A">
        <w:rPr>
          <w:rFonts w:ascii="Times New Roman" w:eastAsia="Microsoft YaHei UI" w:hAnsi="Times New Roman" w:cs="Times New Roman"/>
          <w:kern w:val="0"/>
          <w:szCs w:val="24"/>
        </w:rPr>
        <w:t>Foxlin</w:t>
      </w:r>
      <w:proofErr w:type="spellEnd"/>
      <w:r w:rsidR="00D03E8C" w:rsidRPr="009B415A">
        <w:rPr>
          <w:rFonts w:ascii="Times New Roman" w:eastAsia="Microsoft YaHei UI" w:hAnsi="Times New Roman" w:cs="Times New Roman"/>
          <w:kern w:val="0"/>
          <w:szCs w:val="24"/>
        </w:rPr>
        <w:t xml:space="preserve"> E . Pedestrian Tracking with Shoe-Mounted Inertial Sensors[J]. IEEE Computer Graphics and Applications, 2005, 25(6):38-46.</w:t>
      </w:r>
    </w:p>
    <w:p w14:paraId="66045E28" w14:textId="5485F785"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3</w:t>
      </w:r>
      <w:r w:rsidR="003E61BA">
        <w:rPr>
          <w:rFonts w:ascii="Times New Roman" w:eastAsia="Microsoft YaHei UI" w:hAnsi="Times New Roman" w:cs="Times New Roman" w:hint="eastAsia"/>
          <w:kern w:val="0"/>
          <w:szCs w:val="24"/>
        </w:rPr>
        <w:t>、</w:t>
      </w:r>
      <w:proofErr w:type="spellStart"/>
      <w:r w:rsidR="003E61BA" w:rsidRPr="003E61BA">
        <w:rPr>
          <w:rFonts w:ascii="Times New Roman" w:eastAsia="Microsoft YaHei UI" w:hAnsi="Times New Roman" w:cs="Times New Roman"/>
          <w:kern w:val="0"/>
          <w:szCs w:val="24"/>
        </w:rPr>
        <w:t>Dehzangi</w:t>
      </w:r>
      <w:proofErr w:type="spellEnd"/>
      <w:r w:rsidR="003E61BA" w:rsidRPr="003E61BA">
        <w:rPr>
          <w:rFonts w:ascii="Times New Roman" w:eastAsia="Microsoft YaHei UI" w:hAnsi="Times New Roman" w:cs="Times New Roman"/>
          <w:kern w:val="0"/>
          <w:szCs w:val="24"/>
        </w:rPr>
        <w:t xml:space="preserve"> O</w:t>
      </w:r>
      <w:del w:id="131" w:author="Sun Fangmin" w:date="2021-09-14T15:44:00Z">
        <w:r w:rsidR="003E61BA" w:rsidRPr="003E61BA" w:rsidDel="003A4C60">
          <w:rPr>
            <w:rFonts w:ascii="Times New Roman" w:eastAsia="Microsoft YaHei UI" w:hAnsi="Times New Roman" w:cs="Times New Roman"/>
            <w:kern w:val="0"/>
            <w:szCs w:val="24"/>
          </w:rPr>
          <w:delText xml:space="preserve"> </w:delText>
        </w:r>
      </w:del>
      <w:r w:rsidR="003E61BA" w:rsidRPr="003E61BA">
        <w:rPr>
          <w:rFonts w:ascii="Times New Roman" w:eastAsia="Microsoft YaHei UI" w:hAnsi="Times New Roman" w:cs="Times New Roman"/>
          <w:kern w:val="0"/>
          <w:szCs w:val="24"/>
        </w:rPr>
        <w:t xml:space="preserve">, </w:t>
      </w:r>
      <w:del w:id="132" w:author="Sun Fangmin" w:date="2021-09-14T15:44:00Z">
        <w:r w:rsidR="003E61BA" w:rsidRPr="003E61BA" w:rsidDel="003A4C60">
          <w:rPr>
            <w:rFonts w:ascii="Times New Roman" w:eastAsia="Microsoft YaHei UI" w:hAnsi="Times New Roman" w:cs="Times New Roman"/>
            <w:kern w:val="0"/>
            <w:szCs w:val="24"/>
          </w:rPr>
          <w:delText xml:space="preserve"> </w:delText>
        </w:r>
      </w:del>
      <w:proofErr w:type="spellStart"/>
      <w:r w:rsidR="003E61BA" w:rsidRPr="003E61BA">
        <w:rPr>
          <w:rFonts w:ascii="Times New Roman" w:eastAsia="Microsoft YaHei UI" w:hAnsi="Times New Roman" w:cs="Times New Roman"/>
          <w:kern w:val="0"/>
          <w:szCs w:val="24"/>
        </w:rPr>
        <w:t>Taherisadr</w:t>
      </w:r>
      <w:proofErr w:type="spellEnd"/>
      <w:r w:rsidR="003E61BA" w:rsidRPr="003E61BA">
        <w:rPr>
          <w:rFonts w:ascii="Times New Roman" w:eastAsia="Microsoft YaHei UI" w:hAnsi="Times New Roman" w:cs="Times New Roman"/>
          <w:kern w:val="0"/>
          <w:szCs w:val="24"/>
        </w:rPr>
        <w:t xml:space="preserve"> M . Human Gait </w:t>
      </w:r>
      <w:proofErr w:type="spellStart"/>
      <w:r w:rsidR="003E61BA" w:rsidRPr="003E61BA">
        <w:rPr>
          <w:rFonts w:ascii="Times New Roman" w:eastAsia="Microsoft YaHei UI" w:hAnsi="Times New Roman" w:cs="Times New Roman"/>
          <w:kern w:val="0"/>
          <w:szCs w:val="24"/>
        </w:rPr>
        <w:t>Identication</w:t>
      </w:r>
      <w:proofErr w:type="spellEnd"/>
      <w:r w:rsidR="003E61BA" w:rsidRPr="003E61BA">
        <w:rPr>
          <w:rFonts w:ascii="Times New Roman" w:eastAsia="Microsoft YaHei UI" w:hAnsi="Times New Roman" w:cs="Times New Roman"/>
          <w:kern w:val="0"/>
          <w:szCs w:val="24"/>
        </w:rPr>
        <w:t xml:space="preserve"> using Two Dimensional Multi-resolution Analysis[J]. Smart Health, 2020, 19:100167.</w:t>
      </w:r>
    </w:p>
    <w:p w14:paraId="509D0BA2" w14:textId="2818605D"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4</w:t>
      </w:r>
      <w:r w:rsidRPr="009B415A">
        <w:rPr>
          <w:rFonts w:ascii="Times New Roman" w:eastAsia="Microsoft YaHei UI" w:hAnsi="Times New Roman" w:cs="Times New Roman"/>
          <w:kern w:val="0"/>
          <w:szCs w:val="24"/>
        </w:rPr>
        <w:t>、</w:t>
      </w:r>
      <w:r w:rsidR="00C97572" w:rsidRPr="00C97572">
        <w:rPr>
          <w:rFonts w:ascii="Times New Roman" w:eastAsia="Microsoft YaHei UI" w:hAnsi="Times New Roman" w:cs="Times New Roman"/>
          <w:kern w:val="0"/>
          <w:szCs w:val="24"/>
        </w:rPr>
        <w:t>Sun F ,  Mao C</w:t>
      </w:r>
      <w:del w:id="133" w:author="Sun Fangmin" w:date="2021-09-14T15:44:00Z">
        <w:r w:rsidR="00C97572" w:rsidRPr="00C97572" w:rsidDel="003A4C60">
          <w:rPr>
            <w:rFonts w:ascii="Times New Roman" w:eastAsia="Microsoft YaHei UI" w:hAnsi="Times New Roman" w:cs="Times New Roman"/>
            <w:kern w:val="0"/>
            <w:szCs w:val="24"/>
          </w:rPr>
          <w:delText xml:space="preserve"> </w:delText>
        </w:r>
      </w:del>
      <w:r w:rsidR="00C97572" w:rsidRPr="00C97572">
        <w:rPr>
          <w:rFonts w:ascii="Times New Roman" w:eastAsia="Microsoft YaHei UI" w:hAnsi="Times New Roman" w:cs="Times New Roman"/>
          <w:kern w:val="0"/>
          <w:szCs w:val="24"/>
        </w:rPr>
        <w:t xml:space="preserve">,  Fan X , et al. Accelerometer-Based Speed-Adaptive Gait Authentication Method for Wearable IoT Devices[J]. IEEE Internet of Things Journal, </w:t>
      </w:r>
      <w:r w:rsidR="00C97572" w:rsidRPr="00C97572">
        <w:rPr>
          <w:rFonts w:ascii="Times New Roman" w:eastAsia="Microsoft YaHei UI" w:hAnsi="Times New Roman" w:cs="Times New Roman"/>
          <w:kern w:val="0"/>
          <w:szCs w:val="24"/>
        </w:rPr>
        <w:lastRenderedPageBreak/>
        <w:t>2018.</w:t>
      </w:r>
    </w:p>
    <w:p w14:paraId="3EA1DF2C" w14:textId="1497C0C9" w:rsidR="0050696B" w:rsidRPr="003A4C60" w:rsidRDefault="0012374F">
      <w:pPr>
        <w:pStyle w:val="af"/>
        <w:numPr>
          <w:ilvl w:val="0"/>
          <w:numId w:val="13"/>
        </w:numPr>
        <w:ind w:firstLineChars="0"/>
        <w:rPr>
          <w:rFonts w:ascii="Times New Roman" w:eastAsia="Microsoft YaHei UI" w:hAnsi="Times New Roman" w:cs="Times New Roman"/>
          <w:kern w:val="0"/>
          <w:szCs w:val="24"/>
          <w:rPrChange w:id="134" w:author="Sun Fangmin" w:date="2021-09-14T15:44:00Z">
            <w:rPr/>
          </w:rPrChange>
        </w:rPr>
        <w:pPrChange w:id="135" w:author="Sun Fangmin" w:date="2021-09-14T15:44:00Z">
          <w:pPr>
            <w:ind w:firstLine="480"/>
          </w:pPr>
        </w:pPrChange>
      </w:pPr>
      <w:r w:rsidRPr="003A4C60">
        <w:rPr>
          <w:rFonts w:ascii="Times New Roman" w:eastAsia="Microsoft YaHei UI" w:hAnsi="Times New Roman" w:cs="Times New Roman"/>
          <w:kern w:val="0"/>
          <w:szCs w:val="24"/>
          <w:rPrChange w:id="136" w:author="Sun Fangmin" w:date="2021-09-14T15:44:00Z">
            <w:rPr/>
          </w:rPrChange>
        </w:rPr>
        <w:t>5</w:t>
      </w:r>
      <w:r w:rsidRPr="003A4C60">
        <w:rPr>
          <w:rFonts w:ascii="Times New Roman" w:eastAsia="Microsoft YaHei UI" w:hAnsi="Times New Roman" w:cs="Times New Roman" w:hint="eastAsia"/>
          <w:kern w:val="0"/>
          <w:szCs w:val="24"/>
          <w:rPrChange w:id="137" w:author="Sun Fangmin" w:date="2021-09-14T15:44:00Z">
            <w:rPr>
              <w:rFonts w:hint="eastAsia"/>
            </w:rPr>
          </w:rPrChange>
        </w:rPr>
        <w:t>、</w:t>
      </w:r>
      <w:r w:rsidR="00732477" w:rsidRPr="003A4C60">
        <w:rPr>
          <w:rFonts w:ascii="Times New Roman" w:eastAsia="Microsoft YaHei UI" w:hAnsi="Times New Roman" w:cs="Times New Roman"/>
          <w:kern w:val="0"/>
          <w:szCs w:val="24"/>
          <w:rPrChange w:id="138" w:author="Sun Fangmin" w:date="2021-09-14T15:44:00Z">
            <w:rPr/>
          </w:rPrChange>
        </w:rPr>
        <w:t xml:space="preserve">Fs A ,  </w:t>
      </w:r>
      <w:proofErr w:type="spellStart"/>
      <w:r w:rsidR="00732477" w:rsidRPr="003A4C60">
        <w:rPr>
          <w:rFonts w:ascii="Times New Roman" w:eastAsia="Microsoft YaHei UI" w:hAnsi="Times New Roman" w:cs="Times New Roman"/>
          <w:kern w:val="0"/>
          <w:szCs w:val="24"/>
          <w:rPrChange w:id="139" w:author="Sun Fangmin" w:date="2021-09-14T15:44:00Z">
            <w:rPr/>
          </w:rPrChange>
        </w:rPr>
        <w:t>Wz</w:t>
      </w:r>
      <w:proofErr w:type="spellEnd"/>
      <w:r w:rsidR="00732477" w:rsidRPr="003A4C60">
        <w:rPr>
          <w:rFonts w:ascii="Times New Roman" w:eastAsia="Microsoft YaHei UI" w:hAnsi="Times New Roman" w:cs="Times New Roman"/>
          <w:kern w:val="0"/>
          <w:szCs w:val="24"/>
          <w:rPrChange w:id="140" w:author="Sun Fangmin" w:date="2021-09-14T15:44:00Z">
            <w:rPr/>
          </w:rPrChange>
        </w:rPr>
        <w:t xml:space="preserve"> A ,  </w:t>
      </w:r>
      <w:proofErr w:type="spellStart"/>
      <w:r w:rsidR="00732477" w:rsidRPr="003A4C60">
        <w:rPr>
          <w:rFonts w:ascii="Times New Roman" w:eastAsia="Microsoft YaHei UI" w:hAnsi="Times New Roman" w:cs="Times New Roman"/>
          <w:kern w:val="0"/>
          <w:szCs w:val="24"/>
          <w:rPrChange w:id="141" w:author="Sun Fangmin" w:date="2021-09-14T15:44:00Z">
            <w:rPr/>
          </w:rPrChange>
        </w:rPr>
        <w:t>Rg</w:t>
      </w:r>
      <w:proofErr w:type="spellEnd"/>
      <w:r w:rsidR="00732477" w:rsidRPr="003A4C60">
        <w:rPr>
          <w:rFonts w:ascii="Times New Roman" w:eastAsia="Microsoft YaHei UI" w:hAnsi="Times New Roman" w:cs="Times New Roman"/>
          <w:kern w:val="0"/>
          <w:szCs w:val="24"/>
          <w:rPrChange w:id="142" w:author="Sun Fangmin" w:date="2021-09-14T15:44:00Z">
            <w:rPr/>
          </w:rPrChange>
        </w:rPr>
        <w:t xml:space="preserve"> B , et al. Gait-based identification for elderly users in wearable healthcare systems[J]. Information Fusion, 2020, 53:134-144.</w:t>
      </w:r>
    </w:p>
    <w:p w14:paraId="5477AF18" w14:textId="75D8AEBE" w:rsidR="0085264B" w:rsidRPr="009B415A" w:rsidRDefault="0085264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6</w:t>
      </w:r>
      <w:r w:rsidRPr="009B415A">
        <w:rPr>
          <w:rFonts w:ascii="Times New Roman" w:eastAsia="Microsoft YaHei UI" w:hAnsi="Times New Roman" w:cs="Times New Roman"/>
          <w:kern w:val="0"/>
          <w:szCs w:val="24"/>
        </w:rPr>
        <w:t>、</w:t>
      </w:r>
      <w:r w:rsidR="000A7E47" w:rsidRPr="000A7E47">
        <w:rPr>
          <w:rFonts w:ascii="Times New Roman" w:eastAsia="Microsoft YaHei UI" w:hAnsi="Times New Roman" w:cs="Times New Roman"/>
          <w:kern w:val="0"/>
          <w:szCs w:val="24"/>
        </w:rPr>
        <w:t>Park S K ,  Suh Y S . A Zero Velocity Detection Algorithm Using Inertial Sensors for Pedestrian Navigation Systems[J]. Sensors, 2010, 10(10):9163-9178.</w:t>
      </w:r>
    </w:p>
    <w:p w14:paraId="61EC8CB7" w14:textId="3C348564" w:rsidR="0085264B" w:rsidRPr="009B415A" w:rsidRDefault="00915D33"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7</w:t>
      </w:r>
      <w:r w:rsidRPr="00B32D19">
        <w:rPr>
          <w:rFonts w:ascii="Times New Roman" w:eastAsia="Microsoft YaHei UI" w:hAnsi="Times New Roman" w:cs="Times New Roman"/>
          <w:color w:val="FFC000"/>
          <w:kern w:val="0"/>
          <w:szCs w:val="24"/>
        </w:rPr>
        <w:t>、</w:t>
      </w:r>
      <w:r w:rsidR="00DF5186" w:rsidRPr="00DF5186">
        <w:rPr>
          <w:rFonts w:ascii="Times New Roman" w:eastAsia="Microsoft YaHei UI" w:hAnsi="Times New Roman" w:cs="Times New Roman"/>
          <w:kern w:val="0"/>
          <w:szCs w:val="24"/>
        </w:rPr>
        <w:t>Wang Z ,  Zhao H ,  Qiu S , et al. Stance-Phase Detection for ZUPT-Aided Foot-Mounted Pedestrian Navigation System[J]. IEEE/ASME Transactions on Mechatronics, 2015, 20(6):3170-3181.</w:t>
      </w:r>
    </w:p>
    <w:p w14:paraId="15AC61EE" w14:textId="7D6A95E3" w:rsidR="006A51BC" w:rsidRPr="009B415A" w:rsidRDefault="00745B80"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8</w:t>
      </w:r>
      <w:r w:rsidRPr="009B415A">
        <w:rPr>
          <w:rFonts w:ascii="Times New Roman" w:eastAsia="Microsoft YaHei UI" w:hAnsi="Times New Roman" w:cs="Times New Roman"/>
          <w:kern w:val="0"/>
          <w:szCs w:val="24"/>
        </w:rPr>
        <w:t>、</w:t>
      </w:r>
      <w:r w:rsidR="00545639" w:rsidRPr="00545639">
        <w:rPr>
          <w:rFonts w:ascii="Times New Roman" w:eastAsia="Microsoft YaHei UI" w:hAnsi="Times New Roman" w:cs="Times New Roman"/>
          <w:kern w:val="0"/>
          <w:szCs w:val="24"/>
        </w:rPr>
        <w:t xml:space="preserve">Nilsson J O ,  Zachariah D ,  Skog I , et al. Cooperative localization by dual foot-mounted inertial sensors and inter-agent ranging[J]. </w:t>
      </w:r>
      <w:proofErr w:type="spellStart"/>
      <w:r w:rsidR="00545639" w:rsidRPr="00545639">
        <w:rPr>
          <w:rFonts w:ascii="Times New Roman" w:eastAsia="Microsoft YaHei UI" w:hAnsi="Times New Roman" w:cs="Times New Roman"/>
          <w:kern w:val="0"/>
          <w:szCs w:val="24"/>
        </w:rPr>
        <w:t>Eurasip</w:t>
      </w:r>
      <w:proofErr w:type="spellEnd"/>
      <w:r w:rsidR="00545639" w:rsidRPr="00545639">
        <w:rPr>
          <w:rFonts w:ascii="Times New Roman" w:eastAsia="Microsoft YaHei UI" w:hAnsi="Times New Roman" w:cs="Times New Roman"/>
          <w:kern w:val="0"/>
          <w:szCs w:val="24"/>
        </w:rPr>
        <w:t xml:space="preserve"> Journal on Advances in Signal Processing, 2013, 2013(1):164.</w:t>
      </w:r>
    </w:p>
    <w:p w14:paraId="79868996" w14:textId="5CD878BE" w:rsidR="00E02884" w:rsidRPr="009B415A" w:rsidRDefault="004F02B0" w:rsidP="0012374F">
      <w:pPr>
        <w:ind w:firstLine="480"/>
        <w:rPr>
          <w:rFonts w:ascii="Times New Roman" w:eastAsia="Microsoft YaHei UI" w:hAnsi="Times New Roman" w:cs="Times New Roman"/>
          <w:kern w:val="0"/>
          <w:szCs w:val="24"/>
        </w:rPr>
      </w:pPr>
      <w:r w:rsidRPr="002172E7">
        <w:rPr>
          <w:rFonts w:ascii="Times New Roman" w:eastAsia="Microsoft YaHei UI" w:hAnsi="Times New Roman" w:cs="Times New Roman"/>
          <w:color w:val="FFC000"/>
          <w:kern w:val="0"/>
          <w:szCs w:val="24"/>
        </w:rPr>
        <w:t>9</w:t>
      </w:r>
      <w:r w:rsidRPr="002172E7">
        <w:rPr>
          <w:rFonts w:ascii="Times New Roman" w:eastAsia="Microsoft YaHei UI" w:hAnsi="Times New Roman" w:cs="Times New Roman"/>
          <w:color w:val="FFC000"/>
          <w:kern w:val="0"/>
          <w:szCs w:val="24"/>
        </w:rPr>
        <w:t>、</w:t>
      </w:r>
      <w:r w:rsidR="009F0260" w:rsidRPr="009F0260">
        <w:rPr>
          <w:rFonts w:ascii="Times New Roman" w:eastAsia="Microsoft YaHei UI" w:hAnsi="Times New Roman" w:cs="Times New Roman"/>
          <w:kern w:val="0"/>
          <w:szCs w:val="24"/>
        </w:rPr>
        <w:t>Zhao H ,  Wang Z ,  Qiu S , et al. Heading Drift Reduction for Foot-Mounted Inertial Navigation System via Multi-Sensor Fusion and Dual-Gait Analysis[J]. IEEE Sensors Journal, 2018, PP:1-1.</w:t>
      </w:r>
    </w:p>
    <w:p w14:paraId="401D392C" w14:textId="2E26EBB1" w:rsidR="00481A11"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10</w:t>
      </w:r>
      <w:r w:rsidRPr="009B415A">
        <w:rPr>
          <w:rFonts w:ascii="Times New Roman" w:eastAsia="Microsoft YaHei UI" w:hAnsi="Times New Roman" w:cs="Times New Roman"/>
          <w:kern w:val="0"/>
          <w:szCs w:val="24"/>
        </w:rPr>
        <w:t>、</w:t>
      </w:r>
      <w:r w:rsidR="00906A13" w:rsidRPr="00906A13">
        <w:rPr>
          <w:rFonts w:ascii="Times New Roman" w:eastAsia="Microsoft YaHei UI" w:hAnsi="Times New Roman" w:cs="Times New Roman"/>
          <w:kern w:val="0"/>
          <w:szCs w:val="24"/>
        </w:rPr>
        <w:t>Lower Limb Model Based Inertial Indoor Pedestrian Navigation System for Walking and Running[J]. IEEE Access, 2021, PP(99):1-1.</w:t>
      </w:r>
    </w:p>
    <w:p w14:paraId="02866F52" w14:textId="3F467004" w:rsidR="00FB5D72"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11</w:t>
      </w:r>
      <w:r w:rsidRPr="009B415A">
        <w:rPr>
          <w:rFonts w:ascii="Times New Roman" w:eastAsia="Microsoft YaHei UI" w:hAnsi="Times New Roman" w:cs="Times New Roman"/>
          <w:kern w:val="0"/>
          <w:szCs w:val="24"/>
        </w:rPr>
        <w:t>、</w:t>
      </w:r>
      <w:r w:rsidR="00A32495" w:rsidRPr="00A32495">
        <w:rPr>
          <w:rFonts w:ascii="Times New Roman" w:eastAsia="Microsoft YaHei UI" w:hAnsi="Times New Roman" w:cs="Times New Roman"/>
          <w:kern w:val="0"/>
          <w:szCs w:val="24"/>
        </w:rPr>
        <w:t xml:space="preserve">Wang, </w:t>
      </w:r>
      <w:proofErr w:type="spellStart"/>
      <w:r w:rsidR="00A32495" w:rsidRPr="00A32495">
        <w:rPr>
          <w:rFonts w:ascii="Times New Roman" w:eastAsia="Microsoft YaHei UI" w:hAnsi="Times New Roman" w:cs="Times New Roman"/>
          <w:kern w:val="0"/>
          <w:szCs w:val="24"/>
        </w:rPr>
        <w:t>Qiuying</w:t>
      </w:r>
      <w:proofErr w:type="spellEnd"/>
      <w:r w:rsidR="00A32495" w:rsidRPr="00A32495">
        <w:rPr>
          <w:rFonts w:ascii="Times New Roman" w:eastAsia="Microsoft YaHei UI" w:hAnsi="Times New Roman" w:cs="Times New Roman"/>
          <w:kern w:val="0"/>
          <w:szCs w:val="24"/>
        </w:rPr>
        <w:t>, et al. "Research on the improved method for dual foot-mounted Inertial/Magnetometer pedestrian positioning based on adaptive inequality constraints Kalman Filter algorithm." Measurement 135 (2019): 189-198.</w:t>
      </w:r>
    </w:p>
    <w:p w14:paraId="27AA7CB2" w14:textId="1A372A4A" w:rsidR="00FB5D72" w:rsidRPr="004B3C7E" w:rsidRDefault="00FB5D72"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12</w:t>
      </w:r>
      <w:r w:rsidRPr="004B3C7E">
        <w:rPr>
          <w:rFonts w:ascii="Times New Roman" w:eastAsia="Microsoft YaHei UI" w:hAnsi="Times New Roman" w:cs="Times New Roman"/>
          <w:kern w:val="0"/>
          <w:szCs w:val="24"/>
        </w:rPr>
        <w:t>、</w:t>
      </w:r>
      <w:r w:rsidR="00F50E3A" w:rsidRPr="004B3C7E">
        <w:rPr>
          <w:rFonts w:ascii="Times New Roman" w:eastAsia="Microsoft YaHei UI" w:hAnsi="Times New Roman" w:cs="Times New Roman"/>
          <w:kern w:val="0"/>
          <w:szCs w:val="24"/>
        </w:rPr>
        <w:t>A Novel Kalman Filter with State Constraint Approach for the Integration of Multiple Pedestrian Navigation Systems[J]. Micromachines, 2015, 2015(6):926-952.</w:t>
      </w:r>
    </w:p>
    <w:p w14:paraId="32E32D47" w14:textId="3DF20DE0" w:rsidR="00FB5D72" w:rsidRPr="009B415A" w:rsidRDefault="00C4715B"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13</w:t>
      </w:r>
      <w:r w:rsidR="00AA6AAB" w:rsidRPr="004B3C7E">
        <w:rPr>
          <w:rFonts w:ascii="Times New Roman" w:eastAsia="Microsoft YaHei UI" w:hAnsi="Times New Roman" w:cs="Times New Roman" w:hint="eastAsia"/>
          <w:kern w:val="0"/>
          <w:szCs w:val="24"/>
        </w:rPr>
        <w:t>、</w:t>
      </w:r>
      <w:r w:rsidR="00AA6AAB" w:rsidRPr="004B3C7E">
        <w:rPr>
          <w:rFonts w:ascii="Times New Roman" w:eastAsia="Microsoft YaHei UI" w:hAnsi="Times New Roman" w:cs="Times New Roman"/>
          <w:kern w:val="0"/>
          <w:szCs w:val="24"/>
        </w:rPr>
        <w:t xml:space="preserve">Hsu Y L ,  Wang J S ,  Chang C W . A Wearable Inertial Pedestrian </w:t>
      </w:r>
      <w:r w:rsidR="00AA6AAB" w:rsidRPr="00AA6AAB">
        <w:rPr>
          <w:rFonts w:ascii="Times New Roman" w:eastAsia="Microsoft YaHei UI" w:hAnsi="Times New Roman" w:cs="Times New Roman"/>
          <w:kern w:val="0"/>
          <w:szCs w:val="24"/>
        </w:rPr>
        <w:t>Navigation System With Quaternion-Based Extended Kalman Filter for Pedestrian Localization[J]. IEEE Sensors Journal, 2017, PP(10):1-1.</w:t>
      </w:r>
    </w:p>
    <w:p w14:paraId="6EC88D96" w14:textId="41FCECBE" w:rsidR="00DE22E7" w:rsidRPr="009B415A" w:rsidRDefault="00B676CD" w:rsidP="0012374F">
      <w:pPr>
        <w:ind w:firstLine="480"/>
        <w:rPr>
          <w:rFonts w:ascii="Times New Roman" w:eastAsia="Microsoft YaHei UI" w:hAnsi="Times New Roman" w:cs="Times New Roman"/>
          <w:kern w:val="0"/>
          <w:szCs w:val="24"/>
        </w:rPr>
      </w:pPr>
      <w:bookmarkStart w:id="143" w:name="_Hlk82458249"/>
      <w:r w:rsidRPr="009B415A">
        <w:rPr>
          <w:rFonts w:ascii="Times New Roman" w:eastAsia="Microsoft YaHei UI" w:hAnsi="Times New Roman" w:cs="Times New Roman"/>
          <w:kern w:val="0"/>
          <w:szCs w:val="24"/>
        </w:rPr>
        <w:t>14</w:t>
      </w:r>
      <w:r w:rsidRPr="009B415A">
        <w:rPr>
          <w:rFonts w:ascii="Times New Roman" w:eastAsia="Microsoft YaHei UI" w:hAnsi="Times New Roman" w:cs="Times New Roman"/>
          <w:kern w:val="0"/>
          <w:szCs w:val="24"/>
        </w:rPr>
        <w:t>、</w:t>
      </w:r>
      <w:r w:rsidR="0071366C" w:rsidRPr="0071366C">
        <w:rPr>
          <w:rFonts w:ascii="Times New Roman" w:eastAsia="Microsoft YaHei UI" w:hAnsi="Times New Roman" w:cs="Times New Roman"/>
          <w:kern w:val="0"/>
          <w:szCs w:val="24"/>
        </w:rPr>
        <w:t>Design, Implementation, and Experimental Results of a Quaternion-Based Kalman Filter for Human Body Motion Tracking[J]. IEEE, 2006.</w:t>
      </w:r>
    </w:p>
    <w:p w14:paraId="03302DC9" w14:textId="53214A0B" w:rsidR="00324F09"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lastRenderedPageBreak/>
        <w:t>15</w:t>
      </w:r>
      <w:r w:rsidRPr="009B415A">
        <w:rPr>
          <w:rFonts w:ascii="Times New Roman" w:eastAsia="Microsoft YaHei UI" w:hAnsi="Times New Roman" w:cs="Times New Roman"/>
          <w:kern w:val="0"/>
          <w:szCs w:val="24"/>
        </w:rPr>
        <w:t>、</w:t>
      </w:r>
      <w:proofErr w:type="spellStart"/>
      <w:r w:rsidR="00F26122" w:rsidRPr="00F26122">
        <w:rPr>
          <w:rFonts w:ascii="Times New Roman" w:eastAsia="Microsoft YaHei UI" w:hAnsi="Times New Roman" w:cs="Times New Roman"/>
          <w:kern w:val="0"/>
          <w:szCs w:val="24"/>
        </w:rPr>
        <w:t>Crassidis</w:t>
      </w:r>
      <w:proofErr w:type="spellEnd"/>
      <w:r w:rsidR="00F26122" w:rsidRPr="00F26122">
        <w:rPr>
          <w:rFonts w:ascii="Times New Roman" w:eastAsia="Microsoft YaHei UI" w:hAnsi="Times New Roman" w:cs="Times New Roman"/>
          <w:kern w:val="0"/>
          <w:szCs w:val="24"/>
        </w:rPr>
        <w:t xml:space="preserve"> J L ,  Junkins J L . Optimal Estimation of Dynamic Systems[M]. Chapman and Hall/CRC, 2004.</w:t>
      </w:r>
    </w:p>
    <w:bookmarkEnd w:id="143"/>
    <w:p w14:paraId="2344ECCE" w14:textId="68FC90B2" w:rsidR="004B3C68"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16</w:t>
      </w:r>
      <w:r w:rsidRPr="009B415A">
        <w:rPr>
          <w:rFonts w:ascii="Times New Roman" w:eastAsia="Microsoft YaHei UI" w:hAnsi="Times New Roman" w:cs="Times New Roman"/>
          <w:kern w:val="0"/>
          <w:szCs w:val="24"/>
        </w:rPr>
        <w:t>、</w:t>
      </w:r>
      <w:r w:rsidR="005349D5" w:rsidRPr="009B415A">
        <w:rPr>
          <w:rFonts w:ascii="Times New Roman" w:eastAsia="Microsoft YaHei UI" w:hAnsi="Times New Roman" w:cs="Times New Roman"/>
          <w:kern w:val="0"/>
          <w:szCs w:val="24"/>
        </w:rPr>
        <w:fldChar w:fldCharType="begin"/>
      </w:r>
      <w:r w:rsidR="005349D5" w:rsidRPr="009B415A">
        <w:rPr>
          <w:rFonts w:ascii="Times New Roman" w:eastAsia="Microsoft YaHei UI" w:hAnsi="Times New Roman" w:cs="Times New Roman"/>
          <w:kern w:val="0"/>
          <w:szCs w:val="24"/>
        </w:rPr>
        <w:instrText xml:space="preserve"> HYPERLINK "https://www.doc88.com/p-9874166941224.html?r=1" </w:instrText>
      </w:r>
      <w:r w:rsidR="005349D5" w:rsidRPr="009B415A">
        <w:rPr>
          <w:rFonts w:ascii="Times New Roman" w:eastAsia="Microsoft YaHei UI" w:hAnsi="Times New Roman" w:cs="Times New Roman"/>
          <w:kern w:val="0"/>
          <w:szCs w:val="24"/>
        </w:rPr>
        <w:fldChar w:fldCharType="separate"/>
      </w:r>
      <w:r w:rsidR="005349D5" w:rsidRPr="009B415A">
        <w:rPr>
          <w:rStyle w:val="aff0"/>
          <w:rFonts w:ascii="Times New Roman" w:eastAsia="Microsoft YaHei UI" w:hAnsi="Times New Roman" w:cs="Times New Roman"/>
          <w:kern w:val="0"/>
          <w:szCs w:val="24"/>
        </w:rPr>
        <w:t>https://www.doc88.com/p-9874166941224.html?r=1</w:t>
      </w:r>
      <w:r w:rsidR="005349D5" w:rsidRPr="009B415A">
        <w:rPr>
          <w:rFonts w:ascii="Times New Roman" w:eastAsia="Microsoft YaHei UI" w:hAnsi="Times New Roman" w:cs="Times New Roman"/>
          <w:kern w:val="0"/>
          <w:szCs w:val="24"/>
        </w:rPr>
        <w:fldChar w:fldCharType="end"/>
      </w:r>
    </w:p>
    <w:p w14:paraId="09E91E10" w14:textId="1045049B" w:rsidR="005349D5" w:rsidRPr="009B415A" w:rsidRDefault="00FB16C9"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17</w:t>
      </w:r>
      <w:r w:rsidRPr="00B32D19">
        <w:rPr>
          <w:rFonts w:ascii="Times New Roman" w:eastAsia="Microsoft YaHei UI" w:hAnsi="Times New Roman" w:cs="Times New Roman"/>
          <w:color w:val="FFC000"/>
          <w:kern w:val="0"/>
          <w:szCs w:val="24"/>
        </w:rPr>
        <w:t>、</w:t>
      </w:r>
      <w:r w:rsidR="009D49D7" w:rsidRPr="009D49D7">
        <w:rPr>
          <w:rFonts w:ascii="Times New Roman" w:eastAsia="Microsoft YaHei UI" w:hAnsi="Times New Roman" w:cs="Times New Roman" w:hint="eastAsia"/>
          <w:kern w:val="0"/>
          <w:szCs w:val="24"/>
        </w:rPr>
        <w:t>赵红宇</w:t>
      </w:r>
      <w:r w:rsidR="009D49D7" w:rsidRPr="009D49D7">
        <w:rPr>
          <w:rFonts w:ascii="Times New Roman" w:eastAsia="Microsoft YaHei UI" w:hAnsi="Times New Roman" w:cs="Times New Roman" w:hint="eastAsia"/>
          <w:kern w:val="0"/>
          <w:szCs w:val="24"/>
        </w:rPr>
        <w:t xml:space="preserve">. </w:t>
      </w:r>
      <w:r w:rsidR="009D49D7" w:rsidRPr="009D49D7">
        <w:rPr>
          <w:rFonts w:ascii="Times New Roman" w:eastAsia="Microsoft YaHei UI" w:hAnsi="Times New Roman" w:cs="Times New Roman" w:hint="eastAsia"/>
          <w:kern w:val="0"/>
          <w:szCs w:val="24"/>
        </w:rPr>
        <w:t>惯性行人导航系统的算法研究</w:t>
      </w:r>
      <w:r w:rsidR="009D49D7" w:rsidRPr="009D49D7">
        <w:rPr>
          <w:rFonts w:ascii="Times New Roman" w:eastAsia="Microsoft YaHei UI" w:hAnsi="Times New Roman" w:cs="Times New Roman" w:hint="eastAsia"/>
          <w:kern w:val="0"/>
          <w:szCs w:val="24"/>
        </w:rPr>
        <w:t xml:space="preserve">[D]. </w:t>
      </w:r>
      <w:r w:rsidR="009D49D7" w:rsidRPr="009D49D7">
        <w:rPr>
          <w:rFonts w:ascii="Times New Roman" w:eastAsia="Microsoft YaHei UI" w:hAnsi="Times New Roman" w:cs="Times New Roman" w:hint="eastAsia"/>
          <w:kern w:val="0"/>
          <w:szCs w:val="24"/>
        </w:rPr>
        <w:t>大连理工大学</w:t>
      </w:r>
      <w:r w:rsidR="009D49D7" w:rsidRPr="009D49D7">
        <w:rPr>
          <w:rFonts w:ascii="Times New Roman" w:eastAsia="Microsoft YaHei UI" w:hAnsi="Times New Roman" w:cs="Times New Roman" w:hint="eastAsia"/>
          <w:kern w:val="0"/>
          <w:szCs w:val="24"/>
        </w:rPr>
        <w:t>, 2015.</w:t>
      </w:r>
    </w:p>
    <w:p w14:paraId="328760FC" w14:textId="063CF6D9" w:rsidR="00BA7CE8" w:rsidRPr="004B3C7E" w:rsidRDefault="00C6742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18</w:t>
      </w:r>
      <w:r w:rsidRPr="009B415A">
        <w:rPr>
          <w:rFonts w:ascii="Times New Roman" w:eastAsia="Microsoft YaHei UI" w:hAnsi="Times New Roman" w:cs="Times New Roman"/>
          <w:kern w:val="0"/>
          <w:szCs w:val="24"/>
        </w:rPr>
        <w:t>、</w:t>
      </w:r>
      <w:r w:rsidR="005B1E12" w:rsidRPr="005B1E12">
        <w:rPr>
          <w:rFonts w:ascii="Times New Roman" w:eastAsia="Microsoft YaHei UI" w:hAnsi="Times New Roman" w:cs="Times New Roman"/>
          <w:kern w:val="0"/>
          <w:szCs w:val="24"/>
        </w:rPr>
        <w:t>Gait-Key: A Gait-Based Shared Secret Key Generation Protocol for Wearable Dev</w:t>
      </w:r>
      <w:r w:rsidR="005B1E12" w:rsidRPr="004B3C7E">
        <w:rPr>
          <w:rFonts w:ascii="Times New Roman" w:eastAsia="Microsoft YaHei UI" w:hAnsi="Times New Roman" w:cs="Times New Roman"/>
          <w:kern w:val="0"/>
          <w:szCs w:val="24"/>
        </w:rPr>
        <w:t xml:space="preserve">ices[J]. </w:t>
      </w:r>
      <w:proofErr w:type="spellStart"/>
      <w:r w:rsidR="005B1E12" w:rsidRPr="004B3C7E">
        <w:rPr>
          <w:rFonts w:ascii="Times New Roman" w:eastAsia="Microsoft YaHei UI" w:hAnsi="Times New Roman" w:cs="Times New Roman"/>
          <w:kern w:val="0"/>
          <w:szCs w:val="24"/>
        </w:rPr>
        <w:t>Acm</w:t>
      </w:r>
      <w:proofErr w:type="spellEnd"/>
      <w:r w:rsidR="005B1E12" w:rsidRPr="004B3C7E">
        <w:rPr>
          <w:rFonts w:ascii="Times New Roman" w:eastAsia="Microsoft YaHei UI" w:hAnsi="Times New Roman" w:cs="Times New Roman"/>
          <w:kern w:val="0"/>
          <w:szCs w:val="24"/>
        </w:rPr>
        <w:t xml:space="preserve"> Transactions on Sensor Networks, 2017, 13(1).</w:t>
      </w:r>
    </w:p>
    <w:p w14:paraId="4F502EA5" w14:textId="14FA8855" w:rsidR="009D0CA3" w:rsidRPr="004B3C7E" w:rsidRDefault="009D0CA3"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19</w:t>
      </w:r>
      <w:r w:rsidRPr="004B3C7E">
        <w:rPr>
          <w:rFonts w:ascii="Times New Roman" w:eastAsia="Microsoft YaHei UI" w:hAnsi="Times New Roman" w:cs="Times New Roman"/>
          <w:kern w:val="0"/>
          <w:szCs w:val="24"/>
        </w:rPr>
        <w:t>、</w:t>
      </w:r>
      <w:r w:rsidR="00766E22" w:rsidRPr="004B3C7E">
        <w:rPr>
          <w:rFonts w:ascii="Times New Roman" w:eastAsia="Microsoft YaHei UI" w:hAnsi="Times New Roman" w:cs="Times New Roman"/>
          <w:kern w:val="0"/>
          <w:szCs w:val="24"/>
        </w:rPr>
        <w:t>Shi W ,  Wang Y ,  Wu Y . Dual MIMU Pedestrian Navigation by Inequality Constraint Kalman Filtering[J]. Sensors (Basel, Switzerland), 2017, 17(2).</w:t>
      </w:r>
    </w:p>
    <w:p w14:paraId="320F672E" w14:textId="31C8F902" w:rsidR="009D0CA3" w:rsidRPr="009B415A" w:rsidRDefault="001D52E1"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hint="eastAsia"/>
          <w:kern w:val="0"/>
          <w:szCs w:val="24"/>
        </w:rPr>
        <w:t>20</w:t>
      </w:r>
      <w:r w:rsidRPr="004B3C7E">
        <w:rPr>
          <w:rFonts w:ascii="Times New Roman" w:eastAsia="Microsoft YaHei UI" w:hAnsi="Times New Roman" w:cs="Times New Roman" w:hint="eastAsia"/>
          <w:kern w:val="0"/>
          <w:szCs w:val="24"/>
        </w:rPr>
        <w:t>、</w:t>
      </w:r>
      <w:r w:rsidRPr="004B3C7E">
        <w:rPr>
          <w:rFonts w:ascii="Times New Roman" w:eastAsia="Microsoft YaHei UI" w:hAnsi="Times New Roman" w:cs="Times New Roman"/>
          <w:kern w:val="0"/>
          <w:szCs w:val="24"/>
        </w:rPr>
        <w:t xml:space="preserve">Zhang W ,  Li X ,  Wei D , et al. A foot-mounted PDR system based on </w:t>
      </w:r>
      <w:r w:rsidRPr="001D52E1">
        <w:rPr>
          <w:rFonts w:ascii="Times New Roman" w:eastAsia="Microsoft YaHei UI" w:hAnsi="Times New Roman" w:cs="Times New Roman"/>
          <w:kern w:val="0"/>
          <w:szCs w:val="24"/>
        </w:rPr>
        <w:t>IMU/</w:t>
      </w:r>
      <w:proofErr w:type="spellStart"/>
      <w:r w:rsidRPr="001D52E1">
        <w:rPr>
          <w:rFonts w:ascii="Times New Roman" w:eastAsia="Microsoft YaHei UI" w:hAnsi="Times New Roman" w:cs="Times New Roman"/>
          <w:kern w:val="0"/>
          <w:szCs w:val="24"/>
        </w:rPr>
        <w:t>EKF+HMM+ZUPT+ZARU+HDR+compass</w:t>
      </w:r>
      <w:proofErr w:type="spellEnd"/>
      <w:r w:rsidRPr="001D52E1">
        <w:rPr>
          <w:rFonts w:ascii="Times New Roman" w:eastAsia="Microsoft YaHei UI" w:hAnsi="Times New Roman" w:cs="Times New Roman"/>
          <w:kern w:val="0"/>
          <w:szCs w:val="24"/>
        </w:rPr>
        <w:t xml:space="preserve"> algorithm[C]// 2017 International Conference on Indoor Positioning and Indoor Navigation (IPIN). IEEE, 2017.</w:t>
      </w:r>
    </w:p>
    <w:p w14:paraId="142CDEB2" w14:textId="77777777" w:rsidR="00B32D19" w:rsidRDefault="00D9605A" w:rsidP="00DC3F36">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21</w:t>
      </w:r>
      <w:r w:rsidRPr="00B32D19">
        <w:rPr>
          <w:rFonts w:ascii="Times New Roman" w:eastAsia="Microsoft YaHei UI" w:hAnsi="Times New Roman" w:cs="Times New Roman"/>
          <w:color w:val="FFC000"/>
          <w:kern w:val="0"/>
          <w:szCs w:val="24"/>
        </w:rPr>
        <w:t>、</w:t>
      </w:r>
      <w:r w:rsidR="00DC3F36" w:rsidRPr="00DC3F36">
        <w:rPr>
          <w:rFonts w:ascii="Times New Roman" w:eastAsia="Microsoft YaHei UI" w:hAnsi="Times New Roman" w:cs="Times New Roman"/>
          <w:kern w:val="0"/>
          <w:szCs w:val="24"/>
        </w:rPr>
        <w:t xml:space="preserve">Qiu S ,  Wang Z ,  Zhao H , et al. Inertial/magnetic sensors based pedestrian dead reckoning by means of multi-sensor fusion[J]. Information Fusion, 2017, 39:108-119. </w:t>
      </w:r>
    </w:p>
    <w:p w14:paraId="5F0BFC7C" w14:textId="7ED2A019" w:rsidR="00D9605A" w:rsidRPr="009B415A" w:rsidRDefault="009E07DF" w:rsidP="00DC3F36">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22</w:t>
      </w:r>
      <w:r w:rsidRPr="009B415A">
        <w:rPr>
          <w:rFonts w:ascii="Times New Roman" w:eastAsia="Microsoft YaHei UI" w:hAnsi="Times New Roman" w:cs="Times New Roman"/>
          <w:kern w:val="0"/>
          <w:szCs w:val="24"/>
        </w:rPr>
        <w:t>、</w:t>
      </w:r>
      <w:r w:rsidR="001F19A7" w:rsidRPr="001F19A7">
        <w:rPr>
          <w:rFonts w:ascii="Times New Roman" w:eastAsia="Microsoft YaHei UI" w:hAnsi="Times New Roman" w:cs="Times New Roman"/>
          <w:kern w:val="0"/>
          <w:szCs w:val="24"/>
        </w:rPr>
        <w:t>Shi L F ,  Zhao Y L ,  Liu G X , et al. A Robust Pedestrian Dead Reckoning System Using Low-Cost Magnetic and Inertial Sensors[J]. IEEE Transactions on Instrumentation and Measurement, 2019, 68(8):2996-3003.</w:t>
      </w:r>
    </w:p>
    <w:p w14:paraId="19D8F1FE" w14:textId="77777777" w:rsidR="006F65F4" w:rsidRDefault="00A1571F"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23</w:t>
      </w:r>
      <w:r w:rsidRPr="009B415A">
        <w:rPr>
          <w:rFonts w:ascii="Times New Roman" w:eastAsia="Microsoft YaHei UI" w:hAnsi="Times New Roman" w:cs="Times New Roman"/>
          <w:kern w:val="0"/>
          <w:szCs w:val="24"/>
        </w:rPr>
        <w:t>、</w:t>
      </w:r>
      <w:r w:rsidR="002F3AAA" w:rsidRPr="002F3AAA">
        <w:rPr>
          <w:rFonts w:ascii="Times New Roman" w:eastAsia="Microsoft YaHei UI" w:hAnsi="Times New Roman" w:cs="Times New Roman"/>
          <w:kern w:val="0"/>
          <w:szCs w:val="24"/>
        </w:rPr>
        <w:t xml:space="preserve">Ruiz A J ,  Granja F S ,  Honorato J P , et al. Accurate Pedestrian Indoor Navigation by Tightly Coupling Foot-Mounted IMU and RFID Measurements[J]. IEEE Transactions on Instrumentation and Measurement, 2011, 61(1):178-189. </w:t>
      </w:r>
    </w:p>
    <w:p w14:paraId="1E160C78" w14:textId="62EDD744" w:rsidR="00224710" w:rsidRPr="009B415A" w:rsidRDefault="00C2617D"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24</w:t>
      </w:r>
      <w:r w:rsidRPr="009B415A">
        <w:rPr>
          <w:rFonts w:ascii="Times New Roman" w:eastAsia="Microsoft YaHei UI" w:hAnsi="Times New Roman" w:cs="Times New Roman"/>
          <w:kern w:val="0"/>
          <w:szCs w:val="24"/>
        </w:rPr>
        <w:t>、</w:t>
      </w:r>
      <w:r w:rsidR="006F65F4" w:rsidRPr="006F65F4">
        <w:rPr>
          <w:rFonts w:ascii="Times New Roman" w:eastAsia="Microsoft YaHei UI" w:hAnsi="Times New Roman" w:cs="Times New Roman"/>
          <w:kern w:val="0"/>
          <w:szCs w:val="24"/>
        </w:rPr>
        <w:t>Chen C ,  Zhao P ,  Lu C X , et al. Deep-Learning-Based Pedestrian Inertial Navigation: Methods, Data Set, and On-Device Inference[J]. IEEE Internet of Things Journal, 2020, PP(99):1-1.</w:t>
      </w:r>
    </w:p>
    <w:p w14:paraId="0F20BCFF" w14:textId="601FA596" w:rsidR="00AF0913" w:rsidRPr="009B415A" w:rsidRDefault="0022471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25</w:t>
      </w:r>
      <w:r w:rsidRPr="009B415A">
        <w:rPr>
          <w:rFonts w:ascii="Times New Roman" w:eastAsia="Microsoft YaHei UI" w:hAnsi="Times New Roman" w:cs="Times New Roman"/>
          <w:kern w:val="0"/>
          <w:szCs w:val="24"/>
        </w:rPr>
        <w:t>、</w:t>
      </w:r>
      <w:r w:rsidR="007A6362" w:rsidRPr="007A6362">
        <w:rPr>
          <w:rFonts w:ascii="Times New Roman" w:eastAsia="Microsoft YaHei UI" w:hAnsi="Times New Roman" w:cs="Times New Roman"/>
          <w:kern w:val="0"/>
          <w:szCs w:val="24"/>
        </w:rPr>
        <w:t>Deep Neural Network Based Inertial Odometry Using Low-cost Inertial Measurement Units[J]. IEEE Transactions on Mobile Computing, 2019, PP(99):1-1.</w:t>
      </w:r>
    </w:p>
    <w:p w14:paraId="66519A10" w14:textId="53D5D1B0" w:rsidR="009C4CB0" w:rsidRPr="009B415A" w:rsidRDefault="009C4CB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26</w:t>
      </w:r>
      <w:r w:rsidRPr="009B415A">
        <w:rPr>
          <w:rFonts w:ascii="Times New Roman" w:eastAsia="Microsoft YaHei UI" w:hAnsi="Times New Roman" w:cs="Times New Roman"/>
          <w:kern w:val="0"/>
          <w:szCs w:val="24"/>
        </w:rPr>
        <w:t>、</w:t>
      </w:r>
      <w:r w:rsidR="00921878" w:rsidRPr="00921878">
        <w:rPr>
          <w:rFonts w:ascii="Times New Roman" w:eastAsia="Microsoft YaHei UI" w:hAnsi="Times New Roman" w:cs="Times New Roman"/>
          <w:kern w:val="0"/>
          <w:szCs w:val="24"/>
        </w:rPr>
        <w:t xml:space="preserve">Chen C ,  Lu X ,  Markham A , et al. IONet: Learning to Cure the Curse of </w:t>
      </w:r>
      <w:r w:rsidR="00921878" w:rsidRPr="00921878">
        <w:rPr>
          <w:rFonts w:ascii="Times New Roman" w:eastAsia="Microsoft YaHei UI" w:hAnsi="Times New Roman" w:cs="Times New Roman"/>
          <w:kern w:val="0"/>
          <w:szCs w:val="24"/>
        </w:rPr>
        <w:lastRenderedPageBreak/>
        <w:t>Drift in Inertial Odometry[J].  2018.</w:t>
      </w:r>
    </w:p>
    <w:p w14:paraId="07A44591" w14:textId="77777777" w:rsidR="00CA3BC1" w:rsidRDefault="00816369"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27</w:t>
      </w:r>
      <w:r w:rsidRPr="009B415A">
        <w:rPr>
          <w:rFonts w:ascii="Times New Roman" w:eastAsia="Microsoft YaHei UI" w:hAnsi="Times New Roman" w:cs="Times New Roman"/>
          <w:kern w:val="0"/>
          <w:szCs w:val="24"/>
        </w:rPr>
        <w:t>、</w:t>
      </w:r>
      <w:r w:rsidR="00624ECB" w:rsidRPr="00624ECB">
        <w:rPr>
          <w:rFonts w:ascii="Times New Roman" w:eastAsia="Microsoft YaHei UI" w:hAnsi="Times New Roman" w:cs="Times New Roman"/>
          <w:kern w:val="0"/>
          <w:szCs w:val="24"/>
        </w:rPr>
        <w:t xml:space="preserve">Yan H ,  Herath S ,  Furukawa Y . </w:t>
      </w:r>
      <w:proofErr w:type="spellStart"/>
      <w:r w:rsidR="00624ECB" w:rsidRPr="00624ECB">
        <w:rPr>
          <w:rFonts w:ascii="Times New Roman" w:eastAsia="Microsoft YaHei UI" w:hAnsi="Times New Roman" w:cs="Times New Roman"/>
          <w:kern w:val="0"/>
          <w:szCs w:val="24"/>
        </w:rPr>
        <w:t>RoNIN</w:t>
      </w:r>
      <w:proofErr w:type="spellEnd"/>
      <w:r w:rsidR="00624ECB" w:rsidRPr="00624ECB">
        <w:rPr>
          <w:rFonts w:ascii="Times New Roman" w:eastAsia="Microsoft YaHei UI" w:hAnsi="Times New Roman" w:cs="Times New Roman"/>
          <w:kern w:val="0"/>
          <w:szCs w:val="24"/>
        </w:rPr>
        <w:t xml:space="preserve">: Robust Neural Inertial Navigation in the Wild: Benchmark, Evaluations, and New Methods[J].  2019. </w:t>
      </w:r>
    </w:p>
    <w:p w14:paraId="06BFF405" w14:textId="33C6C6A8" w:rsidR="00852447" w:rsidRPr="009B415A" w:rsidRDefault="00A12C98"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28</w:t>
      </w:r>
      <w:r w:rsidRPr="009B415A">
        <w:rPr>
          <w:rFonts w:ascii="Times New Roman" w:eastAsia="Microsoft YaHei UI" w:hAnsi="Times New Roman" w:cs="Times New Roman"/>
          <w:kern w:val="0"/>
          <w:szCs w:val="24"/>
        </w:rPr>
        <w:t>、</w:t>
      </w:r>
      <w:r w:rsidR="00CA3BC1" w:rsidRPr="00CA3BC1">
        <w:rPr>
          <w:rFonts w:ascii="Times New Roman" w:eastAsia="Microsoft YaHei UI" w:hAnsi="Times New Roman" w:cs="Times New Roman"/>
          <w:kern w:val="0"/>
          <w:szCs w:val="24"/>
        </w:rPr>
        <w:t>Liu W ,  Caruso D ,  Ilg E , et al. TLIO: Tight Learned Inertial Odometry[J]. IEEE Robotics and Automation Letters, 2020, 5(4):5653-5660.</w:t>
      </w:r>
    </w:p>
    <w:p w14:paraId="490B536C" w14:textId="077A0BEB" w:rsidR="00CE5FFF" w:rsidRPr="009B415A" w:rsidRDefault="00F4065E" w:rsidP="00DE34A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29</w:t>
      </w:r>
      <w:r w:rsidRPr="009B415A">
        <w:rPr>
          <w:rFonts w:ascii="Times New Roman" w:eastAsia="Microsoft YaHei UI" w:hAnsi="Times New Roman" w:cs="Times New Roman"/>
          <w:kern w:val="0"/>
          <w:szCs w:val="24"/>
        </w:rPr>
        <w:t>、</w:t>
      </w:r>
      <w:r w:rsidRPr="009B415A">
        <w:rPr>
          <w:rFonts w:ascii="Times New Roman" w:eastAsia="Microsoft YaHei UI" w:hAnsi="Times New Roman" w:cs="Times New Roman"/>
          <w:kern w:val="0"/>
          <w:szCs w:val="24"/>
        </w:rPr>
        <w:t>https://www.xsens.com/xsens-dot</w:t>
      </w:r>
    </w:p>
    <w:sectPr w:rsidR="00CE5FFF" w:rsidRPr="009B415A">
      <w:headerReference w:type="even" r:id="rId57"/>
      <w:headerReference w:type="default" r:id="rId58"/>
      <w:footerReference w:type="even" r:id="rId59"/>
      <w:footerReference w:type="default" r:id="rId60"/>
      <w:headerReference w:type="first" r:id="rId61"/>
      <w:footerReference w:type="first" r:id="rId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un Fangmin" w:date="2021-09-14T13:07:00Z" w:initials="SF">
    <w:p w14:paraId="4A9B4991" w14:textId="2D7B63B5" w:rsidR="009F3D32" w:rsidRDefault="009F3D32">
      <w:pPr>
        <w:pStyle w:val="affffe"/>
        <w:ind w:firstLine="420"/>
      </w:pPr>
      <w:r>
        <w:rPr>
          <w:rStyle w:val="affff3"/>
        </w:rPr>
        <w:annotationRef/>
      </w:r>
      <w:r>
        <w:t>插入参考文献</w:t>
      </w:r>
      <w:r>
        <w:rPr>
          <w:rFonts w:hint="eastAsia"/>
        </w:rPr>
        <w:t>，</w:t>
      </w:r>
      <w:r>
        <w:t>具体政策名称</w:t>
      </w:r>
    </w:p>
  </w:comment>
  <w:comment w:id="14" w:author="Sun Fangmin" w:date="2021-09-14T13:12:00Z" w:initials="SF">
    <w:p w14:paraId="63611F7C" w14:textId="0DB753B6" w:rsidR="009F3D32" w:rsidRDefault="009F3D32">
      <w:pPr>
        <w:pStyle w:val="affffe"/>
        <w:ind w:firstLine="420"/>
      </w:pPr>
      <w:r>
        <w:rPr>
          <w:rStyle w:val="affff3"/>
        </w:rPr>
        <w:annotationRef/>
      </w:r>
      <w:r>
        <w:t>补充引用</w:t>
      </w:r>
    </w:p>
  </w:comment>
  <w:comment w:id="26" w:author="Sun Fangmin" w:date="2021-09-14T13:21:00Z" w:initials="SF">
    <w:p w14:paraId="63A46392" w14:textId="0C0780CA" w:rsidR="00345D92" w:rsidRDefault="00345D92">
      <w:pPr>
        <w:pStyle w:val="affffe"/>
        <w:ind w:firstLine="420"/>
      </w:pPr>
      <w:r>
        <w:rPr>
          <w:rStyle w:val="affff3"/>
        </w:rPr>
        <w:annotationRef/>
      </w:r>
      <w:r>
        <w:t>字母缩写翻译要准确</w:t>
      </w:r>
      <w:r>
        <w:rPr>
          <w:rFonts w:hint="eastAsia"/>
        </w:rPr>
        <w:t>，</w:t>
      </w:r>
      <w:r>
        <w:t>给出英文全称</w:t>
      </w:r>
    </w:p>
  </w:comment>
  <w:comment w:id="25" w:author="Sun Fangmin" w:date="2021-09-14T13:17:00Z" w:initials="SF">
    <w:p w14:paraId="698958C0" w14:textId="34D4B077" w:rsidR="00345D92" w:rsidRDefault="00345D92">
      <w:pPr>
        <w:pStyle w:val="affffe"/>
        <w:ind w:firstLine="420"/>
      </w:pPr>
      <w:r>
        <w:rPr>
          <w:rStyle w:val="affff3"/>
        </w:rPr>
        <w:annotationRef/>
      </w:r>
      <w:r>
        <w:t>又跳到室外定位</w:t>
      </w:r>
      <w:r>
        <w:rPr>
          <w:rFonts w:hint="eastAsia"/>
        </w:rPr>
        <w:t>？整理一下逻辑，这部分是不是</w:t>
      </w:r>
      <w:r>
        <w:rPr>
          <w:rFonts w:hint="eastAsia"/>
        </w:rPr>
        <w:t xml:space="preserve"> </w:t>
      </w:r>
      <w:r>
        <w:rPr>
          <w:rFonts w:hint="eastAsia"/>
        </w:rPr>
        <w:t>第一句话之后更合适些。定</w:t>
      </w:r>
    </w:p>
  </w:comment>
  <w:comment w:id="50" w:author="Sun Fangmin" w:date="2021-09-14T13:52:00Z" w:initials="SF">
    <w:p w14:paraId="3EDFE0D3" w14:textId="61293018" w:rsidR="008835B7" w:rsidRDefault="008835B7">
      <w:pPr>
        <w:pStyle w:val="affffe"/>
        <w:ind w:firstLine="420"/>
      </w:pPr>
      <w:r>
        <w:rPr>
          <w:rStyle w:val="affff3"/>
        </w:rPr>
        <w:annotationRef/>
      </w:r>
      <w:r>
        <w:t>针对不同方法分别写优缺点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B4991" w15:done="0"/>
  <w15:commentEx w15:paraId="63611F7C" w15:done="0"/>
  <w15:commentEx w15:paraId="63A46392" w15:done="0"/>
  <w15:commentEx w15:paraId="698958C0" w15:done="0"/>
  <w15:commentEx w15:paraId="3EDFE0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B4991" w16cid:durableId="24ED8DED"/>
  <w16cid:commentId w16cid:paraId="63611F7C" w16cid:durableId="24ED8DEE"/>
  <w16cid:commentId w16cid:paraId="63A46392" w16cid:durableId="24ED8DEF"/>
  <w16cid:commentId w16cid:paraId="698958C0" w16cid:durableId="24ED8DF0"/>
  <w16cid:commentId w16cid:paraId="3EDFE0D3" w16cid:durableId="24ED8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DFD2" w14:textId="77777777" w:rsidR="00FA219E" w:rsidRDefault="00FA219E" w:rsidP="00D72C44">
      <w:pPr>
        <w:ind w:firstLine="480"/>
      </w:pPr>
      <w:r>
        <w:separator/>
      </w:r>
    </w:p>
  </w:endnote>
  <w:endnote w:type="continuationSeparator" w:id="0">
    <w:p w14:paraId="073AD653" w14:textId="77777777" w:rsidR="00FA219E" w:rsidRDefault="00FA219E"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95948" w14:textId="77777777" w:rsidR="00FA219E" w:rsidRDefault="00FA219E" w:rsidP="00D72C44">
      <w:pPr>
        <w:ind w:firstLine="480"/>
      </w:pPr>
      <w:r>
        <w:separator/>
      </w:r>
    </w:p>
  </w:footnote>
  <w:footnote w:type="continuationSeparator" w:id="0">
    <w:p w14:paraId="5E9E3427" w14:textId="77777777" w:rsidR="00FA219E" w:rsidRDefault="00FA219E"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57D3032"/>
    <w:multiLevelType w:val="hybridMultilevel"/>
    <w:tmpl w:val="48FA18B2"/>
    <w:lvl w:ilvl="0" w:tplc="A9F241E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Fangmin">
    <w15:presenceInfo w15:providerId="Windows Live" w15:userId="7205650edfa98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1FF0"/>
    <w:rsid w:val="00015ABC"/>
    <w:rsid w:val="00017A5B"/>
    <w:rsid w:val="00021ECD"/>
    <w:rsid w:val="00022207"/>
    <w:rsid w:val="0002443D"/>
    <w:rsid w:val="00024AA9"/>
    <w:rsid w:val="00026DD4"/>
    <w:rsid w:val="00031AA1"/>
    <w:rsid w:val="00032B94"/>
    <w:rsid w:val="00033717"/>
    <w:rsid w:val="00034DD3"/>
    <w:rsid w:val="00035854"/>
    <w:rsid w:val="000368C2"/>
    <w:rsid w:val="00037AF6"/>
    <w:rsid w:val="00040F6C"/>
    <w:rsid w:val="0004317B"/>
    <w:rsid w:val="00043C85"/>
    <w:rsid w:val="000466C7"/>
    <w:rsid w:val="000471B1"/>
    <w:rsid w:val="00047DF4"/>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2D27"/>
    <w:rsid w:val="0007548E"/>
    <w:rsid w:val="0007603B"/>
    <w:rsid w:val="00076269"/>
    <w:rsid w:val="00080684"/>
    <w:rsid w:val="00084D4B"/>
    <w:rsid w:val="000850E3"/>
    <w:rsid w:val="00086D5A"/>
    <w:rsid w:val="000878B5"/>
    <w:rsid w:val="00090C86"/>
    <w:rsid w:val="00091BF0"/>
    <w:rsid w:val="000931AB"/>
    <w:rsid w:val="000938E1"/>
    <w:rsid w:val="00094A8C"/>
    <w:rsid w:val="000976EA"/>
    <w:rsid w:val="000A01F0"/>
    <w:rsid w:val="000A0AEA"/>
    <w:rsid w:val="000A0D2E"/>
    <w:rsid w:val="000A1497"/>
    <w:rsid w:val="000A1EC1"/>
    <w:rsid w:val="000A24DE"/>
    <w:rsid w:val="000A3644"/>
    <w:rsid w:val="000A3813"/>
    <w:rsid w:val="000A4D98"/>
    <w:rsid w:val="000A58A4"/>
    <w:rsid w:val="000A6F6A"/>
    <w:rsid w:val="000A7E47"/>
    <w:rsid w:val="000B0A46"/>
    <w:rsid w:val="000B2772"/>
    <w:rsid w:val="000B36E0"/>
    <w:rsid w:val="000B5FB0"/>
    <w:rsid w:val="000B7055"/>
    <w:rsid w:val="000C1EC7"/>
    <w:rsid w:val="000C3299"/>
    <w:rsid w:val="000C4FF8"/>
    <w:rsid w:val="000C5B0D"/>
    <w:rsid w:val="000C7646"/>
    <w:rsid w:val="000D0193"/>
    <w:rsid w:val="000D0A02"/>
    <w:rsid w:val="000D20A1"/>
    <w:rsid w:val="000D25A8"/>
    <w:rsid w:val="000D5C91"/>
    <w:rsid w:val="000E16D1"/>
    <w:rsid w:val="000E26E8"/>
    <w:rsid w:val="000E2ABA"/>
    <w:rsid w:val="000E3D93"/>
    <w:rsid w:val="000E4B8E"/>
    <w:rsid w:val="000E58BA"/>
    <w:rsid w:val="000E73D9"/>
    <w:rsid w:val="000E7BB6"/>
    <w:rsid w:val="000F0C1B"/>
    <w:rsid w:val="000F3583"/>
    <w:rsid w:val="000F397D"/>
    <w:rsid w:val="00102FF3"/>
    <w:rsid w:val="001046A5"/>
    <w:rsid w:val="001048C7"/>
    <w:rsid w:val="001071B4"/>
    <w:rsid w:val="00110F7A"/>
    <w:rsid w:val="001127EF"/>
    <w:rsid w:val="00114443"/>
    <w:rsid w:val="0011752E"/>
    <w:rsid w:val="001175E5"/>
    <w:rsid w:val="001205EB"/>
    <w:rsid w:val="00122848"/>
    <w:rsid w:val="0012374F"/>
    <w:rsid w:val="00123770"/>
    <w:rsid w:val="00123DC8"/>
    <w:rsid w:val="0012416E"/>
    <w:rsid w:val="0012548F"/>
    <w:rsid w:val="0012625C"/>
    <w:rsid w:val="0012646B"/>
    <w:rsid w:val="00126AF6"/>
    <w:rsid w:val="00127497"/>
    <w:rsid w:val="00130AF3"/>
    <w:rsid w:val="00130FC1"/>
    <w:rsid w:val="0013248A"/>
    <w:rsid w:val="00134EE7"/>
    <w:rsid w:val="0014160F"/>
    <w:rsid w:val="001418D9"/>
    <w:rsid w:val="0014218B"/>
    <w:rsid w:val="00143848"/>
    <w:rsid w:val="00144245"/>
    <w:rsid w:val="001446D9"/>
    <w:rsid w:val="00145272"/>
    <w:rsid w:val="00146A29"/>
    <w:rsid w:val="001502DE"/>
    <w:rsid w:val="00150499"/>
    <w:rsid w:val="001510CE"/>
    <w:rsid w:val="0015136D"/>
    <w:rsid w:val="00153A47"/>
    <w:rsid w:val="001567AC"/>
    <w:rsid w:val="001612E0"/>
    <w:rsid w:val="001618E0"/>
    <w:rsid w:val="00161B29"/>
    <w:rsid w:val="0016598F"/>
    <w:rsid w:val="001666AB"/>
    <w:rsid w:val="001700E4"/>
    <w:rsid w:val="001701DB"/>
    <w:rsid w:val="001743AA"/>
    <w:rsid w:val="00174E8F"/>
    <w:rsid w:val="00175414"/>
    <w:rsid w:val="00175AC7"/>
    <w:rsid w:val="00176680"/>
    <w:rsid w:val="00180CDC"/>
    <w:rsid w:val="001811D0"/>
    <w:rsid w:val="001811DF"/>
    <w:rsid w:val="00184692"/>
    <w:rsid w:val="00184AB0"/>
    <w:rsid w:val="00185881"/>
    <w:rsid w:val="00185F8B"/>
    <w:rsid w:val="001877C5"/>
    <w:rsid w:val="00193163"/>
    <w:rsid w:val="00193A76"/>
    <w:rsid w:val="0019778B"/>
    <w:rsid w:val="001A24F2"/>
    <w:rsid w:val="001A2B95"/>
    <w:rsid w:val="001A4685"/>
    <w:rsid w:val="001A75E1"/>
    <w:rsid w:val="001B0668"/>
    <w:rsid w:val="001B1B97"/>
    <w:rsid w:val="001B3E95"/>
    <w:rsid w:val="001B4356"/>
    <w:rsid w:val="001B4976"/>
    <w:rsid w:val="001B591B"/>
    <w:rsid w:val="001B6A05"/>
    <w:rsid w:val="001B6CA2"/>
    <w:rsid w:val="001B72D2"/>
    <w:rsid w:val="001B7D7E"/>
    <w:rsid w:val="001C069E"/>
    <w:rsid w:val="001C3268"/>
    <w:rsid w:val="001C3ECC"/>
    <w:rsid w:val="001C4039"/>
    <w:rsid w:val="001C4C20"/>
    <w:rsid w:val="001C62CE"/>
    <w:rsid w:val="001C6B51"/>
    <w:rsid w:val="001C7BF8"/>
    <w:rsid w:val="001D39AD"/>
    <w:rsid w:val="001D46C5"/>
    <w:rsid w:val="001D52E1"/>
    <w:rsid w:val="001D79B7"/>
    <w:rsid w:val="001E2C65"/>
    <w:rsid w:val="001E3523"/>
    <w:rsid w:val="001E586C"/>
    <w:rsid w:val="001E5D45"/>
    <w:rsid w:val="001E6A73"/>
    <w:rsid w:val="001E7783"/>
    <w:rsid w:val="001F023B"/>
    <w:rsid w:val="001F138B"/>
    <w:rsid w:val="001F19A7"/>
    <w:rsid w:val="001F28FC"/>
    <w:rsid w:val="001F35D3"/>
    <w:rsid w:val="001F42A5"/>
    <w:rsid w:val="001F4E65"/>
    <w:rsid w:val="001F4EF5"/>
    <w:rsid w:val="001F5746"/>
    <w:rsid w:val="002003EF"/>
    <w:rsid w:val="002015B4"/>
    <w:rsid w:val="00201765"/>
    <w:rsid w:val="00201A5A"/>
    <w:rsid w:val="00201AF3"/>
    <w:rsid w:val="00202DF6"/>
    <w:rsid w:val="00203100"/>
    <w:rsid w:val="00203A40"/>
    <w:rsid w:val="002103FC"/>
    <w:rsid w:val="00210527"/>
    <w:rsid w:val="00210930"/>
    <w:rsid w:val="00210F75"/>
    <w:rsid w:val="002127F5"/>
    <w:rsid w:val="002172E7"/>
    <w:rsid w:val="00220226"/>
    <w:rsid w:val="00224476"/>
    <w:rsid w:val="00224710"/>
    <w:rsid w:val="00230E03"/>
    <w:rsid w:val="00231EDC"/>
    <w:rsid w:val="0023351B"/>
    <w:rsid w:val="00233FD3"/>
    <w:rsid w:val="002346C8"/>
    <w:rsid w:val="00240376"/>
    <w:rsid w:val="002409CB"/>
    <w:rsid w:val="00243CA5"/>
    <w:rsid w:val="0024459F"/>
    <w:rsid w:val="002458F4"/>
    <w:rsid w:val="00246E9F"/>
    <w:rsid w:val="002472F2"/>
    <w:rsid w:val="002479BD"/>
    <w:rsid w:val="002505E0"/>
    <w:rsid w:val="00251E6B"/>
    <w:rsid w:val="00252B53"/>
    <w:rsid w:val="00256663"/>
    <w:rsid w:val="00257F7C"/>
    <w:rsid w:val="00261018"/>
    <w:rsid w:val="00263A40"/>
    <w:rsid w:val="0026506B"/>
    <w:rsid w:val="0026691D"/>
    <w:rsid w:val="00267166"/>
    <w:rsid w:val="00267293"/>
    <w:rsid w:val="00267FF2"/>
    <w:rsid w:val="00272C25"/>
    <w:rsid w:val="00280415"/>
    <w:rsid w:val="002809F5"/>
    <w:rsid w:val="00280BCB"/>
    <w:rsid w:val="0028345D"/>
    <w:rsid w:val="002860E8"/>
    <w:rsid w:val="002861EE"/>
    <w:rsid w:val="00287115"/>
    <w:rsid w:val="00290874"/>
    <w:rsid w:val="002923F4"/>
    <w:rsid w:val="002932B7"/>
    <w:rsid w:val="002940DA"/>
    <w:rsid w:val="002959EE"/>
    <w:rsid w:val="00296704"/>
    <w:rsid w:val="00297D4E"/>
    <w:rsid w:val="002A3AF9"/>
    <w:rsid w:val="002A3EB1"/>
    <w:rsid w:val="002A66CD"/>
    <w:rsid w:val="002A7A16"/>
    <w:rsid w:val="002B07C7"/>
    <w:rsid w:val="002B0AB2"/>
    <w:rsid w:val="002B3CBE"/>
    <w:rsid w:val="002B4154"/>
    <w:rsid w:val="002B6D2B"/>
    <w:rsid w:val="002C2005"/>
    <w:rsid w:val="002C2019"/>
    <w:rsid w:val="002C4A1B"/>
    <w:rsid w:val="002C539F"/>
    <w:rsid w:val="002D0362"/>
    <w:rsid w:val="002D042C"/>
    <w:rsid w:val="002D06B2"/>
    <w:rsid w:val="002D0BCF"/>
    <w:rsid w:val="002D0E3B"/>
    <w:rsid w:val="002D1DC2"/>
    <w:rsid w:val="002D472A"/>
    <w:rsid w:val="002D51EA"/>
    <w:rsid w:val="002D5F44"/>
    <w:rsid w:val="002D6038"/>
    <w:rsid w:val="002D6416"/>
    <w:rsid w:val="002D7D6F"/>
    <w:rsid w:val="002D7E9B"/>
    <w:rsid w:val="002E0366"/>
    <w:rsid w:val="002E5879"/>
    <w:rsid w:val="002F0CED"/>
    <w:rsid w:val="002F0E6C"/>
    <w:rsid w:val="002F162B"/>
    <w:rsid w:val="002F1D02"/>
    <w:rsid w:val="002F3AAA"/>
    <w:rsid w:val="002F7A80"/>
    <w:rsid w:val="00301AF1"/>
    <w:rsid w:val="0030381D"/>
    <w:rsid w:val="0030490D"/>
    <w:rsid w:val="003064FD"/>
    <w:rsid w:val="0030657E"/>
    <w:rsid w:val="003076C2"/>
    <w:rsid w:val="003121E7"/>
    <w:rsid w:val="00315D98"/>
    <w:rsid w:val="003218C8"/>
    <w:rsid w:val="00321A97"/>
    <w:rsid w:val="003224AD"/>
    <w:rsid w:val="00322B3D"/>
    <w:rsid w:val="00324F09"/>
    <w:rsid w:val="00324FFF"/>
    <w:rsid w:val="00325D84"/>
    <w:rsid w:val="00326EDD"/>
    <w:rsid w:val="00327A57"/>
    <w:rsid w:val="003314B2"/>
    <w:rsid w:val="00331EC9"/>
    <w:rsid w:val="0033251E"/>
    <w:rsid w:val="00332C6C"/>
    <w:rsid w:val="003341F7"/>
    <w:rsid w:val="0033708E"/>
    <w:rsid w:val="003372C7"/>
    <w:rsid w:val="00341614"/>
    <w:rsid w:val="0034197F"/>
    <w:rsid w:val="00342069"/>
    <w:rsid w:val="0034513A"/>
    <w:rsid w:val="00345D92"/>
    <w:rsid w:val="00346680"/>
    <w:rsid w:val="00352BA6"/>
    <w:rsid w:val="003548F6"/>
    <w:rsid w:val="0035710B"/>
    <w:rsid w:val="00357B1A"/>
    <w:rsid w:val="00360917"/>
    <w:rsid w:val="00361B75"/>
    <w:rsid w:val="0036325B"/>
    <w:rsid w:val="0036335E"/>
    <w:rsid w:val="0036351E"/>
    <w:rsid w:val="00363CAC"/>
    <w:rsid w:val="003645FA"/>
    <w:rsid w:val="003709E6"/>
    <w:rsid w:val="00373378"/>
    <w:rsid w:val="0037424C"/>
    <w:rsid w:val="0037527B"/>
    <w:rsid w:val="00376FAD"/>
    <w:rsid w:val="00377389"/>
    <w:rsid w:val="003775C9"/>
    <w:rsid w:val="00377F1A"/>
    <w:rsid w:val="003805B4"/>
    <w:rsid w:val="003816E1"/>
    <w:rsid w:val="003821EA"/>
    <w:rsid w:val="00383158"/>
    <w:rsid w:val="00383564"/>
    <w:rsid w:val="00385522"/>
    <w:rsid w:val="0039103F"/>
    <w:rsid w:val="00391394"/>
    <w:rsid w:val="00391EBE"/>
    <w:rsid w:val="00392A39"/>
    <w:rsid w:val="00396258"/>
    <w:rsid w:val="003964B4"/>
    <w:rsid w:val="00397EFB"/>
    <w:rsid w:val="003A4C60"/>
    <w:rsid w:val="003A4FDC"/>
    <w:rsid w:val="003A6FBE"/>
    <w:rsid w:val="003B1F55"/>
    <w:rsid w:val="003B3DD8"/>
    <w:rsid w:val="003B4242"/>
    <w:rsid w:val="003B6B14"/>
    <w:rsid w:val="003B7E2E"/>
    <w:rsid w:val="003C0640"/>
    <w:rsid w:val="003C5733"/>
    <w:rsid w:val="003D0BB8"/>
    <w:rsid w:val="003D1220"/>
    <w:rsid w:val="003D3EB7"/>
    <w:rsid w:val="003D5CC9"/>
    <w:rsid w:val="003D7CE6"/>
    <w:rsid w:val="003E2B99"/>
    <w:rsid w:val="003E3E94"/>
    <w:rsid w:val="003E4172"/>
    <w:rsid w:val="003E61BA"/>
    <w:rsid w:val="003E7D42"/>
    <w:rsid w:val="003F0DB5"/>
    <w:rsid w:val="003F4502"/>
    <w:rsid w:val="003F5020"/>
    <w:rsid w:val="004005A7"/>
    <w:rsid w:val="00401BA3"/>
    <w:rsid w:val="00416DC6"/>
    <w:rsid w:val="00417998"/>
    <w:rsid w:val="00421045"/>
    <w:rsid w:val="0042166E"/>
    <w:rsid w:val="00422046"/>
    <w:rsid w:val="00422C02"/>
    <w:rsid w:val="00423B40"/>
    <w:rsid w:val="00423B88"/>
    <w:rsid w:val="00423F30"/>
    <w:rsid w:val="00424ABC"/>
    <w:rsid w:val="00424FAE"/>
    <w:rsid w:val="00426E2D"/>
    <w:rsid w:val="00432DF5"/>
    <w:rsid w:val="0043351B"/>
    <w:rsid w:val="00435696"/>
    <w:rsid w:val="004361FF"/>
    <w:rsid w:val="00436431"/>
    <w:rsid w:val="00436691"/>
    <w:rsid w:val="00441C04"/>
    <w:rsid w:val="00442D00"/>
    <w:rsid w:val="0044726E"/>
    <w:rsid w:val="004513A4"/>
    <w:rsid w:val="004528F0"/>
    <w:rsid w:val="004575D2"/>
    <w:rsid w:val="00457925"/>
    <w:rsid w:val="00461FF7"/>
    <w:rsid w:val="00463423"/>
    <w:rsid w:val="00464E1E"/>
    <w:rsid w:val="00465128"/>
    <w:rsid w:val="00471777"/>
    <w:rsid w:val="0047446A"/>
    <w:rsid w:val="004745CD"/>
    <w:rsid w:val="00474E08"/>
    <w:rsid w:val="004769EF"/>
    <w:rsid w:val="00476E0D"/>
    <w:rsid w:val="00477CC4"/>
    <w:rsid w:val="00477CED"/>
    <w:rsid w:val="00481A11"/>
    <w:rsid w:val="00482DDD"/>
    <w:rsid w:val="0048324A"/>
    <w:rsid w:val="00483A8C"/>
    <w:rsid w:val="00483D13"/>
    <w:rsid w:val="00485F7B"/>
    <w:rsid w:val="00486880"/>
    <w:rsid w:val="00486DB8"/>
    <w:rsid w:val="004942AD"/>
    <w:rsid w:val="00494F3C"/>
    <w:rsid w:val="00495B1F"/>
    <w:rsid w:val="004A1294"/>
    <w:rsid w:val="004A29E6"/>
    <w:rsid w:val="004A4CC2"/>
    <w:rsid w:val="004A5CB1"/>
    <w:rsid w:val="004A69E8"/>
    <w:rsid w:val="004B1CC8"/>
    <w:rsid w:val="004B1D0C"/>
    <w:rsid w:val="004B21A6"/>
    <w:rsid w:val="004B3C68"/>
    <w:rsid w:val="004B3C7E"/>
    <w:rsid w:val="004B5FD3"/>
    <w:rsid w:val="004C0B1C"/>
    <w:rsid w:val="004C13E0"/>
    <w:rsid w:val="004D23A3"/>
    <w:rsid w:val="004D2AC9"/>
    <w:rsid w:val="004E1B46"/>
    <w:rsid w:val="004E1F75"/>
    <w:rsid w:val="004E1FA8"/>
    <w:rsid w:val="004E6030"/>
    <w:rsid w:val="004E61C4"/>
    <w:rsid w:val="004E6227"/>
    <w:rsid w:val="004E7461"/>
    <w:rsid w:val="004E751B"/>
    <w:rsid w:val="004E7C20"/>
    <w:rsid w:val="004F00C7"/>
    <w:rsid w:val="004F02B0"/>
    <w:rsid w:val="004F11AD"/>
    <w:rsid w:val="004F2630"/>
    <w:rsid w:val="004F460C"/>
    <w:rsid w:val="004F62BB"/>
    <w:rsid w:val="004F6528"/>
    <w:rsid w:val="004F65C6"/>
    <w:rsid w:val="004F69E5"/>
    <w:rsid w:val="004F734C"/>
    <w:rsid w:val="00501BD0"/>
    <w:rsid w:val="00501C5D"/>
    <w:rsid w:val="005031A4"/>
    <w:rsid w:val="00504877"/>
    <w:rsid w:val="00506651"/>
    <w:rsid w:val="005068CF"/>
    <w:rsid w:val="0050696B"/>
    <w:rsid w:val="00507A3A"/>
    <w:rsid w:val="00510B6A"/>
    <w:rsid w:val="00512BB4"/>
    <w:rsid w:val="00512C46"/>
    <w:rsid w:val="00513D32"/>
    <w:rsid w:val="00517CC9"/>
    <w:rsid w:val="0052205F"/>
    <w:rsid w:val="00523B2A"/>
    <w:rsid w:val="00524BBD"/>
    <w:rsid w:val="00524D23"/>
    <w:rsid w:val="00525935"/>
    <w:rsid w:val="00525D77"/>
    <w:rsid w:val="005278FD"/>
    <w:rsid w:val="00527EF2"/>
    <w:rsid w:val="00530001"/>
    <w:rsid w:val="00530FAC"/>
    <w:rsid w:val="00531E91"/>
    <w:rsid w:val="005349D5"/>
    <w:rsid w:val="00534B5B"/>
    <w:rsid w:val="00541347"/>
    <w:rsid w:val="00542E77"/>
    <w:rsid w:val="0054402C"/>
    <w:rsid w:val="0054525E"/>
    <w:rsid w:val="00545639"/>
    <w:rsid w:val="00545F02"/>
    <w:rsid w:val="0054688D"/>
    <w:rsid w:val="005469E3"/>
    <w:rsid w:val="00547082"/>
    <w:rsid w:val="005477F4"/>
    <w:rsid w:val="005479B4"/>
    <w:rsid w:val="005544EA"/>
    <w:rsid w:val="00557629"/>
    <w:rsid w:val="00562977"/>
    <w:rsid w:val="005632B0"/>
    <w:rsid w:val="005648AB"/>
    <w:rsid w:val="00570685"/>
    <w:rsid w:val="00572381"/>
    <w:rsid w:val="00576DA3"/>
    <w:rsid w:val="005773A8"/>
    <w:rsid w:val="00577920"/>
    <w:rsid w:val="005813DC"/>
    <w:rsid w:val="0058210B"/>
    <w:rsid w:val="00584B68"/>
    <w:rsid w:val="00585105"/>
    <w:rsid w:val="00590335"/>
    <w:rsid w:val="005904F7"/>
    <w:rsid w:val="00591942"/>
    <w:rsid w:val="00593DE4"/>
    <w:rsid w:val="005965A8"/>
    <w:rsid w:val="00596A1A"/>
    <w:rsid w:val="00596BC6"/>
    <w:rsid w:val="005975D2"/>
    <w:rsid w:val="005A0F6A"/>
    <w:rsid w:val="005A19F7"/>
    <w:rsid w:val="005A294D"/>
    <w:rsid w:val="005A4534"/>
    <w:rsid w:val="005A7862"/>
    <w:rsid w:val="005A7D92"/>
    <w:rsid w:val="005B13FC"/>
    <w:rsid w:val="005B1E12"/>
    <w:rsid w:val="005B1F7E"/>
    <w:rsid w:val="005B3F00"/>
    <w:rsid w:val="005B67F2"/>
    <w:rsid w:val="005B757D"/>
    <w:rsid w:val="005B7775"/>
    <w:rsid w:val="005C0A8C"/>
    <w:rsid w:val="005C472A"/>
    <w:rsid w:val="005C5B2B"/>
    <w:rsid w:val="005D1096"/>
    <w:rsid w:val="005D1788"/>
    <w:rsid w:val="005D21F4"/>
    <w:rsid w:val="005D3385"/>
    <w:rsid w:val="005D3735"/>
    <w:rsid w:val="005D5A2D"/>
    <w:rsid w:val="005D68DD"/>
    <w:rsid w:val="005D7A40"/>
    <w:rsid w:val="005D7FAC"/>
    <w:rsid w:val="005E21B1"/>
    <w:rsid w:val="005E416D"/>
    <w:rsid w:val="005E4466"/>
    <w:rsid w:val="005F20C2"/>
    <w:rsid w:val="005F683D"/>
    <w:rsid w:val="005F78F2"/>
    <w:rsid w:val="006016D2"/>
    <w:rsid w:val="00602C0D"/>
    <w:rsid w:val="00603160"/>
    <w:rsid w:val="006057F7"/>
    <w:rsid w:val="006058B0"/>
    <w:rsid w:val="006069C8"/>
    <w:rsid w:val="006077BF"/>
    <w:rsid w:val="006101FC"/>
    <w:rsid w:val="006112B0"/>
    <w:rsid w:val="0061442B"/>
    <w:rsid w:val="00614472"/>
    <w:rsid w:val="00614AC6"/>
    <w:rsid w:val="006162D4"/>
    <w:rsid w:val="006164A5"/>
    <w:rsid w:val="0061707C"/>
    <w:rsid w:val="006174E3"/>
    <w:rsid w:val="00620F0B"/>
    <w:rsid w:val="00622C66"/>
    <w:rsid w:val="006247E5"/>
    <w:rsid w:val="00624ECB"/>
    <w:rsid w:val="00625105"/>
    <w:rsid w:val="00630294"/>
    <w:rsid w:val="00630B42"/>
    <w:rsid w:val="00630D61"/>
    <w:rsid w:val="006322A5"/>
    <w:rsid w:val="00632327"/>
    <w:rsid w:val="006342CB"/>
    <w:rsid w:val="0063540E"/>
    <w:rsid w:val="00635BAE"/>
    <w:rsid w:val="00637853"/>
    <w:rsid w:val="00637A8A"/>
    <w:rsid w:val="006406EF"/>
    <w:rsid w:val="006420AD"/>
    <w:rsid w:val="00643426"/>
    <w:rsid w:val="0064402E"/>
    <w:rsid w:val="00646AD9"/>
    <w:rsid w:val="006471C9"/>
    <w:rsid w:val="00650AD5"/>
    <w:rsid w:val="0065132A"/>
    <w:rsid w:val="00652BF8"/>
    <w:rsid w:val="0065480C"/>
    <w:rsid w:val="00654815"/>
    <w:rsid w:val="00655E31"/>
    <w:rsid w:val="00655F7A"/>
    <w:rsid w:val="006621AB"/>
    <w:rsid w:val="006645EB"/>
    <w:rsid w:val="006666B6"/>
    <w:rsid w:val="00671267"/>
    <w:rsid w:val="006717DD"/>
    <w:rsid w:val="0067335C"/>
    <w:rsid w:val="006744F2"/>
    <w:rsid w:val="00675167"/>
    <w:rsid w:val="00675EFC"/>
    <w:rsid w:val="00676D4A"/>
    <w:rsid w:val="006800A1"/>
    <w:rsid w:val="0068123F"/>
    <w:rsid w:val="006827E5"/>
    <w:rsid w:val="00683A15"/>
    <w:rsid w:val="006848E6"/>
    <w:rsid w:val="00684A7C"/>
    <w:rsid w:val="0068584C"/>
    <w:rsid w:val="00686612"/>
    <w:rsid w:val="00692947"/>
    <w:rsid w:val="00693D54"/>
    <w:rsid w:val="00694563"/>
    <w:rsid w:val="006A0EEC"/>
    <w:rsid w:val="006A11A7"/>
    <w:rsid w:val="006A49BB"/>
    <w:rsid w:val="006A51BC"/>
    <w:rsid w:val="006A5463"/>
    <w:rsid w:val="006A5F53"/>
    <w:rsid w:val="006A6BC5"/>
    <w:rsid w:val="006A71F4"/>
    <w:rsid w:val="006A7E2B"/>
    <w:rsid w:val="006B1F30"/>
    <w:rsid w:val="006B20DF"/>
    <w:rsid w:val="006B3C31"/>
    <w:rsid w:val="006C03AF"/>
    <w:rsid w:val="006C1F64"/>
    <w:rsid w:val="006C27BE"/>
    <w:rsid w:val="006C2C24"/>
    <w:rsid w:val="006C368B"/>
    <w:rsid w:val="006C5747"/>
    <w:rsid w:val="006C6AB6"/>
    <w:rsid w:val="006D0F13"/>
    <w:rsid w:val="006D1152"/>
    <w:rsid w:val="006D1638"/>
    <w:rsid w:val="006D1B30"/>
    <w:rsid w:val="006D1E47"/>
    <w:rsid w:val="006D2E5A"/>
    <w:rsid w:val="006D5FF6"/>
    <w:rsid w:val="006E250C"/>
    <w:rsid w:val="006E3686"/>
    <w:rsid w:val="006E3BE6"/>
    <w:rsid w:val="006E3E87"/>
    <w:rsid w:val="006E4879"/>
    <w:rsid w:val="006E5A3F"/>
    <w:rsid w:val="006E5BE1"/>
    <w:rsid w:val="006E5EE5"/>
    <w:rsid w:val="006E617B"/>
    <w:rsid w:val="006F22B2"/>
    <w:rsid w:val="006F3A95"/>
    <w:rsid w:val="006F4460"/>
    <w:rsid w:val="006F532D"/>
    <w:rsid w:val="006F5FC6"/>
    <w:rsid w:val="006F65F4"/>
    <w:rsid w:val="006F79AB"/>
    <w:rsid w:val="00700A62"/>
    <w:rsid w:val="00702E12"/>
    <w:rsid w:val="00703885"/>
    <w:rsid w:val="007038C8"/>
    <w:rsid w:val="007038E2"/>
    <w:rsid w:val="00704BAC"/>
    <w:rsid w:val="00705D80"/>
    <w:rsid w:val="00707B11"/>
    <w:rsid w:val="007100C0"/>
    <w:rsid w:val="007100D8"/>
    <w:rsid w:val="00713590"/>
    <w:rsid w:val="0071366C"/>
    <w:rsid w:val="0071376D"/>
    <w:rsid w:val="00714D00"/>
    <w:rsid w:val="00716ECF"/>
    <w:rsid w:val="00717A69"/>
    <w:rsid w:val="00722ABB"/>
    <w:rsid w:val="007236F7"/>
    <w:rsid w:val="00724D92"/>
    <w:rsid w:val="007274F0"/>
    <w:rsid w:val="00730C53"/>
    <w:rsid w:val="00731120"/>
    <w:rsid w:val="00731D55"/>
    <w:rsid w:val="00732477"/>
    <w:rsid w:val="00733A63"/>
    <w:rsid w:val="0073452C"/>
    <w:rsid w:val="00736089"/>
    <w:rsid w:val="00737543"/>
    <w:rsid w:val="007413DB"/>
    <w:rsid w:val="007443AD"/>
    <w:rsid w:val="00745986"/>
    <w:rsid w:val="00745B80"/>
    <w:rsid w:val="00747F92"/>
    <w:rsid w:val="007524F4"/>
    <w:rsid w:val="00753822"/>
    <w:rsid w:val="00753B77"/>
    <w:rsid w:val="0075503B"/>
    <w:rsid w:val="00755E83"/>
    <w:rsid w:val="00764983"/>
    <w:rsid w:val="00765C8F"/>
    <w:rsid w:val="00766AB5"/>
    <w:rsid w:val="00766E22"/>
    <w:rsid w:val="00767B9E"/>
    <w:rsid w:val="0077200B"/>
    <w:rsid w:val="007742AE"/>
    <w:rsid w:val="00774BB7"/>
    <w:rsid w:val="00776F5F"/>
    <w:rsid w:val="007804EA"/>
    <w:rsid w:val="0078123B"/>
    <w:rsid w:val="0078303F"/>
    <w:rsid w:val="007834FB"/>
    <w:rsid w:val="007852E3"/>
    <w:rsid w:val="007859F8"/>
    <w:rsid w:val="0078626E"/>
    <w:rsid w:val="00786611"/>
    <w:rsid w:val="00786BA7"/>
    <w:rsid w:val="00787317"/>
    <w:rsid w:val="00787449"/>
    <w:rsid w:val="00790B8B"/>
    <w:rsid w:val="00791840"/>
    <w:rsid w:val="0079244E"/>
    <w:rsid w:val="00792FCE"/>
    <w:rsid w:val="0079358F"/>
    <w:rsid w:val="007952A1"/>
    <w:rsid w:val="0079597F"/>
    <w:rsid w:val="00796CA3"/>
    <w:rsid w:val="007A1AEA"/>
    <w:rsid w:val="007A1D49"/>
    <w:rsid w:val="007A4120"/>
    <w:rsid w:val="007A623C"/>
    <w:rsid w:val="007A6362"/>
    <w:rsid w:val="007B0B73"/>
    <w:rsid w:val="007B3607"/>
    <w:rsid w:val="007B3887"/>
    <w:rsid w:val="007B5083"/>
    <w:rsid w:val="007B6309"/>
    <w:rsid w:val="007B7A03"/>
    <w:rsid w:val="007B7A69"/>
    <w:rsid w:val="007C0869"/>
    <w:rsid w:val="007C2469"/>
    <w:rsid w:val="007C296C"/>
    <w:rsid w:val="007C299B"/>
    <w:rsid w:val="007C32E0"/>
    <w:rsid w:val="007C620F"/>
    <w:rsid w:val="007D1BC6"/>
    <w:rsid w:val="007D39A2"/>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07EE1"/>
    <w:rsid w:val="00811FEE"/>
    <w:rsid w:val="008125C9"/>
    <w:rsid w:val="008131C1"/>
    <w:rsid w:val="00813658"/>
    <w:rsid w:val="00813D71"/>
    <w:rsid w:val="00816369"/>
    <w:rsid w:val="00816A4F"/>
    <w:rsid w:val="00816B58"/>
    <w:rsid w:val="00816EAE"/>
    <w:rsid w:val="008179D0"/>
    <w:rsid w:val="00822927"/>
    <w:rsid w:val="008238A9"/>
    <w:rsid w:val="0082398B"/>
    <w:rsid w:val="0082444B"/>
    <w:rsid w:val="00824B4B"/>
    <w:rsid w:val="008260AB"/>
    <w:rsid w:val="00830CFA"/>
    <w:rsid w:val="00831008"/>
    <w:rsid w:val="0083233C"/>
    <w:rsid w:val="008353DD"/>
    <w:rsid w:val="00840531"/>
    <w:rsid w:val="00841876"/>
    <w:rsid w:val="00841F9D"/>
    <w:rsid w:val="0084400E"/>
    <w:rsid w:val="00845790"/>
    <w:rsid w:val="00845FBB"/>
    <w:rsid w:val="0084602D"/>
    <w:rsid w:val="008469A3"/>
    <w:rsid w:val="00850D15"/>
    <w:rsid w:val="00852447"/>
    <w:rsid w:val="00852537"/>
    <w:rsid w:val="0085264B"/>
    <w:rsid w:val="00854C04"/>
    <w:rsid w:val="00855837"/>
    <w:rsid w:val="00856EE5"/>
    <w:rsid w:val="00861692"/>
    <w:rsid w:val="00861BA1"/>
    <w:rsid w:val="00863AB9"/>
    <w:rsid w:val="00863D2F"/>
    <w:rsid w:val="008655A4"/>
    <w:rsid w:val="008657EA"/>
    <w:rsid w:val="0086601F"/>
    <w:rsid w:val="00867BEA"/>
    <w:rsid w:val="00870E42"/>
    <w:rsid w:val="008717F8"/>
    <w:rsid w:val="008718C4"/>
    <w:rsid w:val="00874C7F"/>
    <w:rsid w:val="00877926"/>
    <w:rsid w:val="00877A37"/>
    <w:rsid w:val="00880F9F"/>
    <w:rsid w:val="00882A32"/>
    <w:rsid w:val="00882E76"/>
    <w:rsid w:val="008835B7"/>
    <w:rsid w:val="008835CF"/>
    <w:rsid w:val="008851B2"/>
    <w:rsid w:val="00886843"/>
    <w:rsid w:val="00887053"/>
    <w:rsid w:val="00890477"/>
    <w:rsid w:val="008906C0"/>
    <w:rsid w:val="00892941"/>
    <w:rsid w:val="00894BCC"/>
    <w:rsid w:val="00895094"/>
    <w:rsid w:val="008954D2"/>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3FC5"/>
    <w:rsid w:val="008D403E"/>
    <w:rsid w:val="008D6876"/>
    <w:rsid w:val="008D69C9"/>
    <w:rsid w:val="008D6FE4"/>
    <w:rsid w:val="008D7089"/>
    <w:rsid w:val="008D73EC"/>
    <w:rsid w:val="008E066B"/>
    <w:rsid w:val="008E0B9F"/>
    <w:rsid w:val="008E151F"/>
    <w:rsid w:val="008E2DBB"/>
    <w:rsid w:val="008E4BC8"/>
    <w:rsid w:val="008E4DB6"/>
    <w:rsid w:val="008E5645"/>
    <w:rsid w:val="008E5F7E"/>
    <w:rsid w:val="008E6114"/>
    <w:rsid w:val="008F02BA"/>
    <w:rsid w:val="008F1572"/>
    <w:rsid w:val="008F16A5"/>
    <w:rsid w:val="008F1B55"/>
    <w:rsid w:val="008F3401"/>
    <w:rsid w:val="008F477C"/>
    <w:rsid w:val="008F5C7F"/>
    <w:rsid w:val="008F6C63"/>
    <w:rsid w:val="00900A75"/>
    <w:rsid w:val="00902871"/>
    <w:rsid w:val="00902E30"/>
    <w:rsid w:val="00904680"/>
    <w:rsid w:val="009065D0"/>
    <w:rsid w:val="00906A13"/>
    <w:rsid w:val="00907563"/>
    <w:rsid w:val="009101ED"/>
    <w:rsid w:val="0091399A"/>
    <w:rsid w:val="00915D33"/>
    <w:rsid w:val="00916754"/>
    <w:rsid w:val="009167D9"/>
    <w:rsid w:val="00917327"/>
    <w:rsid w:val="00921878"/>
    <w:rsid w:val="00922869"/>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2DFD"/>
    <w:rsid w:val="009631EB"/>
    <w:rsid w:val="009644AB"/>
    <w:rsid w:val="00964BFE"/>
    <w:rsid w:val="00965250"/>
    <w:rsid w:val="0096538B"/>
    <w:rsid w:val="0096566D"/>
    <w:rsid w:val="00965EEE"/>
    <w:rsid w:val="0096723C"/>
    <w:rsid w:val="009708C2"/>
    <w:rsid w:val="00972546"/>
    <w:rsid w:val="00973AA7"/>
    <w:rsid w:val="00974052"/>
    <w:rsid w:val="00980CEA"/>
    <w:rsid w:val="0098245E"/>
    <w:rsid w:val="009838A9"/>
    <w:rsid w:val="00983FE8"/>
    <w:rsid w:val="00985831"/>
    <w:rsid w:val="00990E48"/>
    <w:rsid w:val="00991961"/>
    <w:rsid w:val="00991AE3"/>
    <w:rsid w:val="00992CEC"/>
    <w:rsid w:val="009949AE"/>
    <w:rsid w:val="00994C22"/>
    <w:rsid w:val="00994D5F"/>
    <w:rsid w:val="00995BAE"/>
    <w:rsid w:val="00996290"/>
    <w:rsid w:val="009976A4"/>
    <w:rsid w:val="009977FD"/>
    <w:rsid w:val="009A0038"/>
    <w:rsid w:val="009A2562"/>
    <w:rsid w:val="009A5EF0"/>
    <w:rsid w:val="009A669B"/>
    <w:rsid w:val="009A73C6"/>
    <w:rsid w:val="009A78F0"/>
    <w:rsid w:val="009B0F6B"/>
    <w:rsid w:val="009B415A"/>
    <w:rsid w:val="009B76C3"/>
    <w:rsid w:val="009C22CC"/>
    <w:rsid w:val="009C4414"/>
    <w:rsid w:val="009C4CB0"/>
    <w:rsid w:val="009C553A"/>
    <w:rsid w:val="009C7A9E"/>
    <w:rsid w:val="009D0CA3"/>
    <w:rsid w:val="009D1550"/>
    <w:rsid w:val="009D2A2F"/>
    <w:rsid w:val="009D2AE2"/>
    <w:rsid w:val="009D3F73"/>
    <w:rsid w:val="009D4911"/>
    <w:rsid w:val="009D49D7"/>
    <w:rsid w:val="009D4CC3"/>
    <w:rsid w:val="009D6DFF"/>
    <w:rsid w:val="009D759F"/>
    <w:rsid w:val="009E00EB"/>
    <w:rsid w:val="009E07DF"/>
    <w:rsid w:val="009E3074"/>
    <w:rsid w:val="009E604F"/>
    <w:rsid w:val="009F0260"/>
    <w:rsid w:val="009F0900"/>
    <w:rsid w:val="009F2410"/>
    <w:rsid w:val="009F3D32"/>
    <w:rsid w:val="009F51B0"/>
    <w:rsid w:val="009F73DF"/>
    <w:rsid w:val="009F74B5"/>
    <w:rsid w:val="009F75EC"/>
    <w:rsid w:val="00A03161"/>
    <w:rsid w:val="00A04211"/>
    <w:rsid w:val="00A06454"/>
    <w:rsid w:val="00A10DFD"/>
    <w:rsid w:val="00A12C98"/>
    <w:rsid w:val="00A12D06"/>
    <w:rsid w:val="00A1571F"/>
    <w:rsid w:val="00A20EF9"/>
    <w:rsid w:val="00A21B18"/>
    <w:rsid w:val="00A23724"/>
    <w:rsid w:val="00A23B69"/>
    <w:rsid w:val="00A24BF8"/>
    <w:rsid w:val="00A24E51"/>
    <w:rsid w:val="00A26330"/>
    <w:rsid w:val="00A27B0F"/>
    <w:rsid w:val="00A31B14"/>
    <w:rsid w:val="00A3219E"/>
    <w:rsid w:val="00A32495"/>
    <w:rsid w:val="00A33151"/>
    <w:rsid w:val="00A36713"/>
    <w:rsid w:val="00A5004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2D24"/>
    <w:rsid w:val="00A83227"/>
    <w:rsid w:val="00A834D3"/>
    <w:rsid w:val="00A8485E"/>
    <w:rsid w:val="00A84F99"/>
    <w:rsid w:val="00A867B9"/>
    <w:rsid w:val="00A86F49"/>
    <w:rsid w:val="00A91728"/>
    <w:rsid w:val="00A928F6"/>
    <w:rsid w:val="00A93D24"/>
    <w:rsid w:val="00A96461"/>
    <w:rsid w:val="00AA1526"/>
    <w:rsid w:val="00AA3F46"/>
    <w:rsid w:val="00AA69EC"/>
    <w:rsid w:val="00AA6AAB"/>
    <w:rsid w:val="00AA7A49"/>
    <w:rsid w:val="00AB0662"/>
    <w:rsid w:val="00AB1E47"/>
    <w:rsid w:val="00AB1F80"/>
    <w:rsid w:val="00AB5BD0"/>
    <w:rsid w:val="00AC040D"/>
    <w:rsid w:val="00AC1AA1"/>
    <w:rsid w:val="00AC564D"/>
    <w:rsid w:val="00AC68B8"/>
    <w:rsid w:val="00AC6EDE"/>
    <w:rsid w:val="00AC6FFD"/>
    <w:rsid w:val="00AC780B"/>
    <w:rsid w:val="00AC7D29"/>
    <w:rsid w:val="00AD0753"/>
    <w:rsid w:val="00AD155F"/>
    <w:rsid w:val="00AD279F"/>
    <w:rsid w:val="00AD4889"/>
    <w:rsid w:val="00AD5E97"/>
    <w:rsid w:val="00AD614E"/>
    <w:rsid w:val="00AD717C"/>
    <w:rsid w:val="00AE02F0"/>
    <w:rsid w:val="00AE48EF"/>
    <w:rsid w:val="00AE4E4A"/>
    <w:rsid w:val="00AE5D31"/>
    <w:rsid w:val="00AE5EB1"/>
    <w:rsid w:val="00AE60CE"/>
    <w:rsid w:val="00AE690C"/>
    <w:rsid w:val="00AF0007"/>
    <w:rsid w:val="00AF0913"/>
    <w:rsid w:val="00AF1E14"/>
    <w:rsid w:val="00AF2AAD"/>
    <w:rsid w:val="00AF5BBA"/>
    <w:rsid w:val="00AF73BD"/>
    <w:rsid w:val="00AF76C6"/>
    <w:rsid w:val="00B009F8"/>
    <w:rsid w:val="00B07AFA"/>
    <w:rsid w:val="00B11A66"/>
    <w:rsid w:val="00B175F1"/>
    <w:rsid w:val="00B20375"/>
    <w:rsid w:val="00B21537"/>
    <w:rsid w:val="00B262D4"/>
    <w:rsid w:val="00B30894"/>
    <w:rsid w:val="00B320A4"/>
    <w:rsid w:val="00B3270B"/>
    <w:rsid w:val="00B32D19"/>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2B7"/>
    <w:rsid w:val="00B6052B"/>
    <w:rsid w:val="00B621A7"/>
    <w:rsid w:val="00B64249"/>
    <w:rsid w:val="00B66D25"/>
    <w:rsid w:val="00B67595"/>
    <w:rsid w:val="00B676CD"/>
    <w:rsid w:val="00B67E79"/>
    <w:rsid w:val="00B70C60"/>
    <w:rsid w:val="00B7192B"/>
    <w:rsid w:val="00B729D5"/>
    <w:rsid w:val="00B732AD"/>
    <w:rsid w:val="00B7598E"/>
    <w:rsid w:val="00B76E24"/>
    <w:rsid w:val="00B77ADB"/>
    <w:rsid w:val="00B77E4D"/>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47DE"/>
    <w:rsid w:val="00BA6912"/>
    <w:rsid w:val="00BA6B08"/>
    <w:rsid w:val="00BA6B77"/>
    <w:rsid w:val="00BA6CBF"/>
    <w:rsid w:val="00BA6F76"/>
    <w:rsid w:val="00BA7CE8"/>
    <w:rsid w:val="00BB07E4"/>
    <w:rsid w:val="00BB307B"/>
    <w:rsid w:val="00BB3275"/>
    <w:rsid w:val="00BB6D4E"/>
    <w:rsid w:val="00BC12C2"/>
    <w:rsid w:val="00BC2C28"/>
    <w:rsid w:val="00BC40E8"/>
    <w:rsid w:val="00BD12FB"/>
    <w:rsid w:val="00BD35D5"/>
    <w:rsid w:val="00BD7540"/>
    <w:rsid w:val="00BD766B"/>
    <w:rsid w:val="00BE3F29"/>
    <w:rsid w:val="00BE6A95"/>
    <w:rsid w:val="00BE7EEF"/>
    <w:rsid w:val="00BF0936"/>
    <w:rsid w:val="00BF21D5"/>
    <w:rsid w:val="00BF2FA1"/>
    <w:rsid w:val="00BF3161"/>
    <w:rsid w:val="00BF39AB"/>
    <w:rsid w:val="00BF7D83"/>
    <w:rsid w:val="00C01294"/>
    <w:rsid w:val="00C01FB4"/>
    <w:rsid w:val="00C11FF2"/>
    <w:rsid w:val="00C13002"/>
    <w:rsid w:val="00C133C1"/>
    <w:rsid w:val="00C16DAB"/>
    <w:rsid w:val="00C2025E"/>
    <w:rsid w:val="00C20B36"/>
    <w:rsid w:val="00C21D88"/>
    <w:rsid w:val="00C24CDB"/>
    <w:rsid w:val="00C2617D"/>
    <w:rsid w:val="00C30942"/>
    <w:rsid w:val="00C30A68"/>
    <w:rsid w:val="00C310D5"/>
    <w:rsid w:val="00C336F6"/>
    <w:rsid w:val="00C33C25"/>
    <w:rsid w:val="00C378B2"/>
    <w:rsid w:val="00C37AE4"/>
    <w:rsid w:val="00C41C0C"/>
    <w:rsid w:val="00C43724"/>
    <w:rsid w:val="00C44549"/>
    <w:rsid w:val="00C46FEB"/>
    <w:rsid w:val="00C4715B"/>
    <w:rsid w:val="00C4774C"/>
    <w:rsid w:val="00C47E46"/>
    <w:rsid w:val="00C514F4"/>
    <w:rsid w:val="00C547AD"/>
    <w:rsid w:val="00C55CE1"/>
    <w:rsid w:val="00C569F2"/>
    <w:rsid w:val="00C57411"/>
    <w:rsid w:val="00C57D22"/>
    <w:rsid w:val="00C62545"/>
    <w:rsid w:val="00C63117"/>
    <w:rsid w:val="00C63367"/>
    <w:rsid w:val="00C65CBC"/>
    <w:rsid w:val="00C6742B"/>
    <w:rsid w:val="00C6764A"/>
    <w:rsid w:val="00C67721"/>
    <w:rsid w:val="00C67B9B"/>
    <w:rsid w:val="00C7059A"/>
    <w:rsid w:val="00C70804"/>
    <w:rsid w:val="00C71410"/>
    <w:rsid w:val="00C75015"/>
    <w:rsid w:val="00C76D24"/>
    <w:rsid w:val="00C77C20"/>
    <w:rsid w:val="00C80112"/>
    <w:rsid w:val="00C80318"/>
    <w:rsid w:val="00C80572"/>
    <w:rsid w:val="00C8332C"/>
    <w:rsid w:val="00C86004"/>
    <w:rsid w:val="00C8686E"/>
    <w:rsid w:val="00C9262B"/>
    <w:rsid w:val="00C92A8C"/>
    <w:rsid w:val="00C92FCB"/>
    <w:rsid w:val="00C939EA"/>
    <w:rsid w:val="00C93EB9"/>
    <w:rsid w:val="00C93F66"/>
    <w:rsid w:val="00C9442F"/>
    <w:rsid w:val="00C97572"/>
    <w:rsid w:val="00CA0C8D"/>
    <w:rsid w:val="00CA118F"/>
    <w:rsid w:val="00CA3BC1"/>
    <w:rsid w:val="00CA3FCB"/>
    <w:rsid w:val="00CA5017"/>
    <w:rsid w:val="00CA5D07"/>
    <w:rsid w:val="00CB1FED"/>
    <w:rsid w:val="00CB2B80"/>
    <w:rsid w:val="00CB3BCD"/>
    <w:rsid w:val="00CB4F93"/>
    <w:rsid w:val="00CB5FFF"/>
    <w:rsid w:val="00CB6D74"/>
    <w:rsid w:val="00CC2050"/>
    <w:rsid w:val="00CC2671"/>
    <w:rsid w:val="00CC31A6"/>
    <w:rsid w:val="00CC5489"/>
    <w:rsid w:val="00CC6CD2"/>
    <w:rsid w:val="00CC74C9"/>
    <w:rsid w:val="00CD0263"/>
    <w:rsid w:val="00CD28F5"/>
    <w:rsid w:val="00CD2C65"/>
    <w:rsid w:val="00CD2C71"/>
    <w:rsid w:val="00CD56D6"/>
    <w:rsid w:val="00CD605E"/>
    <w:rsid w:val="00CD70B2"/>
    <w:rsid w:val="00CE0818"/>
    <w:rsid w:val="00CE1D21"/>
    <w:rsid w:val="00CE5FFF"/>
    <w:rsid w:val="00CF008B"/>
    <w:rsid w:val="00CF041E"/>
    <w:rsid w:val="00CF0533"/>
    <w:rsid w:val="00CF26A1"/>
    <w:rsid w:val="00CF46C8"/>
    <w:rsid w:val="00CF697E"/>
    <w:rsid w:val="00CF7A9D"/>
    <w:rsid w:val="00D006C7"/>
    <w:rsid w:val="00D00D6C"/>
    <w:rsid w:val="00D00F8C"/>
    <w:rsid w:val="00D013BF"/>
    <w:rsid w:val="00D036CC"/>
    <w:rsid w:val="00D03E8C"/>
    <w:rsid w:val="00D04C6A"/>
    <w:rsid w:val="00D060E7"/>
    <w:rsid w:val="00D0643D"/>
    <w:rsid w:val="00D1061C"/>
    <w:rsid w:val="00D10885"/>
    <w:rsid w:val="00D11228"/>
    <w:rsid w:val="00D11C0C"/>
    <w:rsid w:val="00D14E49"/>
    <w:rsid w:val="00D16D21"/>
    <w:rsid w:val="00D23B7B"/>
    <w:rsid w:val="00D24D3C"/>
    <w:rsid w:val="00D2550A"/>
    <w:rsid w:val="00D264E7"/>
    <w:rsid w:val="00D27CA1"/>
    <w:rsid w:val="00D300F1"/>
    <w:rsid w:val="00D30BBB"/>
    <w:rsid w:val="00D33ADE"/>
    <w:rsid w:val="00D33C15"/>
    <w:rsid w:val="00D342C5"/>
    <w:rsid w:val="00D34A28"/>
    <w:rsid w:val="00D3585F"/>
    <w:rsid w:val="00D36695"/>
    <w:rsid w:val="00D368F2"/>
    <w:rsid w:val="00D37824"/>
    <w:rsid w:val="00D42A09"/>
    <w:rsid w:val="00D4384F"/>
    <w:rsid w:val="00D46898"/>
    <w:rsid w:val="00D47FE4"/>
    <w:rsid w:val="00D51679"/>
    <w:rsid w:val="00D526EE"/>
    <w:rsid w:val="00D539BF"/>
    <w:rsid w:val="00D53CA6"/>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1C8"/>
    <w:rsid w:val="00D82ABC"/>
    <w:rsid w:val="00D84D89"/>
    <w:rsid w:val="00D90E6C"/>
    <w:rsid w:val="00D919DA"/>
    <w:rsid w:val="00D92E01"/>
    <w:rsid w:val="00D93B55"/>
    <w:rsid w:val="00D940A3"/>
    <w:rsid w:val="00D94601"/>
    <w:rsid w:val="00D9605A"/>
    <w:rsid w:val="00DA11E7"/>
    <w:rsid w:val="00DA173E"/>
    <w:rsid w:val="00DA195E"/>
    <w:rsid w:val="00DA2AE9"/>
    <w:rsid w:val="00DB1597"/>
    <w:rsid w:val="00DB1E1C"/>
    <w:rsid w:val="00DB2FDD"/>
    <w:rsid w:val="00DB309D"/>
    <w:rsid w:val="00DB5A47"/>
    <w:rsid w:val="00DB7700"/>
    <w:rsid w:val="00DB7C9B"/>
    <w:rsid w:val="00DC0D3E"/>
    <w:rsid w:val="00DC1B38"/>
    <w:rsid w:val="00DC3F36"/>
    <w:rsid w:val="00DC58D1"/>
    <w:rsid w:val="00DC5D7A"/>
    <w:rsid w:val="00DC6A74"/>
    <w:rsid w:val="00DD0B49"/>
    <w:rsid w:val="00DD123F"/>
    <w:rsid w:val="00DD207F"/>
    <w:rsid w:val="00DD27E3"/>
    <w:rsid w:val="00DE0526"/>
    <w:rsid w:val="00DE1577"/>
    <w:rsid w:val="00DE1C7E"/>
    <w:rsid w:val="00DE22E7"/>
    <w:rsid w:val="00DE34AF"/>
    <w:rsid w:val="00DE40E9"/>
    <w:rsid w:val="00DE45DB"/>
    <w:rsid w:val="00DE5E33"/>
    <w:rsid w:val="00DE6209"/>
    <w:rsid w:val="00DF13FE"/>
    <w:rsid w:val="00DF24DA"/>
    <w:rsid w:val="00DF2B82"/>
    <w:rsid w:val="00DF3290"/>
    <w:rsid w:val="00DF5186"/>
    <w:rsid w:val="00DF5F0D"/>
    <w:rsid w:val="00DF601A"/>
    <w:rsid w:val="00DF7808"/>
    <w:rsid w:val="00E00242"/>
    <w:rsid w:val="00E011ED"/>
    <w:rsid w:val="00E01676"/>
    <w:rsid w:val="00E02884"/>
    <w:rsid w:val="00E05452"/>
    <w:rsid w:val="00E055FA"/>
    <w:rsid w:val="00E056E9"/>
    <w:rsid w:val="00E0681C"/>
    <w:rsid w:val="00E07454"/>
    <w:rsid w:val="00E07498"/>
    <w:rsid w:val="00E100CA"/>
    <w:rsid w:val="00E1032A"/>
    <w:rsid w:val="00E13F4F"/>
    <w:rsid w:val="00E14B48"/>
    <w:rsid w:val="00E14E76"/>
    <w:rsid w:val="00E1550B"/>
    <w:rsid w:val="00E2064A"/>
    <w:rsid w:val="00E20FE2"/>
    <w:rsid w:val="00E21927"/>
    <w:rsid w:val="00E21AC8"/>
    <w:rsid w:val="00E22BE9"/>
    <w:rsid w:val="00E237C8"/>
    <w:rsid w:val="00E2520F"/>
    <w:rsid w:val="00E27D29"/>
    <w:rsid w:val="00E303DB"/>
    <w:rsid w:val="00E30D71"/>
    <w:rsid w:val="00E315AE"/>
    <w:rsid w:val="00E3214E"/>
    <w:rsid w:val="00E32336"/>
    <w:rsid w:val="00E34952"/>
    <w:rsid w:val="00E35495"/>
    <w:rsid w:val="00E3687D"/>
    <w:rsid w:val="00E36F76"/>
    <w:rsid w:val="00E36F8B"/>
    <w:rsid w:val="00E40BEF"/>
    <w:rsid w:val="00E41938"/>
    <w:rsid w:val="00E423D5"/>
    <w:rsid w:val="00E442F4"/>
    <w:rsid w:val="00E446B4"/>
    <w:rsid w:val="00E463A4"/>
    <w:rsid w:val="00E46A71"/>
    <w:rsid w:val="00E46CD8"/>
    <w:rsid w:val="00E46CF9"/>
    <w:rsid w:val="00E542BC"/>
    <w:rsid w:val="00E559F2"/>
    <w:rsid w:val="00E56386"/>
    <w:rsid w:val="00E568AE"/>
    <w:rsid w:val="00E572FF"/>
    <w:rsid w:val="00E603DD"/>
    <w:rsid w:val="00E61B2C"/>
    <w:rsid w:val="00E61CF8"/>
    <w:rsid w:val="00E63463"/>
    <w:rsid w:val="00E649AC"/>
    <w:rsid w:val="00E65A05"/>
    <w:rsid w:val="00E66A02"/>
    <w:rsid w:val="00E66A95"/>
    <w:rsid w:val="00E677EC"/>
    <w:rsid w:val="00E71017"/>
    <w:rsid w:val="00E750C3"/>
    <w:rsid w:val="00E77536"/>
    <w:rsid w:val="00E80854"/>
    <w:rsid w:val="00E81621"/>
    <w:rsid w:val="00E8162B"/>
    <w:rsid w:val="00E82839"/>
    <w:rsid w:val="00E8285C"/>
    <w:rsid w:val="00E831B9"/>
    <w:rsid w:val="00E87EB5"/>
    <w:rsid w:val="00E909BA"/>
    <w:rsid w:val="00E92B30"/>
    <w:rsid w:val="00E92C54"/>
    <w:rsid w:val="00E92D3D"/>
    <w:rsid w:val="00E9335D"/>
    <w:rsid w:val="00EA4676"/>
    <w:rsid w:val="00EA7569"/>
    <w:rsid w:val="00EB1815"/>
    <w:rsid w:val="00EB3217"/>
    <w:rsid w:val="00EB347F"/>
    <w:rsid w:val="00EB38F5"/>
    <w:rsid w:val="00EB68F0"/>
    <w:rsid w:val="00EB6C30"/>
    <w:rsid w:val="00EB7BE6"/>
    <w:rsid w:val="00EC1EC7"/>
    <w:rsid w:val="00EC4AEA"/>
    <w:rsid w:val="00EC5036"/>
    <w:rsid w:val="00ED4A48"/>
    <w:rsid w:val="00ED4ED1"/>
    <w:rsid w:val="00ED5E5F"/>
    <w:rsid w:val="00ED6CED"/>
    <w:rsid w:val="00ED7668"/>
    <w:rsid w:val="00ED7AED"/>
    <w:rsid w:val="00EE0032"/>
    <w:rsid w:val="00EE1A76"/>
    <w:rsid w:val="00EE3CDA"/>
    <w:rsid w:val="00EE3EE2"/>
    <w:rsid w:val="00EE416A"/>
    <w:rsid w:val="00EE510F"/>
    <w:rsid w:val="00EE5672"/>
    <w:rsid w:val="00EE7F7C"/>
    <w:rsid w:val="00EF0029"/>
    <w:rsid w:val="00EF09EA"/>
    <w:rsid w:val="00EF19D4"/>
    <w:rsid w:val="00EF19D7"/>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26122"/>
    <w:rsid w:val="00F3147E"/>
    <w:rsid w:val="00F3219F"/>
    <w:rsid w:val="00F3336E"/>
    <w:rsid w:val="00F35886"/>
    <w:rsid w:val="00F37B40"/>
    <w:rsid w:val="00F4065E"/>
    <w:rsid w:val="00F437D9"/>
    <w:rsid w:val="00F452C2"/>
    <w:rsid w:val="00F457B6"/>
    <w:rsid w:val="00F50E3A"/>
    <w:rsid w:val="00F5252F"/>
    <w:rsid w:val="00F540E7"/>
    <w:rsid w:val="00F5656B"/>
    <w:rsid w:val="00F57116"/>
    <w:rsid w:val="00F6257C"/>
    <w:rsid w:val="00F62D08"/>
    <w:rsid w:val="00F63EE1"/>
    <w:rsid w:val="00F64195"/>
    <w:rsid w:val="00F6584B"/>
    <w:rsid w:val="00F67E8C"/>
    <w:rsid w:val="00F70D5D"/>
    <w:rsid w:val="00F73C6B"/>
    <w:rsid w:val="00F75CD3"/>
    <w:rsid w:val="00F76763"/>
    <w:rsid w:val="00F769E1"/>
    <w:rsid w:val="00F76FBB"/>
    <w:rsid w:val="00F8091F"/>
    <w:rsid w:val="00F80B78"/>
    <w:rsid w:val="00F80E14"/>
    <w:rsid w:val="00F82D5A"/>
    <w:rsid w:val="00F83305"/>
    <w:rsid w:val="00F83C98"/>
    <w:rsid w:val="00F84636"/>
    <w:rsid w:val="00F909D8"/>
    <w:rsid w:val="00F91EC1"/>
    <w:rsid w:val="00F92967"/>
    <w:rsid w:val="00F92AA0"/>
    <w:rsid w:val="00F9346E"/>
    <w:rsid w:val="00F93AC7"/>
    <w:rsid w:val="00F95AEE"/>
    <w:rsid w:val="00FA0685"/>
    <w:rsid w:val="00FA08B9"/>
    <w:rsid w:val="00FA0D76"/>
    <w:rsid w:val="00FA14B3"/>
    <w:rsid w:val="00FA2120"/>
    <w:rsid w:val="00FA219E"/>
    <w:rsid w:val="00FA3031"/>
    <w:rsid w:val="00FA588C"/>
    <w:rsid w:val="00FA5A7B"/>
    <w:rsid w:val="00FA5C1A"/>
    <w:rsid w:val="00FA6723"/>
    <w:rsid w:val="00FA68C8"/>
    <w:rsid w:val="00FA75B4"/>
    <w:rsid w:val="00FB0316"/>
    <w:rsid w:val="00FB0910"/>
    <w:rsid w:val="00FB16C9"/>
    <w:rsid w:val="00FB1C73"/>
    <w:rsid w:val="00FB29A0"/>
    <w:rsid w:val="00FB511D"/>
    <w:rsid w:val="00FB5D72"/>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063E"/>
    <w:rsid w:val="00FE0696"/>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customStyle="1" w:styleId="15">
    <w:name w:val="未处理的提及1"/>
    <w:basedOn w:val="a2"/>
    <w:uiPriority w:val="99"/>
    <w:semiHidden/>
    <w:unhideWhenUsed/>
    <w:rsid w:val="005349D5"/>
    <w:rPr>
      <w:color w:val="605E5C"/>
      <w:shd w:val="clear" w:color="auto" w:fill="E1DFDD"/>
    </w:rPr>
  </w:style>
  <w:style w:type="paragraph" w:styleId="afffff6">
    <w:name w:val="annotation subject"/>
    <w:basedOn w:val="affffe"/>
    <w:next w:val="affffe"/>
    <w:link w:val="afffff7"/>
    <w:uiPriority w:val="99"/>
    <w:semiHidden/>
    <w:unhideWhenUsed/>
    <w:rsid w:val="009F3D32"/>
    <w:rPr>
      <w:b/>
      <w:bCs/>
    </w:rPr>
  </w:style>
  <w:style w:type="character" w:customStyle="1" w:styleId="afffff7">
    <w:name w:val="批注主题 字符"/>
    <w:basedOn w:val="afffff"/>
    <w:link w:val="afffff6"/>
    <w:uiPriority w:val="99"/>
    <w:semiHidden/>
    <w:rsid w:val="009F3D32"/>
    <w:rPr>
      <w:b/>
      <w:bCs/>
      <w:sz w:val="24"/>
    </w:rPr>
  </w:style>
  <w:style w:type="character" w:styleId="afffff8">
    <w:name w:val="Unresolved Mention"/>
    <w:basedOn w:val="a2"/>
    <w:uiPriority w:val="99"/>
    <w:semiHidden/>
    <w:unhideWhenUsed/>
    <w:rsid w:val="00786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0.w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1.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image" Target="media/image23.jpeg"/><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eader" Target="header1.xml"/><Relationship Id="rId10" Type="http://schemas.microsoft.com/office/2016/09/relationships/commentsIds" Target="commentsIds.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image" Target="media/image21.wmf"/><Relationship Id="rId60" Type="http://schemas.openxmlformats.org/officeDocument/2006/relationships/footer" Target="footer2.xm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CF9B-1F5C-4895-AC13-F521BA1E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9355</TotalTime>
  <Pages>18</Pages>
  <Words>6957</Words>
  <Characters>9741</Characters>
  <Application>Microsoft Office Word</Application>
  <DocSecurity>0</DocSecurity>
  <Lines>314</Lines>
  <Paragraphs>168</Paragraphs>
  <ScaleCrop>false</ScaleCrop>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1513</cp:revision>
  <dcterms:created xsi:type="dcterms:W3CDTF">2021-08-17T03:03:00Z</dcterms:created>
  <dcterms:modified xsi:type="dcterms:W3CDTF">2021-09-16T14:54:00Z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