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57FDAC" w14:textId="77777777" w:rsidR="001A3FE0" w:rsidRDefault="001A3FE0">
      <w:pPr>
        <w:spacing w:beforeLines="100" w:before="15.60pt"/>
        <w:ind w:firstLine="11.75pt"/>
        <w:jc w:val="center"/>
        <w:rPr>
          <w:rFonts w:eastAsia="仿宋_GB2312"/>
        </w:rPr>
      </w:pPr>
      <w:r>
        <w:rPr>
          <w:rFonts w:eastAsia="仿宋_GB2312" w:hint="eastAsia"/>
        </w:rPr>
        <w:t xml:space="preserve">                                                                                                                                                </w:t>
      </w:r>
    </w:p>
    <w:p w14:paraId="5EAB87D3" w14:textId="017533A2" w:rsidR="001A3FE0" w:rsidRDefault="00ED7E05" w:rsidP="00B959C4">
      <w:pPr>
        <w:pStyle w:val="afd"/>
        <w:rPr>
          <w:rFonts w:ascii="黑体" w:eastAsia="黑体"/>
          <w:b/>
          <w:sz w:val="36"/>
          <w:szCs w:val="36"/>
        </w:rPr>
      </w:pPr>
      <w:r>
        <w:rPr>
          <w:rFonts w:hint="eastAsia"/>
        </w:rPr>
        <w:drawing>
          <wp:inline distT="0" distB="0" distL="0" distR="0" wp14:anchorId="736D0346" wp14:editId="434321D1">
            <wp:extent cx="4610100" cy="7810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75868968" w14:textId="77777777" w:rsidR="001A3FE0" w:rsidRDefault="001A3FE0">
      <w:pPr>
        <w:spacing w:beforeLines="100" w:before="15.60pt"/>
        <w:ind w:firstLine="25.60pt"/>
        <w:jc w:val="center"/>
        <w:rPr>
          <w:rFonts w:ascii="宋体" w:hAnsi="宋体"/>
          <w:b/>
          <w:sz w:val="52"/>
        </w:rPr>
      </w:pPr>
      <w:r>
        <w:rPr>
          <w:rFonts w:ascii="宋体" w:hAnsi="宋体" w:hint="eastAsia"/>
          <w:b/>
          <w:sz w:val="52"/>
        </w:rPr>
        <w:t>研究生学位论文开题报告</w:t>
      </w:r>
    </w:p>
    <w:p w14:paraId="4552603B" w14:textId="77777777" w:rsidR="001A3FE0" w:rsidRDefault="001A3FE0">
      <w:pPr>
        <w:spacing w:beforeLines="100" w:before="15.60pt"/>
        <w:ind w:firstLine="25.60pt"/>
        <w:jc w:val="center"/>
        <w:rPr>
          <w:rFonts w:ascii="宋体" w:hAnsi="宋体"/>
          <w:b/>
          <w:sz w:val="52"/>
        </w:rPr>
      </w:pPr>
    </w:p>
    <w:p w14:paraId="04427E3F" w14:textId="77777777" w:rsidR="001A3FE0" w:rsidRDefault="001A3FE0">
      <w:pPr>
        <w:spacing w:beforeLines="100" w:before="15.60pt"/>
        <w:ind w:firstLine="11.80pt"/>
        <w:rPr>
          <w:rFonts w:ascii="黑体" w:eastAsia="黑体"/>
          <w:b/>
          <w:szCs w:val="21"/>
        </w:rPr>
      </w:pPr>
    </w:p>
    <w:p w14:paraId="05F1DCF4" w14:textId="77777777" w:rsidR="001A3FE0" w:rsidRDefault="001A3FE0">
      <w:pPr>
        <w:spacing w:beforeLines="100" w:before="15.60pt"/>
        <w:ind w:firstLine="11.80pt"/>
        <w:jc w:val="center"/>
        <w:rPr>
          <w:rFonts w:ascii="黑体" w:eastAsia="黑体"/>
          <w:b/>
          <w:szCs w:val="21"/>
        </w:rPr>
      </w:pPr>
    </w:p>
    <w:p w14:paraId="2AB63A9C" w14:textId="77777777" w:rsidR="001A3FE0" w:rsidRDefault="001A3FE0">
      <w:pPr>
        <w:spacing w:beforeLines="100" w:before="15.60pt"/>
        <w:ind w:firstLine="11.80pt"/>
        <w:rPr>
          <w:rFonts w:ascii="黑体" w:eastAsia="黑体"/>
          <w:b/>
          <w:szCs w:val="21"/>
        </w:rPr>
      </w:pPr>
    </w:p>
    <w:p w14:paraId="2BF32E77" w14:textId="2F43BC21" w:rsidR="001A3FE0" w:rsidRDefault="001A3FE0">
      <w:pPr>
        <w:spacing w:before="15.60pt"/>
        <w:ind w:firstLineChars="239" w:firstLine="36pt"/>
        <w:rPr>
          <w:rFonts w:ascii="宋体" w:hAnsi="宋体"/>
          <w:b/>
          <w:bCs/>
          <w:sz w:val="30"/>
        </w:rPr>
      </w:pPr>
      <w:r>
        <w:rPr>
          <w:rFonts w:ascii="宋体" w:hAnsi="宋体" w:hint="eastAsia"/>
          <w:b/>
          <w:bCs/>
          <w:sz w:val="30"/>
        </w:rPr>
        <w:t>报告题目</w:t>
      </w:r>
      <w:r>
        <w:rPr>
          <w:rFonts w:ascii="宋体" w:hAnsi="宋体" w:hint="eastAsia"/>
          <w:b/>
          <w:bCs/>
          <w:sz w:val="30"/>
          <w:u w:val="single"/>
        </w:rPr>
        <w:t xml:space="preserve"> </w:t>
      </w:r>
      <w:commentRangeStart w:id="0"/>
      <w:r w:rsidR="008A4526">
        <w:rPr>
          <w:rFonts w:ascii="宋体" w:hAnsi="宋体" w:hint="eastAsia"/>
          <w:b/>
          <w:bCs/>
          <w:sz w:val="30"/>
          <w:u w:val="single"/>
        </w:rPr>
        <w:t>基于可穿戴</w:t>
      </w:r>
      <w:del w:id="1" w:author="Sun Fangmin" w:date="2021-09-24T12:57:00Z">
        <w:r w:rsidR="008A4526" w:rsidDel="002050DA">
          <w:rPr>
            <w:rFonts w:ascii="宋体" w:hAnsi="宋体" w:hint="eastAsia"/>
            <w:b/>
            <w:bCs/>
            <w:sz w:val="30"/>
            <w:u w:val="single"/>
          </w:rPr>
          <w:delText>惯性</w:delText>
        </w:r>
      </w:del>
      <w:r w:rsidR="008A4526">
        <w:rPr>
          <w:rFonts w:ascii="宋体" w:hAnsi="宋体" w:hint="eastAsia"/>
          <w:b/>
          <w:bCs/>
          <w:sz w:val="30"/>
          <w:u w:val="single"/>
        </w:rPr>
        <w:t>传感器的室内</w:t>
      </w:r>
      <w:del w:id="2" w:author="Sun Fangmin" w:date="2021-09-24T12:57:00Z">
        <w:r w:rsidR="008A4526" w:rsidDel="002050DA">
          <w:rPr>
            <w:rFonts w:ascii="宋体" w:hAnsi="宋体" w:hint="eastAsia"/>
            <w:b/>
            <w:bCs/>
            <w:sz w:val="30"/>
            <w:u w:val="single"/>
          </w:rPr>
          <w:delText>定位</w:delText>
        </w:r>
      </w:del>
      <w:ins w:id="3" w:author="Sun Fangmin" w:date="2021-09-24T12:57:00Z">
        <w:r w:rsidR="002050DA">
          <w:rPr>
            <w:rFonts w:ascii="宋体" w:hAnsi="宋体" w:hint="eastAsia"/>
            <w:b/>
            <w:bCs/>
            <w:sz w:val="30"/>
            <w:u w:val="single"/>
          </w:rPr>
          <w:t>惯性导航</w:t>
        </w:r>
      </w:ins>
      <w:r w:rsidR="008A4526">
        <w:rPr>
          <w:rFonts w:ascii="宋体" w:hAnsi="宋体" w:hint="eastAsia"/>
          <w:b/>
          <w:bCs/>
          <w:sz w:val="30"/>
          <w:u w:val="single"/>
        </w:rPr>
        <w:t>技术</w:t>
      </w:r>
      <w:r w:rsidR="00A16A5E">
        <w:rPr>
          <w:rFonts w:ascii="宋体" w:hAnsi="宋体"/>
          <w:b/>
          <w:bCs/>
          <w:sz w:val="30"/>
          <w:u w:val="single"/>
        </w:rPr>
        <w:t xml:space="preserve">    </w:t>
      </w:r>
      <w:r>
        <w:rPr>
          <w:rFonts w:ascii="宋体" w:hAnsi="宋体" w:hint="eastAsia"/>
          <w:b/>
          <w:bCs/>
          <w:sz w:val="30"/>
          <w:u w:val="single"/>
        </w:rPr>
        <w:t xml:space="preserve">   </w:t>
      </w:r>
      <w:r>
        <w:rPr>
          <w:rFonts w:ascii="宋体" w:hAnsi="宋体" w:hint="eastAsia"/>
          <w:b/>
          <w:bCs/>
          <w:sz w:val="30"/>
        </w:rPr>
        <w:t xml:space="preserve">     </w:t>
      </w:r>
      <w:ins w:id="4" w:author="Sun Fangmin" w:date="2021-09-24T19:11:00Z">
        <w:r w:rsidR="00C00E60">
          <w:rPr>
            <w:rFonts w:ascii="宋体" w:hAnsi="宋体" w:hint="eastAsia"/>
            <w:b/>
            <w:bCs/>
            <w:sz w:val="30"/>
          </w:rPr>
          <w:t>（基于可穿戴惯性传感器的室内导航技术）</w:t>
        </w:r>
      </w:ins>
      <w:r>
        <w:rPr>
          <w:rFonts w:ascii="宋体" w:hAnsi="宋体" w:hint="eastAsia"/>
          <w:b/>
          <w:bCs/>
          <w:sz w:val="30"/>
        </w:rPr>
        <w:t xml:space="preserve">               </w:t>
      </w:r>
      <w:commentRangeEnd w:id="0"/>
      <w:r w:rsidR="00C00E60">
        <w:rPr>
          <w:rStyle w:val="af0"/>
        </w:rPr>
        <w:commentReference w:id="0"/>
      </w:r>
    </w:p>
    <w:p w14:paraId="2B4A631F" w14:textId="77777777" w:rsidR="001A3FE0" w:rsidRDefault="001A3FE0">
      <w:pPr>
        <w:spacing w:before="15.60pt"/>
        <w:ind w:firstLineChars="239" w:firstLine="36pt"/>
        <w:rPr>
          <w:rFonts w:ascii="宋体" w:hAnsi="宋体"/>
          <w:b/>
          <w:bCs/>
          <w:sz w:val="30"/>
        </w:rPr>
      </w:pPr>
      <w:r>
        <w:rPr>
          <w:rFonts w:ascii="宋体" w:hAnsi="宋体" w:hint="eastAsia"/>
          <w:b/>
          <w:bCs/>
          <w:sz w:val="30"/>
        </w:rPr>
        <w:t>学生姓名</w:t>
      </w:r>
      <w:r>
        <w:rPr>
          <w:rFonts w:ascii="宋体" w:hAnsi="宋体" w:hint="eastAsia"/>
          <w:b/>
          <w:bCs/>
          <w:sz w:val="30"/>
          <w:u w:val="single"/>
        </w:rPr>
        <w:t xml:space="preserve">     </w:t>
      </w:r>
      <w:r w:rsidR="00BB62B7">
        <w:rPr>
          <w:rFonts w:ascii="宋体" w:hAnsi="宋体" w:hint="eastAsia"/>
          <w:b/>
          <w:bCs/>
          <w:sz w:val="30"/>
          <w:u w:val="single"/>
        </w:rPr>
        <w:t>周攀</w:t>
      </w:r>
      <w:r>
        <w:rPr>
          <w:rFonts w:ascii="宋体" w:hAnsi="宋体" w:hint="eastAsia"/>
          <w:b/>
          <w:bCs/>
          <w:sz w:val="30"/>
          <w:u w:val="single"/>
        </w:rPr>
        <w:t xml:space="preserve">    </w:t>
      </w:r>
      <w:r>
        <w:rPr>
          <w:rFonts w:ascii="宋体" w:hAnsi="宋体" w:hint="eastAsia"/>
          <w:b/>
          <w:bCs/>
          <w:sz w:val="30"/>
        </w:rPr>
        <w:t>学号</w:t>
      </w:r>
      <w:r>
        <w:rPr>
          <w:rFonts w:ascii="宋体" w:hAnsi="宋体" w:hint="eastAsia"/>
          <w:b/>
          <w:bCs/>
          <w:sz w:val="30"/>
          <w:u w:val="single"/>
        </w:rPr>
        <w:t xml:space="preserve"> 20</w:t>
      </w:r>
      <w:r w:rsidR="0031513A">
        <w:rPr>
          <w:rFonts w:ascii="宋体" w:hAnsi="宋体" w:hint="eastAsia"/>
          <w:b/>
          <w:bCs/>
          <w:sz w:val="30"/>
          <w:u w:val="single"/>
        </w:rPr>
        <w:t>20</w:t>
      </w:r>
      <w:r>
        <w:rPr>
          <w:rFonts w:ascii="宋体" w:hAnsi="宋体" w:hint="eastAsia"/>
          <w:b/>
          <w:bCs/>
          <w:sz w:val="30"/>
          <w:u w:val="single"/>
        </w:rPr>
        <w:t>Z80177</w:t>
      </w:r>
      <w:r w:rsidR="0031513A">
        <w:rPr>
          <w:rFonts w:ascii="宋体" w:hAnsi="宋体" w:hint="eastAsia"/>
          <w:b/>
          <w:bCs/>
          <w:sz w:val="30"/>
          <w:u w:val="single"/>
        </w:rPr>
        <w:t>82</w:t>
      </w:r>
      <w:r>
        <w:rPr>
          <w:rFonts w:ascii="宋体" w:hAnsi="宋体" w:hint="eastAsia"/>
          <w:b/>
          <w:bCs/>
          <w:sz w:val="30"/>
          <w:u w:val="single"/>
        </w:rPr>
        <w:t>0</w:t>
      </w:r>
      <w:r w:rsidR="0031513A">
        <w:rPr>
          <w:rFonts w:ascii="宋体" w:hAnsi="宋体" w:hint="eastAsia"/>
          <w:b/>
          <w:bCs/>
          <w:sz w:val="30"/>
          <w:u w:val="single"/>
        </w:rPr>
        <w:t>33</w:t>
      </w:r>
      <w:r>
        <w:rPr>
          <w:rFonts w:ascii="宋体" w:hAnsi="宋体" w:hint="eastAsia"/>
          <w:b/>
          <w:bCs/>
          <w:sz w:val="30"/>
          <w:u w:val="single"/>
        </w:rPr>
        <w:t xml:space="preserve"> </w:t>
      </w:r>
      <w:r w:rsidR="00A16A5E">
        <w:rPr>
          <w:rFonts w:ascii="宋体" w:hAnsi="宋体"/>
          <w:b/>
          <w:bCs/>
          <w:sz w:val="30"/>
          <w:u w:val="single"/>
        </w:rPr>
        <w:t xml:space="preserve">  </w:t>
      </w:r>
      <w:r>
        <w:rPr>
          <w:rFonts w:ascii="宋体" w:hAnsi="宋体" w:hint="eastAsia"/>
          <w:b/>
          <w:bCs/>
          <w:sz w:val="30"/>
          <w:u w:val="single"/>
        </w:rPr>
        <w:t xml:space="preserve"> </w:t>
      </w:r>
      <w:r>
        <w:rPr>
          <w:rFonts w:ascii="宋体" w:hAnsi="宋体" w:hint="eastAsia"/>
          <w:b/>
          <w:bCs/>
          <w:sz w:val="30"/>
        </w:rPr>
        <w:t xml:space="preserve">                            </w:t>
      </w:r>
    </w:p>
    <w:p w14:paraId="5FC97892" w14:textId="77777777" w:rsidR="001A3FE0" w:rsidRDefault="001A3FE0">
      <w:pPr>
        <w:spacing w:before="15.60pt"/>
        <w:ind w:firstLineChars="239" w:firstLine="36pt"/>
        <w:rPr>
          <w:rFonts w:ascii="宋体" w:hAnsi="宋体"/>
          <w:b/>
          <w:bCs/>
          <w:sz w:val="30"/>
        </w:rPr>
      </w:pPr>
      <w:r>
        <w:rPr>
          <w:rFonts w:ascii="宋体" w:hAnsi="宋体" w:hint="eastAsia"/>
          <w:b/>
          <w:bCs/>
          <w:sz w:val="30"/>
        </w:rPr>
        <w:t>指导教师</w:t>
      </w:r>
      <w:r>
        <w:rPr>
          <w:rFonts w:ascii="宋体" w:hAnsi="宋体" w:hint="eastAsia"/>
          <w:b/>
          <w:bCs/>
          <w:sz w:val="30"/>
          <w:u w:val="single"/>
        </w:rPr>
        <w:t xml:space="preserve">     孙方敏   </w:t>
      </w:r>
      <w:r>
        <w:rPr>
          <w:rFonts w:ascii="宋体" w:hAnsi="宋体" w:hint="eastAsia"/>
          <w:b/>
          <w:bCs/>
          <w:sz w:val="30"/>
        </w:rPr>
        <w:t xml:space="preserve"> 职称</w:t>
      </w:r>
      <w:r>
        <w:rPr>
          <w:rFonts w:ascii="宋体" w:hAnsi="宋体" w:hint="eastAsia"/>
          <w:b/>
          <w:bCs/>
          <w:sz w:val="30"/>
          <w:u w:val="single"/>
        </w:rPr>
        <w:t xml:space="preserve">    副研究员      </w:t>
      </w:r>
      <w:r>
        <w:rPr>
          <w:rFonts w:ascii="宋体" w:hAnsi="宋体" w:hint="eastAsia"/>
          <w:b/>
          <w:bCs/>
          <w:sz w:val="30"/>
        </w:rPr>
        <w:t xml:space="preserve">             </w:t>
      </w:r>
    </w:p>
    <w:p w14:paraId="4F2370D9" w14:textId="77777777" w:rsidR="001A3FE0" w:rsidRDefault="001A3FE0">
      <w:pPr>
        <w:spacing w:before="15.60pt"/>
        <w:ind w:firstLineChars="239" w:firstLine="36pt"/>
        <w:rPr>
          <w:rFonts w:ascii="宋体" w:hAnsi="宋体"/>
          <w:b/>
          <w:bCs/>
          <w:sz w:val="30"/>
        </w:rPr>
      </w:pPr>
      <w:r>
        <w:rPr>
          <w:rFonts w:ascii="宋体" w:hAnsi="宋体" w:hint="eastAsia"/>
          <w:b/>
          <w:bCs/>
          <w:sz w:val="30"/>
        </w:rPr>
        <w:t>学位类别</w:t>
      </w:r>
      <w:r>
        <w:rPr>
          <w:rFonts w:ascii="宋体" w:hAnsi="宋体" w:hint="eastAsia"/>
          <w:b/>
          <w:bCs/>
          <w:sz w:val="30"/>
          <w:u w:val="single"/>
        </w:rPr>
        <w:t xml:space="preserve">            工程硕士                 </w:t>
      </w:r>
      <w:r>
        <w:rPr>
          <w:rFonts w:ascii="宋体" w:hAnsi="宋体" w:hint="eastAsia"/>
          <w:b/>
          <w:bCs/>
          <w:sz w:val="30"/>
        </w:rPr>
        <w:t xml:space="preserve">                     </w:t>
      </w:r>
    </w:p>
    <w:p w14:paraId="1DAD1FAF" w14:textId="77777777" w:rsidR="001A3FE0" w:rsidRDefault="001A3FE0">
      <w:pPr>
        <w:spacing w:before="15.60pt"/>
        <w:ind w:firstLineChars="239" w:firstLine="36pt"/>
        <w:rPr>
          <w:rFonts w:ascii="宋体" w:hAnsi="宋体"/>
          <w:b/>
          <w:bCs/>
          <w:sz w:val="30"/>
        </w:rPr>
      </w:pPr>
      <w:r>
        <w:rPr>
          <w:rFonts w:ascii="宋体" w:hAnsi="宋体" w:hint="eastAsia"/>
          <w:b/>
          <w:bCs/>
          <w:sz w:val="30"/>
        </w:rPr>
        <w:t>学科专业</w:t>
      </w:r>
      <w:r>
        <w:rPr>
          <w:rFonts w:ascii="宋体" w:hAnsi="宋体" w:hint="eastAsia"/>
          <w:b/>
          <w:bCs/>
          <w:sz w:val="30"/>
          <w:u w:val="single"/>
        </w:rPr>
        <w:t xml:space="preserve">            </w:t>
      </w:r>
      <w:r w:rsidR="0031513A">
        <w:rPr>
          <w:rFonts w:ascii="宋体" w:hAnsi="宋体" w:hint="eastAsia"/>
          <w:b/>
          <w:bCs/>
          <w:sz w:val="30"/>
          <w:u w:val="single"/>
        </w:rPr>
        <w:t>电子信息</w:t>
      </w:r>
      <w:r>
        <w:rPr>
          <w:rFonts w:ascii="宋体" w:hAnsi="宋体" w:hint="eastAsia"/>
          <w:b/>
          <w:bCs/>
          <w:sz w:val="30"/>
          <w:u w:val="single"/>
        </w:rPr>
        <w:t xml:space="preserve">               </w:t>
      </w:r>
      <w:r>
        <w:rPr>
          <w:rFonts w:ascii="宋体" w:hAnsi="宋体" w:hint="eastAsia"/>
          <w:b/>
          <w:bCs/>
          <w:sz w:val="30"/>
        </w:rPr>
        <w:t xml:space="preserve">                             </w:t>
      </w:r>
    </w:p>
    <w:p w14:paraId="15A530CD" w14:textId="7CB1640F" w:rsidR="001A3FE0" w:rsidRDefault="001A3FE0">
      <w:pPr>
        <w:spacing w:before="15.60pt"/>
        <w:ind w:firstLineChars="239" w:firstLine="36pt"/>
        <w:rPr>
          <w:rFonts w:ascii="宋体" w:hAnsi="宋体"/>
          <w:b/>
          <w:bCs/>
          <w:sz w:val="30"/>
        </w:rPr>
      </w:pPr>
      <w:r>
        <w:rPr>
          <w:rFonts w:ascii="宋体" w:hAnsi="宋体" w:hint="eastAsia"/>
          <w:b/>
          <w:bCs/>
          <w:sz w:val="30"/>
        </w:rPr>
        <w:t>研究方向</w:t>
      </w:r>
      <w:r>
        <w:rPr>
          <w:rFonts w:ascii="宋体" w:hAnsi="宋体" w:hint="eastAsia"/>
          <w:b/>
          <w:bCs/>
          <w:sz w:val="30"/>
          <w:u w:val="single"/>
        </w:rPr>
        <w:t xml:space="preserve">         </w:t>
      </w:r>
      <w:r w:rsidR="00B61502">
        <w:rPr>
          <w:rFonts w:ascii="宋体" w:hAnsi="宋体"/>
          <w:b/>
          <w:bCs/>
          <w:sz w:val="30"/>
          <w:u w:val="single"/>
        </w:rPr>
        <w:t xml:space="preserve">   </w:t>
      </w:r>
      <w:del w:id="5" w:author="Sun Fangmin" w:date="2021-09-24T12:57:00Z">
        <w:r w:rsidDel="002050DA">
          <w:rPr>
            <w:rFonts w:ascii="宋体" w:hAnsi="宋体" w:hint="eastAsia"/>
            <w:b/>
            <w:bCs/>
            <w:sz w:val="30"/>
            <w:u w:val="single"/>
          </w:rPr>
          <w:delText>步态</w:delText>
        </w:r>
        <w:r w:rsidR="00BB62B7" w:rsidDel="002050DA">
          <w:rPr>
            <w:rFonts w:ascii="宋体" w:hAnsi="宋体" w:hint="eastAsia"/>
            <w:b/>
            <w:bCs/>
            <w:sz w:val="30"/>
            <w:u w:val="single"/>
          </w:rPr>
          <w:delText>分析</w:delText>
        </w:r>
      </w:del>
      <w:ins w:id="6" w:author="Sun Fangmin" w:date="2021-09-24T12:57:00Z">
        <w:r w:rsidR="002050DA">
          <w:rPr>
            <w:rFonts w:ascii="宋体" w:hAnsi="宋体" w:hint="eastAsia"/>
            <w:b/>
            <w:bCs/>
            <w:sz w:val="30"/>
            <w:u w:val="single"/>
          </w:rPr>
          <w:t>可穿戴</w:t>
        </w:r>
      </w:ins>
      <w:ins w:id="7" w:author="Sun Fangmin" w:date="2021-09-24T19:00:00Z">
        <w:r w:rsidR="00E03A0C">
          <w:rPr>
            <w:rFonts w:ascii="宋体" w:hAnsi="宋体"/>
            <w:b/>
            <w:bCs/>
            <w:sz w:val="30"/>
            <w:u w:val="single"/>
          </w:rPr>
          <w:t>感知</w:t>
        </w:r>
      </w:ins>
      <w:ins w:id="8" w:author="Sun Fangmin" w:date="2021-09-24T12:57:00Z">
        <w:r w:rsidR="002050DA">
          <w:rPr>
            <w:rFonts w:ascii="宋体" w:hAnsi="宋体" w:hint="eastAsia"/>
            <w:b/>
            <w:bCs/>
            <w:sz w:val="30"/>
            <w:u w:val="single"/>
          </w:rPr>
          <w:t>与计算</w:t>
        </w:r>
      </w:ins>
      <w:r w:rsidR="00BB62B7">
        <w:rPr>
          <w:rFonts w:ascii="宋体" w:hAnsi="宋体" w:hint="eastAsia"/>
          <w:b/>
          <w:bCs/>
          <w:sz w:val="30"/>
          <w:u w:val="single"/>
        </w:rPr>
        <w:t xml:space="preserve"> </w:t>
      </w:r>
      <w:r w:rsidR="00BB62B7">
        <w:rPr>
          <w:rFonts w:ascii="宋体" w:hAnsi="宋体"/>
          <w:b/>
          <w:bCs/>
          <w:sz w:val="30"/>
          <w:u w:val="single"/>
        </w:rPr>
        <w:t xml:space="preserve">       </w:t>
      </w:r>
      <w:r>
        <w:rPr>
          <w:rFonts w:ascii="宋体" w:hAnsi="宋体" w:hint="eastAsia"/>
          <w:b/>
          <w:bCs/>
          <w:sz w:val="30"/>
          <w:u w:val="single"/>
        </w:rPr>
        <w:t xml:space="preserve">          </w:t>
      </w:r>
      <w:r>
        <w:rPr>
          <w:rFonts w:ascii="宋体" w:hAnsi="宋体" w:hint="eastAsia"/>
          <w:b/>
          <w:bCs/>
          <w:sz w:val="30"/>
        </w:rPr>
        <w:t xml:space="preserve">                             </w:t>
      </w:r>
    </w:p>
    <w:p w14:paraId="7D4DF319" w14:textId="77777777" w:rsidR="001A3FE0" w:rsidRDefault="001A3FE0">
      <w:pPr>
        <w:spacing w:before="15.60pt"/>
        <w:ind w:firstLineChars="239" w:firstLine="36pt"/>
        <w:rPr>
          <w:rFonts w:ascii="宋体" w:hAnsi="宋体"/>
          <w:b/>
          <w:bCs/>
          <w:sz w:val="30"/>
        </w:rPr>
      </w:pPr>
      <w:r>
        <w:rPr>
          <w:rFonts w:ascii="宋体" w:hAnsi="宋体" w:hint="eastAsia"/>
          <w:b/>
          <w:bCs/>
          <w:sz w:val="30"/>
        </w:rPr>
        <w:t>研究所（院系）</w:t>
      </w:r>
      <w:r>
        <w:rPr>
          <w:rFonts w:ascii="宋体" w:hAnsi="宋体" w:hint="eastAsia"/>
          <w:b/>
          <w:bCs/>
          <w:sz w:val="30"/>
          <w:u w:val="single"/>
        </w:rPr>
        <w:t xml:space="preserve"> 中国科学院深圳先进技术研究院  </w:t>
      </w:r>
      <w:r>
        <w:rPr>
          <w:rFonts w:ascii="宋体" w:hAnsi="宋体" w:hint="eastAsia"/>
          <w:b/>
          <w:bCs/>
          <w:sz w:val="30"/>
        </w:rPr>
        <w:t xml:space="preserve">                    </w:t>
      </w:r>
    </w:p>
    <w:p w14:paraId="327402FD" w14:textId="77777777" w:rsidR="001A3FE0" w:rsidRDefault="001A3FE0">
      <w:pPr>
        <w:spacing w:before="15.60pt"/>
        <w:ind w:firstLineChars="239" w:firstLine="36pt"/>
        <w:rPr>
          <w:rFonts w:ascii="华文仿宋" w:eastAsia="华文仿宋" w:hAnsi="华文仿宋"/>
          <w:b/>
          <w:szCs w:val="21"/>
          <w:u w:val="single"/>
        </w:rPr>
      </w:pPr>
      <w:r>
        <w:rPr>
          <w:rFonts w:ascii="宋体" w:hAnsi="宋体" w:hint="eastAsia"/>
          <w:b/>
          <w:bCs/>
          <w:sz w:val="30"/>
        </w:rPr>
        <w:t>填表日期</w:t>
      </w:r>
      <w:r>
        <w:rPr>
          <w:rFonts w:ascii="宋体" w:hAnsi="宋体" w:hint="eastAsia"/>
          <w:b/>
          <w:bCs/>
          <w:sz w:val="30"/>
          <w:u w:val="single"/>
        </w:rPr>
        <w:t xml:space="preserve">           202</w:t>
      </w:r>
      <w:r w:rsidR="00BB62B7">
        <w:rPr>
          <w:rFonts w:ascii="宋体" w:hAnsi="宋体" w:hint="eastAsia"/>
          <w:b/>
          <w:bCs/>
          <w:sz w:val="30"/>
          <w:u w:val="single"/>
        </w:rPr>
        <w:t>1</w:t>
      </w:r>
      <w:r>
        <w:rPr>
          <w:rFonts w:ascii="宋体" w:hAnsi="宋体" w:hint="eastAsia"/>
          <w:b/>
          <w:bCs/>
          <w:sz w:val="30"/>
          <w:u w:val="single"/>
        </w:rPr>
        <w:t xml:space="preserve">年 月 日           </w:t>
      </w:r>
      <w:r>
        <w:rPr>
          <w:rFonts w:ascii="宋体" w:hAnsi="宋体" w:hint="eastAsia"/>
          <w:b/>
          <w:bCs/>
          <w:sz w:val="30"/>
        </w:rPr>
        <w:t xml:space="preserve">                            </w:t>
      </w:r>
    </w:p>
    <w:p w14:paraId="27A375F5" w14:textId="77777777" w:rsidR="001A3FE0" w:rsidRDefault="001A3FE0">
      <w:pPr>
        <w:spacing w:beforeLines="100" w:before="15.60pt"/>
        <w:ind w:firstLine="17.65pt"/>
        <w:rPr>
          <w:rFonts w:ascii="华文仿宋" w:eastAsia="华文仿宋" w:hAnsi="华文仿宋"/>
          <w:b/>
          <w:szCs w:val="21"/>
          <w:u w:val="single"/>
        </w:rPr>
      </w:pPr>
      <w:r>
        <w:rPr>
          <w:rFonts w:ascii="华文仿宋" w:eastAsia="华文仿宋" w:hAnsi="华文仿宋" w:hint="eastAsia"/>
          <w:b/>
          <w:sz w:val="36"/>
          <w:szCs w:val="36"/>
        </w:rPr>
        <w:t xml:space="preserve"> </w:t>
      </w:r>
    </w:p>
    <w:p w14:paraId="44F10DDF" w14:textId="77777777" w:rsidR="001A3FE0" w:rsidRDefault="001A3FE0">
      <w:pPr>
        <w:spacing w:before="15.60pt"/>
        <w:ind w:firstLine="14.75pt"/>
        <w:jc w:val="center"/>
        <w:rPr>
          <w:rFonts w:ascii="宋体" w:hAnsi="宋体"/>
          <w:b/>
          <w:bCs/>
          <w:sz w:val="30"/>
        </w:rPr>
        <w:sectPr w:rsidR="001A3FE0">
          <w:headerReference w:type="even" r:id="rId12"/>
          <w:headerReference w:type="default" r:id="rId13"/>
          <w:footerReference w:type="even" r:id="rId14"/>
          <w:footerReference w:type="default" r:id="rId15"/>
          <w:headerReference w:type="first" r:id="rId16"/>
          <w:footerReference w:type="first" r:id="rId17"/>
          <w:pgSz w:w="595.30pt" w:h="841.90pt"/>
          <w:pgMar w:top="72pt" w:right="90pt" w:bottom="72pt" w:left="90pt" w:header="42.55pt" w:footer="49.60pt" w:gutter="0pt"/>
          <w:cols w:space="36pt"/>
          <w:titlePg/>
          <w:docGrid w:type="lines" w:linePitch="312"/>
        </w:sectPr>
      </w:pPr>
      <w:r>
        <w:rPr>
          <w:rFonts w:ascii="宋体" w:hAnsi="宋体" w:hint="eastAsia"/>
          <w:b/>
          <w:bCs/>
          <w:sz w:val="30"/>
        </w:rPr>
        <w:lastRenderedPageBreak/>
        <w:t>中国科学院大学</w:t>
      </w:r>
    </w:p>
    <w:p w14:paraId="6EAE03FE" w14:textId="25306D9B" w:rsidR="00CE279C" w:rsidRPr="00D50677" w:rsidRDefault="007B39C5" w:rsidP="007B39C5">
      <w:pPr>
        <w:pStyle w:val="af6"/>
        <w:spacing w:before="15.60pt"/>
      </w:pPr>
      <w:r>
        <w:rPr>
          <w:rFonts w:hint="eastAsia"/>
        </w:rPr>
        <w:lastRenderedPageBreak/>
        <w:t>一、</w:t>
      </w:r>
      <w:r w:rsidR="001A3FE0" w:rsidRPr="00D50677">
        <w:rPr>
          <w:rFonts w:hint="eastAsia"/>
        </w:rPr>
        <w:t>选题的背景及意义</w:t>
      </w:r>
    </w:p>
    <w:p w14:paraId="24DC1B44" w14:textId="635BCB5C" w:rsidR="00B27046" w:rsidRDefault="009A7A50">
      <w:pPr>
        <w:ind w:firstLineChars="200" w:firstLine="24pt"/>
        <w:pPrChange w:id="9" w:author="Sun Fangmin" w:date="2021-09-24T13:01:00Z">
          <w:pPr>
            <w:ind w:firstLine="11.75pt"/>
          </w:pPr>
        </w:pPrChange>
      </w:pPr>
      <w:r>
        <w:rPr>
          <w:rFonts w:hint="eastAsia"/>
        </w:rPr>
        <w:t>近年来，随着</w:t>
      </w:r>
      <w:r w:rsidR="00532E1C">
        <w:rPr>
          <w:rFonts w:hint="eastAsia"/>
        </w:rPr>
        <w:t>生活水平的提高与社会的进步</w:t>
      </w:r>
      <w:r>
        <w:rPr>
          <w:rFonts w:hint="eastAsia"/>
        </w:rPr>
        <w:t>，</w:t>
      </w:r>
      <w:r w:rsidR="000C2D35">
        <w:rPr>
          <w:rFonts w:hint="eastAsia"/>
        </w:rPr>
        <w:t>基于位置</w:t>
      </w:r>
      <w:r w:rsidR="00D67BBB">
        <w:rPr>
          <w:rFonts w:hint="eastAsia"/>
        </w:rPr>
        <w:t>的</w:t>
      </w:r>
      <w:r w:rsidR="000C2D35">
        <w:rPr>
          <w:rFonts w:hint="eastAsia"/>
        </w:rPr>
        <w:t>服务</w:t>
      </w:r>
      <w:r w:rsidR="00D67BBB">
        <w:rPr>
          <w:rFonts w:hint="eastAsia"/>
        </w:rPr>
        <w:t>(</w:t>
      </w:r>
      <w:r w:rsidR="00D67BBB">
        <w:t>Location based Service,</w:t>
      </w:r>
      <w:r w:rsidR="002050DA">
        <w:t xml:space="preserve"> </w:t>
      </w:r>
      <w:r w:rsidR="00D67BBB">
        <w:t>LBS)</w:t>
      </w:r>
      <w:r w:rsidR="000C2D35">
        <w:rPr>
          <w:rFonts w:hint="eastAsia"/>
        </w:rPr>
        <w:t>需求越来越高</w:t>
      </w:r>
      <w:r w:rsidR="00B55DBD">
        <w:rPr>
          <w:rFonts w:hint="eastAsia"/>
        </w:rPr>
        <w:t>。</w:t>
      </w:r>
      <w:r w:rsidR="00436456">
        <w:rPr>
          <w:rFonts w:hint="eastAsia"/>
        </w:rPr>
        <w:t>以</w:t>
      </w:r>
      <w:r w:rsidR="009C6920">
        <w:rPr>
          <w:rFonts w:hint="eastAsia"/>
        </w:rPr>
        <w:t>中国北斗、美国</w:t>
      </w:r>
      <w:r w:rsidR="00436456">
        <w:rPr>
          <w:rFonts w:hint="eastAsia"/>
        </w:rPr>
        <w:t>GPS</w:t>
      </w:r>
      <w:r w:rsidR="00436456">
        <w:rPr>
          <w:rFonts w:hint="eastAsia"/>
        </w:rPr>
        <w:t>、</w:t>
      </w:r>
      <w:r w:rsidR="00FA3C0D">
        <w:rPr>
          <w:rFonts w:hint="eastAsia"/>
        </w:rPr>
        <w:t>俄罗斯</w:t>
      </w:r>
      <w:r w:rsidR="00436456">
        <w:rPr>
          <w:rFonts w:hint="eastAsia"/>
        </w:rPr>
        <w:t>Glonass</w:t>
      </w:r>
      <w:r w:rsidR="00436456">
        <w:rPr>
          <w:rFonts w:hint="eastAsia"/>
        </w:rPr>
        <w:t>和</w:t>
      </w:r>
      <w:r w:rsidR="00FA3C0D">
        <w:rPr>
          <w:rFonts w:hint="eastAsia"/>
        </w:rPr>
        <w:t>欧洲</w:t>
      </w:r>
      <w:r w:rsidR="00436456">
        <w:rPr>
          <w:rFonts w:hint="eastAsia"/>
        </w:rPr>
        <w:t>Galileo</w:t>
      </w:r>
      <w:r w:rsidR="00436456">
        <w:rPr>
          <w:rFonts w:hint="eastAsia"/>
        </w:rPr>
        <w:t>为代表的全球卫星导航系统已十分成熟，能够</w:t>
      </w:r>
      <w:r w:rsidR="00DC6898">
        <w:rPr>
          <w:rFonts w:hint="eastAsia"/>
        </w:rPr>
        <w:t>达到</w:t>
      </w:r>
      <w:r w:rsidR="00436456">
        <w:rPr>
          <w:rFonts w:hint="eastAsia"/>
        </w:rPr>
        <w:t>十米级的定位精度</w:t>
      </w:r>
      <w:r w:rsidR="00DC6898">
        <w:rPr>
          <w:rFonts w:hint="eastAsia"/>
        </w:rPr>
        <w:t>，同时能够实现对室外环境的广泛覆盖及全天候实时定位</w:t>
      </w:r>
      <w:r>
        <w:rPr>
          <w:rFonts w:hint="eastAsia"/>
        </w:rPr>
        <w:t>。</w:t>
      </w:r>
      <w:ins w:id="10" w:author="Sun Fangmin" w:date="2021-09-24T13:03:00Z">
        <w:r w:rsidR="00173DBE">
          <w:rPr>
            <w:rFonts w:hint="eastAsia"/>
          </w:rPr>
          <w:t>然而，</w:t>
        </w:r>
      </w:ins>
      <w:ins w:id="11" w:author="Sun Fangmin" w:date="2021-09-24T13:04:00Z">
        <w:r w:rsidR="00173DBE">
          <w:rPr>
            <w:rFonts w:hint="eastAsia"/>
          </w:rPr>
          <w:t>由于建筑物楼板、墙壁等物体会对卫星信号造成阻隔和反射，</w:t>
        </w:r>
      </w:ins>
      <w:del w:id="12" w:author="Sun Fangmin" w:date="2021-09-24T13:04:00Z">
        <w:r w:rsidR="009F3A91" w:rsidDel="00173DBE">
          <w:rPr>
            <w:rFonts w:hint="eastAsia"/>
          </w:rPr>
          <w:delText>但是</w:delText>
        </w:r>
      </w:del>
      <w:r w:rsidR="009F3A91">
        <w:rPr>
          <w:rFonts w:hint="eastAsia"/>
        </w:rPr>
        <w:t>在室内环境中</w:t>
      </w:r>
      <w:del w:id="13" w:author="Sun Fangmin" w:date="2021-09-24T13:05:00Z">
        <w:r w:rsidR="0011572A" w:rsidDel="00173DBE">
          <w:rPr>
            <w:rFonts w:hint="eastAsia"/>
          </w:rPr>
          <w:delText>，</w:delText>
        </w:r>
      </w:del>
      <w:ins w:id="14" w:author="Sun Fangmin" w:date="2021-09-24T13:06:00Z">
        <w:r w:rsidR="00173DBE">
          <w:rPr>
            <w:rFonts w:hint="eastAsia"/>
          </w:rPr>
          <w:t>卫星信号强度会大幅度衰减甚至完全被阻挡，</w:t>
        </w:r>
      </w:ins>
      <w:del w:id="15" w:author="Sun Fangmin" w:date="2021-09-24T13:06:00Z">
        <w:r w:rsidR="0011572A" w:rsidDel="00173DBE">
          <w:rPr>
            <w:rFonts w:hint="eastAsia"/>
          </w:rPr>
          <w:delText>全球卫星导航系统</w:delText>
        </w:r>
      </w:del>
      <w:r w:rsidR="0011572A">
        <w:rPr>
          <w:rFonts w:hint="eastAsia"/>
        </w:rPr>
        <w:t>无法</w:t>
      </w:r>
      <w:ins w:id="16" w:author="Sun Fangmin" w:date="2021-09-24T13:07:00Z">
        <w:r w:rsidR="00173DBE">
          <w:rPr>
            <w:rFonts w:hint="eastAsia"/>
          </w:rPr>
          <w:t>满足室内定位精度要求甚至无法实现</w:t>
        </w:r>
      </w:ins>
      <w:del w:id="17" w:author="Sun Fangmin" w:date="2021-09-24T13:03:00Z">
        <w:r w:rsidR="0011572A" w:rsidDel="00173DBE">
          <w:rPr>
            <w:rFonts w:hint="eastAsia"/>
          </w:rPr>
          <w:delText>进行</w:delText>
        </w:r>
      </w:del>
      <w:ins w:id="18" w:author="Sun Fangmin" w:date="2021-09-24T13:03:00Z">
        <w:r w:rsidR="00173DBE">
          <w:rPr>
            <w:rFonts w:hint="eastAsia"/>
          </w:rPr>
          <w:t>实现</w:t>
        </w:r>
      </w:ins>
      <w:del w:id="19" w:author="Sun Fangmin" w:date="2021-09-24T13:07:00Z">
        <w:r w:rsidR="0011572A" w:rsidDel="00173DBE">
          <w:rPr>
            <w:rFonts w:hint="eastAsia"/>
          </w:rPr>
          <w:delText>精确</w:delText>
        </w:r>
      </w:del>
      <w:r w:rsidR="0011572A">
        <w:rPr>
          <w:rFonts w:hint="eastAsia"/>
        </w:rPr>
        <w:t>定位</w:t>
      </w:r>
      <w:ins w:id="20" w:author="Sun Fangmin" w:date="2021-09-24T13:07:00Z">
        <w:r w:rsidR="00173DBE">
          <w:rPr>
            <w:rFonts w:hint="eastAsia"/>
          </w:rPr>
          <w:t>功能。</w:t>
        </w:r>
      </w:ins>
      <w:del w:id="21" w:author="Sun Fangmin" w:date="2021-09-24T13:07:00Z">
        <w:r w:rsidR="009F3A91" w:rsidDel="00173DBE">
          <w:rPr>
            <w:rFonts w:hint="eastAsia"/>
          </w:rPr>
          <w:delText>，</w:delText>
        </w:r>
      </w:del>
      <w:del w:id="22" w:author="Sun Fangmin" w:date="2021-09-24T13:08:00Z">
        <w:r w:rsidR="0011572A" w:rsidDel="00173DBE">
          <w:rPr>
            <w:rFonts w:hint="eastAsia"/>
          </w:rPr>
          <w:delText>主要原因在是：</w:delText>
        </w:r>
      </w:del>
      <w:del w:id="23" w:author="Sun Fangmin" w:date="2021-09-24T13:04:00Z">
        <w:r w:rsidR="009F3A91" w:rsidDel="00173DBE">
          <w:rPr>
            <w:rFonts w:hint="eastAsia"/>
          </w:rPr>
          <w:delText>建筑物楼板、墙壁等物体会对</w:delText>
        </w:r>
        <w:r w:rsidR="00F36273" w:rsidDel="00173DBE">
          <w:rPr>
            <w:rFonts w:hint="eastAsia"/>
          </w:rPr>
          <w:delText>卫星</w:delText>
        </w:r>
        <w:r w:rsidR="009F3A91" w:rsidDel="00173DBE">
          <w:rPr>
            <w:rFonts w:hint="eastAsia"/>
          </w:rPr>
          <w:delText>信号造成阻隔和反射</w:delText>
        </w:r>
      </w:del>
      <w:r w:rsidR="009F3A91">
        <w:rPr>
          <w:rFonts w:hint="eastAsia"/>
        </w:rPr>
        <w:t>，</w:t>
      </w:r>
      <w:del w:id="24" w:author="Sun Fangmin" w:date="2021-09-24T13:06:00Z">
        <w:r w:rsidR="00F36273" w:rsidDel="00173DBE">
          <w:rPr>
            <w:rFonts w:hint="eastAsia"/>
          </w:rPr>
          <w:delText>卫星信号</w:delText>
        </w:r>
        <w:r w:rsidR="009F3A91" w:rsidDel="00173DBE">
          <w:rPr>
            <w:rFonts w:hint="eastAsia"/>
          </w:rPr>
          <w:delText>强度会大幅度衰减甚至完全被阻挡</w:delText>
        </w:r>
      </w:del>
      <w:del w:id="25" w:author="Sun Fangmin" w:date="2021-09-24T13:08:00Z">
        <w:r w:rsidR="005F40D3" w:rsidDel="00173DBE">
          <w:rPr>
            <w:rFonts w:hint="eastAsia"/>
          </w:rPr>
          <w:delText>；十米的定位精度不能满足室内定位的需求</w:delText>
        </w:r>
        <w:r w:rsidR="00484038" w:rsidDel="00173DBE">
          <w:rPr>
            <w:rFonts w:hint="eastAsia"/>
          </w:rPr>
          <w:delText>。</w:delText>
        </w:r>
      </w:del>
      <w:ins w:id="26" w:author="Sun Fangmin" w:date="2021-09-24T13:10:00Z">
        <w:r w:rsidR="00E9554E">
          <w:rPr>
            <w:rFonts w:hint="eastAsia"/>
          </w:rPr>
          <w:t>作为</w:t>
        </w:r>
      </w:ins>
      <w:ins w:id="27" w:author="Sun Fangmin" w:date="2021-09-24T13:09:00Z">
        <w:r w:rsidR="00E9554E">
          <w:rPr>
            <w:rFonts w:hint="eastAsia"/>
          </w:rPr>
          <w:t>全球卫星导航系统</w:t>
        </w:r>
      </w:ins>
      <w:ins w:id="28" w:author="Sun Fangmin" w:date="2021-09-24T13:10:00Z">
        <w:r w:rsidR="00E9554E">
          <w:rPr>
            <w:rFonts w:hint="eastAsia"/>
          </w:rPr>
          <w:t>的</w:t>
        </w:r>
      </w:ins>
      <w:ins w:id="29" w:author="Sun Fangmin" w:date="2021-09-24T13:11:00Z">
        <w:r w:rsidR="00E9554E">
          <w:rPr>
            <w:rFonts w:hint="eastAsia"/>
          </w:rPr>
          <w:t>互补技术</w:t>
        </w:r>
      </w:ins>
      <w:del w:id="30" w:author="Sun Fangmin" w:date="2021-09-24T13:10:00Z">
        <w:r w:rsidDel="00E9554E">
          <w:rPr>
            <w:rFonts w:hint="eastAsia"/>
          </w:rPr>
          <w:delText>为弥补这一缺陷</w:delText>
        </w:r>
      </w:del>
      <w:r>
        <w:rPr>
          <w:rFonts w:hint="eastAsia"/>
        </w:rPr>
        <w:t>，室内定位技术应运而生</w:t>
      </w:r>
      <w:r w:rsidR="006D4FB5">
        <w:rPr>
          <w:rFonts w:hint="eastAsia"/>
        </w:rPr>
        <w:t>，</w:t>
      </w:r>
      <w:del w:id="31" w:author="Sun Fangmin" w:date="2021-09-24T13:11:00Z">
        <w:r w:rsidR="00183F6C" w:rsidDel="00E9554E">
          <w:rPr>
            <w:rFonts w:hint="eastAsia"/>
          </w:rPr>
          <w:delText>已经</w:delText>
        </w:r>
      </w:del>
      <w:ins w:id="32" w:author="Sun Fangmin" w:date="2021-09-24T13:11:00Z">
        <w:r w:rsidR="00E9554E">
          <w:rPr>
            <w:rFonts w:hint="eastAsia"/>
          </w:rPr>
          <w:t>并</w:t>
        </w:r>
      </w:ins>
      <w:r w:rsidR="006D4FB5">
        <w:rPr>
          <w:rFonts w:hint="eastAsia"/>
        </w:rPr>
        <w:t>吸引</w:t>
      </w:r>
      <w:ins w:id="33" w:author="Sun Fangmin" w:date="2021-09-24T13:11:00Z">
        <w:r w:rsidR="00E9554E">
          <w:rPr>
            <w:rFonts w:hint="eastAsia"/>
          </w:rPr>
          <w:t>了</w:t>
        </w:r>
      </w:ins>
      <w:del w:id="34" w:author="Sun Fangmin" w:date="2021-09-24T13:12:00Z">
        <w:r w:rsidR="006D4FB5" w:rsidDel="00E9554E">
          <w:rPr>
            <w:rFonts w:hint="eastAsia"/>
          </w:rPr>
          <w:delText>很多</w:delText>
        </w:r>
      </w:del>
      <w:ins w:id="35" w:author="Sun Fangmin" w:date="2021-09-24T13:12:00Z">
        <w:r w:rsidR="00E9554E">
          <w:rPr>
            <w:rFonts w:hint="eastAsia"/>
          </w:rPr>
          <w:t>国内外</w:t>
        </w:r>
      </w:ins>
      <w:r w:rsidR="006D4FB5">
        <w:rPr>
          <w:rFonts w:hint="eastAsia"/>
        </w:rPr>
        <w:t>科研和工程人员参与研究与探索</w:t>
      </w:r>
      <w:r w:rsidR="00183F6C">
        <w:rPr>
          <w:rFonts w:hint="eastAsia"/>
        </w:rPr>
        <w:t>，</w:t>
      </w:r>
      <w:r w:rsidR="006D4FB5">
        <w:rPr>
          <w:rFonts w:hint="eastAsia"/>
        </w:rPr>
        <w:t>成为一个研究热点</w:t>
      </w:r>
      <w:r>
        <w:rPr>
          <w:rFonts w:hint="eastAsia"/>
        </w:rPr>
        <w:t>。</w:t>
      </w:r>
    </w:p>
    <w:p w14:paraId="2B0EBA13" w14:textId="5420576A" w:rsidR="007C3B26" w:rsidRDefault="007C3B26">
      <w:pPr>
        <w:ind w:firstLineChars="200" w:firstLine="24pt"/>
        <w:rPr>
          <w:color w:val="000000"/>
        </w:rPr>
        <w:pPrChange w:id="36" w:author="Sun Fangmin" w:date="2021-09-24T13:01:00Z">
          <w:pPr>
            <w:ind w:firstLine="11.75pt"/>
          </w:pPr>
        </w:pPrChange>
      </w:pPr>
      <w:r>
        <w:rPr>
          <w:rFonts w:hint="eastAsia"/>
        </w:rPr>
        <w:t>室内定位是指</w:t>
      </w:r>
      <w:r w:rsidRPr="003E507E">
        <w:rPr>
          <w:rFonts w:hint="eastAsia"/>
        </w:rPr>
        <w:t>在</w:t>
      </w:r>
      <w:r w:rsidRPr="00725576">
        <w:rPr>
          <w:rFonts w:hint="eastAsia"/>
          <w:color w:val="000000"/>
        </w:rPr>
        <w:t>卫星定位失效的情况下，采用其他技术手段实现物体或人的位置定位</w:t>
      </w:r>
      <w:ins w:id="37" w:author="Sun Fangmin" w:date="2021-09-24T13:12:00Z">
        <w:r w:rsidR="00E9554E">
          <w:rPr>
            <w:rFonts w:hint="eastAsia"/>
            <w:color w:val="000000"/>
          </w:rPr>
          <w:t>与行迹</w:t>
        </w:r>
      </w:ins>
      <w:ins w:id="38" w:author="Sun Fangmin" w:date="2021-09-24T13:13:00Z">
        <w:r w:rsidR="00E9554E">
          <w:rPr>
            <w:rFonts w:hint="eastAsia"/>
            <w:color w:val="000000"/>
          </w:rPr>
          <w:t>追踪</w:t>
        </w:r>
      </w:ins>
      <w:r>
        <w:rPr>
          <w:rFonts w:hint="eastAsia"/>
          <w:color w:val="000000"/>
        </w:rPr>
        <w:t>。随着经济水平的提高，一些公共服务建筑越来越大，比如医院、博物馆、图书馆、商场、火车站和飞机场等，这些建筑具有巨大且复杂的内部结构，</w:t>
      </w:r>
      <w:ins w:id="39" w:author="Sun Fangmin" w:date="2021-09-24T13:13:00Z">
        <w:r w:rsidR="00E9554E">
          <w:rPr>
            <w:rFonts w:hint="eastAsia"/>
            <w:color w:val="000000"/>
          </w:rPr>
          <w:t>在没有导航定位技术辅助的情况下</w:t>
        </w:r>
      </w:ins>
      <w:del w:id="40" w:author="Sun Fangmin" w:date="2021-09-24T13:14:00Z">
        <w:r w:rsidDel="00E9554E">
          <w:rPr>
            <w:rFonts w:hint="eastAsia"/>
            <w:color w:val="000000"/>
          </w:rPr>
          <w:delText>这就导致</w:delText>
        </w:r>
      </w:del>
      <w:r>
        <w:rPr>
          <w:rFonts w:hint="eastAsia"/>
          <w:color w:val="000000"/>
        </w:rPr>
        <w:t>在陌生的大型建筑物中寻找目的地比较</w:t>
      </w:r>
      <w:ins w:id="41" w:author="Sun Fangmin" w:date="2021-09-24T13:14:00Z">
        <w:r w:rsidR="00E9554E">
          <w:rPr>
            <w:rFonts w:hint="eastAsia"/>
            <w:color w:val="000000"/>
          </w:rPr>
          <w:t>困难且</w:t>
        </w:r>
      </w:ins>
      <w:r>
        <w:rPr>
          <w:rFonts w:hint="eastAsia"/>
          <w:color w:val="000000"/>
        </w:rPr>
        <w:t>耗费时间。例如，去火车站乘车，需要找到取票口，然后找到正确的乘车口</w:t>
      </w:r>
      <w:r w:rsidR="000B5A00">
        <w:rPr>
          <w:rFonts w:hint="eastAsia"/>
          <w:color w:val="000000"/>
        </w:rPr>
        <w:t>。有的建筑物</w:t>
      </w:r>
      <w:r>
        <w:rPr>
          <w:rFonts w:hint="eastAsia"/>
          <w:color w:val="000000"/>
        </w:rPr>
        <w:t>虽然会有路标指引，但是寻路耗时长，</w:t>
      </w:r>
      <w:r w:rsidR="000B5A00">
        <w:rPr>
          <w:rFonts w:hint="eastAsia"/>
          <w:color w:val="000000"/>
        </w:rPr>
        <w:t>无路标指引时甚至会出现迷路的情况，特别是在人来人往的环境中，</w:t>
      </w:r>
      <w:r w:rsidR="00715DEA">
        <w:rPr>
          <w:rFonts w:hint="eastAsia"/>
          <w:color w:val="000000"/>
        </w:rPr>
        <w:t>找到目的地比较困难。室内定位技术可以让人清晰的明白自己所在建筑物内的位置和目的地所在的位置，为进一步提供路径引导的导航功能创造了条件</w:t>
      </w:r>
      <w:r w:rsidR="00896260">
        <w:rPr>
          <w:rFonts w:hint="eastAsia"/>
          <w:color w:val="000000"/>
        </w:rPr>
        <w:t>，人们根据指引可以快速达到目的地。</w:t>
      </w:r>
      <w:r w:rsidR="00691535">
        <w:rPr>
          <w:rFonts w:hint="eastAsia"/>
          <w:color w:val="000000"/>
        </w:rPr>
        <w:t>因此，</w:t>
      </w:r>
      <w:r w:rsidR="00896260">
        <w:rPr>
          <w:rFonts w:hint="eastAsia"/>
          <w:color w:val="000000"/>
        </w:rPr>
        <w:t>室内</w:t>
      </w:r>
      <w:ins w:id="42" w:author="Sun Fangmin" w:date="2021-09-24T13:15:00Z">
        <w:r w:rsidR="00E9554E">
          <w:rPr>
            <w:rFonts w:hint="eastAsia"/>
            <w:color w:val="000000"/>
          </w:rPr>
          <w:t>导航与</w:t>
        </w:r>
      </w:ins>
      <w:r w:rsidR="00896260">
        <w:rPr>
          <w:rFonts w:hint="eastAsia"/>
          <w:color w:val="000000"/>
        </w:rPr>
        <w:t>定位技术在</w:t>
      </w:r>
      <w:r w:rsidR="00691535">
        <w:rPr>
          <w:rFonts w:hint="eastAsia"/>
          <w:color w:val="000000"/>
        </w:rPr>
        <w:t>室内紧急疏导与救援、</w:t>
      </w:r>
      <w:r w:rsidR="00896260">
        <w:rPr>
          <w:rFonts w:hint="eastAsia"/>
          <w:color w:val="000000"/>
        </w:rPr>
        <w:t>智能家居、人流量监控</w:t>
      </w:r>
      <w:r w:rsidR="00691535">
        <w:rPr>
          <w:rFonts w:hint="eastAsia"/>
          <w:color w:val="000000"/>
        </w:rPr>
        <w:t>、考勤打卡、停车场车位与车辆定位、患者就医</w:t>
      </w:r>
      <w:r w:rsidR="00896260">
        <w:rPr>
          <w:rFonts w:hint="eastAsia"/>
          <w:color w:val="000000"/>
        </w:rPr>
        <w:t>等方面具有广泛的应用前景。</w:t>
      </w:r>
    </w:p>
    <w:p w14:paraId="6F05317B" w14:textId="73DDD22A" w:rsidR="009A7A50" w:rsidRPr="00725576" w:rsidRDefault="002C4848">
      <w:pPr>
        <w:ind w:firstLineChars="200" w:firstLine="24pt"/>
        <w:rPr>
          <w:color w:val="000000"/>
        </w:rPr>
        <w:pPrChange w:id="43" w:author="Sun Fangmin" w:date="2021-09-24T13:01:00Z">
          <w:pPr>
            <w:ind w:firstLine="11.75pt"/>
          </w:pPr>
        </w:pPrChange>
      </w:pPr>
      <w:r>
        <w:rPr>
          <w:rFonts w:hint="eastAsia"/>
        </w:rPr>
        <w:t>室内定位</w:t>
      </w:r>
      <w:r w:rsidR="009F3A91" w:rsidRPr="00725576">
        <w:rPr>
          <w:rFonts w:hint="eastAsia"/>
          <w:color w:val="000000"/>
        </w:rPr>
        <w:t>具有不可低估的经济价值</w:t>
      </w:r>
      <w:ins w:id="44" w:author="Sun Fangmin" w:date="2021-09-24T13:17:00Z">
        <w:r w:rsidR="00E9554E">
          <w:rPr>
            <w:rFonts w:hint="eastAsia"/>
            <w:color w:val="000000"/>
          </w:rPr>
          <w:t>和应用前景</w:t>
        </w:r>
      </w:ins>
      <w:r w:rsidR="001612C1">
        <w:rPr>
          <w:rFonts w:hint="eastAsia"/>
          <w:color w:val="000000"/>
        </w:rPr>
        <w:t>。</w:t>
      </w:r>
      <w:r w:rsidR="009A7A50" w:rsidRPr="00725576">
        <w:rPr>
          <w:rFonts w:hint="eastAsia"/>
          <w:color w:val="000000"/>
        </w:rPr>
        <w:t>据</w:t>
      </w:r>
      <w:r w:rsidR="009A7A50" w:rsidRPr="00725576">
        <w:rPr>
          <w:rFonts w:hint="eastAsia"/>
          <w:color w:val="000000"/>
        </w:rPr>
        <w:t>market&amp;market</w:t>
      </w:r>
      <w:r w:rsidR="009A7A50" w:rsidRPr="00725576">
        <w:rPr>
          <w:rFonts w:hint="eastAsia"/>
          <w:color w:val="000000"/>
        </w:rPr>
        <w:t>的调查数据</w:t>
      </w:r>
      <w:r w:rsidR="009A7A50" w:rsidRPr="00725576">
        <w:rPr>
          <w:rFonts w:hint="eastAsia"/>
          <w:color w:val="000000"/>
        </w:rPr>
        <w:t>[1</w:t>
      </w:r>
      <w:r w:rsidR="009A7A50" w:rsidRPr="00725576">
        <w:rPr>
          <w:color w:val="000000"/>
        </w:rPr>
        <w:t>]</w:t>
      </w:r>
      <w:r w:rsidR="009A7A50" w:rsidRPr="00725576">
        <w:rPr>
          <w:rFonts w:hint="eastAsia"/>
          <w:color w:val="000000"/>
        </w:rPr>
        <w:t>显示，最近几年，室内定位的全球市场以</w:t>
      </w:r>
      <w:r w:rsidR="009A7A50" w:rsidRPr="00725576">
        <w:rPr>
          <w:rFonts w:hint="eastAsia"/>
          <w:color w:val="000000"/>
        </w:rPr>
        <w:t>42.0</w:t>
      </w:r>
      <w:r w:rsidR="009A7A50" w:rsidRPr="00725576">
        <w:rPr>
          <w:rFonts w:hint="eastAsia"/>
          <w:color w:val="000000"/>
        </w:rPr>
        <w:t>％的年复合成长率增长，市场规模从</w:t>
      </w:r>
      <w:r w:rsidR="009A7A50" w:rsidRPr="00725576">
        <w:rPr>
          <w:rFonts w:hint="eastAsia"/>
          <w:color w:val="000000"/>
        </w:rPr>
        <w:t>2017</w:t>
      </w:r>
      <w:r w:rsidR="009A7A50" w:rsidRPr="00725576">
        <w:rPr>
          <w:rFonts w:hint="eastAsia"/>
          <w:color w:val="000000"/>
        </w:rPr>
        <w:t>年的</w:t>
      </w:r>
      <w:r w:rsidR="009A7A50" w:rsidRPr="00725576">
        <w:rPr>
          <w:rFonts w:hint="eastAsia"/>
          <w:color w:val="000000"/>
        </w:rPr>
        <w:t>71</w:t>
      </w:r>
      <w:r w:rsidR="009A7A50" w:rsidRPr="00725576">
        <w:rPr>
          <w:color w:val="000000"/>
        </w:rPr>
        <w:t>.1</w:t>
      </w:r>
      <w:r w:rsidR="009A7A50" w:rsidRPr="00725576">
        <w:rPr>
          <w:rFonts w:hint="eastAsia"/>
          <w:color w:val="000000"/>
        </w:rPr>
        <w:t>亿美元增长到</w:t>
      </w:r>
      <w:r w:rsidR="009A7A50" w:rsidRPr="00725576">
        <w:rPr>
          <w:rFonts w:hint="eastAsia"/>
          <w:color w:val="000000"/>
        </w:rPr>
        <w:t>2022</w:t>
      </w:r>
      <w:r w:rsidR="009A7A50" w:rsidRPr="00725576">
        <w:rPr>
          <w:rFonts w:hint="eastAsia"/>
          <w:color w:val="000000"/>
        </w:rPr>
        <w:t>年的</w:t>
      </w:r>
      <w:r w:rsidR="009A7A50" w:rsidRPr="00725576">
        <w:rPr>
          <w:rFonts w:hint="eastAsia"/>
          <w:color w:val="000000"/>
        </w:rPr>
        <w:t>409.</w:t>
      </w:r>
      <w:r w:rsidR="009A7A50" w:rsidRPr="00725576">
        <w:rPr>
          <w:color w:val="000000"/>
        </w:rPr>
        <w:t>9</w:t>
      </w:r>
      <w:r w:rsidR="009A7A50" w:rsidRPr="00725576">
        <w:rPr>
          <w:rFonts w:hint="eastAsia"/>
          <w:color w:val="000000"/>
        </w:rPr>
        <w:t>亿美元。另外，在</w:t>
      </w:r>
      <w:r w:rsidR="009A7A50" w:rsidRPr="00725576">
        <w:rPr>
          <w:rFonts w:hint="eastAsia"/>
          <w:color w:val="000000"/>
        </w:rPr>
        <w:t>Indoor Atlas</w:t>
      </w:r>
      <w:r w:rsidR="009A7A50" w:rsidRPr="00725576">
        <w:rPr>
          <w:rFonts w:hint="eastAsia"/>
          <w:color w:val="000000"/>
        </w:rPr>
        <w:t>对世界范围内</w:t>
      </w:r>
      <w:r w:rsidR="009A7A50" w:rsidRPr="00725576">
        <w:rPr>
          <w:rFonts w:hint="eastAsia"/>
          <w:color w:val="000000"/>
        </w:rPr>
        <w:t>301</w:t>
      </w:r>
      <w:r w:rsidR="009A7A50" w:rsidRPr="00725576">
        <w:rPr>
          <w:rFonts w:hint="eastAsia"/>
          <w:color w:val="000000"/>
        </w:rPr>
        <w:t>家机构的调研报告中</w:t>
      </w:r>
      <w:r w:rsidR="009A7A50" w:rsidRPr="00725576">
        <w:rPr>
          <w:rFonts w:hint="eastAsia"/>
          <w:color w:val="000000"/>
        </w:rPr>
        <w:t>[</w:t>
      </w:r>
      <w:r w:rsidR="009A7A50" w:rsidRPr="00725576">
        <w:rPr>
          <w:color w:val="000000"/>
        </w:rPr>
        <w:t>2]</w:t>
      </w:r>
      <w:r w:rsidR="009A7A50" w:rsidRPr="00725576">
        <w:rPr>
          <w:rFonts w:hint="eastAsia"/>
          <w:color w:val="000000"/>
        </w:rPr>
        <w:t>，</w:t>
      </w:r>
      <w:r w:rsidR="009A7A50" w:rsidRPr="00725576">
        <w:rPr>
          <w:rFonts w:hint="eastAsia"/>
          <w:color w:val="000000"/>
        </w:rPr>
        <w:t>99%</w:t>
      </w:r>
      <w:r w:rsidR="009A7A50" w:rsidRPr="00725576">
        <w:rPr>
          <w:rFonts w:hint="eastAsia"/>
          <w:color w:val="000000"/>
        </w:rPr>
        <w:t>的受访单位已经或计划安装室内定位系统。</w:t>
      </w:r>
      <w:r w:rsidR="000E08F3">
        <w:rPr>
          <w:rFonts w:hint="eastAsia"/>
          <w:color w:val="000000"/>
        </w:rPr>
        <w:t>所以</w:t>
      </w:r>
      <w:r w:rsidR="001C7AD6">
        <w:rPr>
          <w:rFonts w:hint="eastAsia"/>
          <w:color w:val="000000"/>
        </w:rPr>
        <w:t>在当下以及未来很长一段时间里，室内定位的研究都将拥有着十分重要的意义。</w:t>
      </w:r>
    </w:p>
    <w:p w14:paraId="35483FEF" w14:textId="7CED5AEA" w:rsidR="00CE279C" w:rsidRPr="00D50677" w:rsidRDefault="007B39C5" w:rsidP="007B39C5">
      <w:pPr>
        <w:pStyle w:val="af6"/>
        <w:spacing w:before="15.60pt"/>
      </w:pPr>
      <w:r>
        <w:rPr>
          <w:rFonts w:hint="eastAsia"/>
        </w:rPr>
        <w:t>二、</w:t>
      </w:r>
      <w:r w:rsidR="00CE279C" w:rsidRPr="00D50677">
        <w:rPr>
          <w:rFonts w:hint="eastAsia"/>
        </w:rPr>
        <w:t>国内外本学科领域的发展现状与趋势</w:t>
      </w:r>
    </w:p>
    <w:p w14:paraId="2FC97E3B" w14:textId="625D2911" w:rsidR="00F42CA1" w:rsidRDefault="0094725C" w:rsidP="00F9687A">
      <w:pPr>
        <w:ind w:firstLine="11.75pt"/>
      </w:pPr>
      <w:r>
        <w:rPr>
          <w:rFonts w:hint="eastAsia"/>
        </w:rPr>
        <w:lastRenderedPageBreak/>
        <w:t>当前的</w:t>
      </w:r>
      <w:r w:rsidR="00A02504" w:rsidRPr="00C10BA8">
        <w:rPr>
          <w:rFonts w:hint="eastAsia"/>
        </w:rPr>
        <w:t>室内定位</w:t>
      </w:r>
      <w:ins w:id="45" w:author="Sun Fangmin" w:date="2021-09-24T13:18:00Z">
        <w:r w:rsidR="00E9554E">
          <w:rPr>
            <w:rFonts w:hint="eastAsia"/>
          </w:rPr>
          <w:t>导航</w:t>
        </w:r>
      </w:ins>
      <w:r w:rsidR="00A02504" w:rsidRPr="00C10BA8">
        <w:rPr>
          <w:rFonts w:hint="eastAsia"/>
        </w:rPr>
        <w:t>技术按使用条件可以分为两类：基于基础设施和无基础设施方法</w:t>
      </w:r>
      <w:r w:rsidR="00A02504" w:rsidRPr="00C10BA8">
        <w:rPr>
          <w:rFonts w:hint="eastAsia"/>
        </w:rPr>
        <w:t>[</w:t>
      </w:r>
      <w:r w:rsidR="00A02504" w:rsidRPr="00C10BA8">
        <w:t>3]</w:t>
      </w:r>
      <w:r w:rsidR="00A02504" w:rsidRPr="00C10BA8">
        <w:rPr>
          <w:rFonts w:hint="eastAsia"/>
        </w:rPr>
        <w:t>。基于基础设施方法主要包括</w:t>
      </w:r>
      <w:r w:rsidR="00A02504" w:rsidRPr="00C10BA8">
        <w:rPr>
          <w:rFonts w:hint="eastAsia"/>
        </w:rPr>
        <w:t>WiFi</w:t>
      </w:r>
      <w:r w:rsidR="00A02504" w:rsidRPr="00C10BA8">
        <w:rPr>
          <w:rFonts w:hint="eastAsia"/>
        </w:rPr>
        <w:t>、蓝牙、</w:t>
      </w:r>
      <w:r w:rsidR="00A02504" w:rsidRPr="00C10BA8">
        <w:rPr>
          <w:rFonts w:hint="eastAsia"/>
        </w:rPr>
        <w:t>Zig</w:t>
      </w:r>
      <w:r w:rsidR="00C942F5">
        <w:rPr>
          <w:rFonts w:hint="eastAsia"/>
        </w:rPr>
        <w:t>b</w:t>
      </w:r>
      <w:r w:rsidR="00A02504" w:rsidRPr="00C10BA8">
        <w:rPr>
          <w:rFonts w:hint="eastAsia"/>
        </w:rPr>
        <w:t>ee</w:t>
      </w:r>
      <w:r w:rsidR="00A02504" w:rsidRPr="00C10BA8">
        <w:rPr>
          <w:rFonts w:hint="eastAsia"/>
        </w:rPr>
        <w:t>、无线射频</w:t>
      </w:r>
      <w:r w:rsidR="00A02504" w:rsidRPr="00C10BA8">
        <w:rPr>
          <w:rFonts w:hint="eastAsia"/>
        </w:rPr>
        <w:t>(</w:t>
      </w:r>
      <w:r w:rsidR="00A02504" w:rsidRPr="00C10BA8">
        <w:t>RFID)</w:t>
      </w:r>
      <w:r w:rsidR="00A02504" w:rsidRPr="00C10BA8">
        <w:rPr>
          <w:rFonts w:hint="eastAsia"/>
        </w:rPr>
        <w:t>、红外线和超声波等方式</w:t>
      </w:r>
      <w:r w:rsidR="00A2512E">
        <w:rPr>
          <w:rFonts w:hint="eastAsia"/>
        </w:rPr>
        <w:t>；无基础设施方法主要包括</w:t>
      </w:r>
      <w:r w:rsidR="00230A1D">
        <w:rPr>
          <w:rFonts w:hint="eastAsia"/>
        </w:rPr>
        <w:t>可穿戴惯性传感器</w:t>
      </w:r>
      <w:r w:rsidR="00A2512E">
        <w:rPr>
          <w:rFonts w:hint="eastAsia"/>
        </w:rPr>
        <w:t>。</w:t>
      </w:r>
    </w:p>
    <w:p w14:paraId="5FFC5F12" w14:textId="77777777" w:rsidR="00846503" w:rsidRDefault="00F42CA1" w:rsidP="00F9687A">
      <w:pPr>
        <w:ind w:firstLine="11.75pt"/>
      </w:pPr>
      <w:r w:rsidRPr="00E9554E">
        <w:rPr>
          <w:highlight w:val="yellow"/>
          <w:rPrChange w:id="46" w:author="Sun Fangmin" w:date="2021-09-24T13:18:00Z">
            <w:rPr/>
          </w:rPrChange>
        </w:rPr>
        <w:t>W</w:t>
      </w:r>
      <w:r w:rsidR="00860168" w:rsidRPr="00E9554E">
        <w:rPr>
          <w:highlight w:val="yellow"/>
          <w:rPrChange w:id="47" w:author="Sun Fangmin" w:date="2021-09-24T13:18:00Z">
            <w:rPr/>
          </w:rPrChange>
        </w:rPr>
        <w:t>iFi</w:t>
      </w:r>
      <w:r w:rsidRPr="00E9554E">
        <w:rPr>
          <w:rFonts w:hint="eastAsia"/>
          <w:highlight w:val="yellow"/>
          <w:rPrChange w:id="48" w:author="Sun Fangmin" w:date="2021-09-24T13:18:00Z">
            <w:rPr>
              <w:rFonts w:hint="eastAsia"/>
            </w:rPr>
          </w:rPrChange>
        </w:rPr>
        <w:t>定位技术</w:t>
      </w:r>
      <w:r w:rsidR="00860168">
        <w:rPr>
          <w:rFonts w:hint="eastAsia"/>
        </w:rPr>
        <w:t>的基本原理是：用户所持移动终端扫描周围的</w:t>
      </w:r>
      <w:r w:rsidR="00860168">
        <w:rPr>
          <w:rFonts w:hint="eastAsia"/>
        </w:rPr>
        <w:t>WiFi</w:t>
      </w:r>
      <w:r w:rsidR="00860168">
        <w:rPr>
          <w:rFonts w:hint="eastAsia"/>
        </w:rPr>
        <w:t>信号获取</w:t>
      </w:r>
      <w:r w:rsidR="00860168">
        <w:rPr>
          <w:rFonts w:hint="eastAsia"/>
        </w:rPr>
        <w:t>MAC</w:t>
      </w:r>
      <w:r w:rsidR="00860168">
        <w:rPr>
          <w:rFonts w:hint="eastAsia"/>
        </w:rPr>
        <w:t>地址，</w:t>
      </w:r>
      <w:r w:rsidR="00EB7745">
        <w:rPr>
          <w:rFonts w:hint="eastAsia"/>
        </w:rPr>
        <w:t>获取每个</w:t>
      </w:r>
      <w:r w:rsidR="00EB7745">
        <w:rPr>
          <w:rFonts w:hint="eastAsia"/>
        </w:rPr>
        <w:t>WiFi</w:t>
      </w:r>
      <w:r w:rsidR="00EB7745">
        <w:rPr>
          <w:rFonts w:hint="eastAsia"/>
        </w:rPr>
        <w:t>信号的强度，然后利用相关算法计算用户位置。</w:t>
      </w:r>
      <w:r w:rsidR="0094725C">
        <w:rPr>
          <w:rFonts w:hint="eastAsia"/>
        </w:rPr>
        <w:t>目前很多公共场所都布置有</w:t>
      </w:r>
      <w:r w:rsidR="0094725C">
        <w:rPr>
          <w:rFonts w:hint="eastAsia"/>
        </w:rPr>
        <w:t>WiFi</w:t>
      </w:r>
      <w:r w:rsidR="0094725C">
        <w:rPr>
          <w:rFonts w:hint="eastAsia"/>
        </w:rPr>
        <w:t>热点，使得</w:t>
      </w:r>
      <w:r w:rsidR="0094725C">
        <w:rPr>
          <w:rFonts w:hint="eastAsia"/>
        </w:rPr>
        <w:t>WiFi</w:t>
      </w:r>
      <w:r w:rsidR="0094725C">
        <w:rPr>
          <w:rFonts w:hint="eastAsia"/>
        </w:rPr>
        <w:t>定位技术的成本大幅降低，但是</w:t>
      </w:r>
      <w:r w:rsidR="00A02504" w:rsidRPr="00C10BA8">
        <w:rPr>
          <w:rFonts w:hint="eastAsia"/>
        </w:rPr>
        <w:t>W</w:t>
      </w:r>
      <w:r w:rsidR="00860168">
        <w:rPr>
          <w:rFonts w:hint="eastAsia"/>
        </w:rPr>
        <w:t>iFi</w:t>
      </w:r>
      <w:r w:rsidR="00A02504" w:rsidRPr="00C10BA8">
        <w:rPr>
          <w:rFonts w:hint="eastAsia"/>
        </w:rPr>
        <w:t>信号受环境和人体随机遮挡影响</w:t>
      </w:r>
      <w:r w:rsidR="002231DA">
        <w:rPr>
          <w:rFonts w:hint="eastAsia"/>
        </w:rPr>
        <w:t>，</w:t>
      </w:r>
      <w:r w:rsidR="002231DA" w:rsidRPr="00C10BA8">
        <w:rPr>
          <w:rFonts w:hint="eastAsia"/>
        </w:rPr>
        <w:t>精度易受接入点信号干扰</w:t>
      </w:r>
      <w:r w:rsidR="007934E1">
        <w:rPr>
          <w:rFonts w:hint="eastAsia"/>
        </w:rPr>
        <w:t>，定位精度较低</w:t>
      </w:r>
      <w:r w:rsidR="00846503">
        <w:rPr>
          <w:rFonts w:hint="eastAsia"/>
        </w:rPr>
        <w:t>。</w:t>
      </w:r>
    </w:p>
    <w:p w14:paraId="6FD813DF" w14:textId="77777777" w:rsidR="00F461DD" w:rsidRDefault="00F461DD" w:rsidP="00F9687A">
      <w:pPr>
        <w:ind w:firstLine="11.75pt"/>
      </w:pPr>
      <w:r>
        <w:rPr>
          <w:rFonts w:hint="eastAsia"/>
        </w:rPr>
        <w:t>蓝牙定位技术需要布置蓝牙</w:t>
      </w:r>
      <w:r>
        <w:rPr>
          <w:rFonts w:hint="eastAsia"/>
        </w:rPr>
        <w:t>beacon</w:t>
      </w:r>
      <w:r>
        <w:rPr>
          <w:rFonts w:hint="eastAsia"/>
        </w:rPr>
        <w:t>基站</w:t>
      </w:r>
      <w:r>
        <w:rPr>
          <w:rFonts w:hint="eastAsia"/>
        </w:rPr>
        <w:t>(</w:t>
      </w:r>
      <w:r>
        <w:t>5~7m</w:t>
      </w:r>
      <w:r>
        <w:rPr>
          <w:rFonts w:hint="eastAsia"/>
        </w:rPr>
        <w:t>布置一个</w:t>
      </w:r>
      <w:r>
        <w:t>)</w:t>
      </w:r>
      <w:r>
        <w:rPr>
          <w:rFonts w:hint="eastAsia"/>
        </w:rPr>
        <w:t>，然后使用终端接受蓝牙信号，测量接收信号的强度，根据信号强度计算出用户终端与基站的距离。</w:t>
      </w:r>
      <w:r w:rsidR="009C1990">
        <w:rPr>
          <w:rFonts w:hint="eastAsia"/>
        </w:rPr>
        <w:t>蓝牙定位精度在</w:t>
      </w:r>
      <w:r w:rsidR="009C1990">
        <w:rPr>
          <w:rFonts w:hint="eastAsia"/>
        </w:rPr>
        <w:t>2m</w:t>
      </w:r>
      <w:r w:rsidR="009C1990">
        <w:rPr>
          <w:rFonts w:hint="eastAsia"/>
        </w:rPr>
        <w:t>左右，</w:t>
      </w:r>
      <w:r w:rsidR="001912DB">
        <w:rPr>
          <w:rFonts w:hint="eastAsia"/>
        </w:rPr>
        <w:t>但是</w:t>
      </w:r>
      <w:r w:rsidR="00A02504" w:rsidRPr="00C10BA8">
        <w:rPr>
          <w:rFonts w:hint="eastAsia"/>
        </w:rPr>
        <w:t>作用距离短，信号稳定性差</w:t>
      </w:r>
      <w:r w:rsidR="001912DB">
        <w:rPr>
          <w:rFonts w:hint="eastAsia"/>
        </w:rPr>
        <w:t>，并且需要布置大量基站</w:t>
      </w:r>
      <w:r w:rsidR="00F962B5">
        <w:rPr>
          <w:rFonts w:hint="eastAsia"/>
        </w:rPr>
        <w:t>。</w:t>
      </w:r>
    </w:p>
    <w:p w14:paraId="4F7F4626" w14:textId="2D6C5D83" w:rsidR="00F461DD" w:rsidRDefault="008B28FF" w:rsidP="00F9687A">
      <w:pPr>
        <w:ind w:firstLine="11.75pt"/>
      </w:pPr>
      <w:r>
        <w:rPr>
          <w:rFonts w:hint="eastAsia"/>
        </w:rPr>
        <w:t>Zig</w:t>
      </w:r>
      <w:r w:rsidR="00EA67AD">
        <w:rPr>
          <w:rFonts w:hint="eastAsia"/>
        </w:rPr>
        <w:t>b</w:t>
      </w:r>
      <w:r>
        <w:rPr>
          <w:rFonts w:hint="eastAsia"/>
        </w:rPr>
        <w:t>ee</w:t>
      </w:r>
      <w:r>
        <w:rPr>
          <w:rFonts w:hint="eastAsia"/>
        </w:rPr>
        <w:t>定位技术</w:t>
      </w:r>
      <w:r w:rsidR="00EA67AD">
        <w:rPr>
          <w:rFonts w:hint="eastAsia"/>
        </w:rPr>
        <w:t>根据接受信号强度与已知参考节点位置来实现定位。</w:t>
      </w:r>
      <w:r w:rsidR="00EA67AD">
        <w:rPr>
          <w:rFonts w:hint="eastAsia"/>
        </w:rPr>
        <w:t>Zigbee</w:t>
      </w:r>
      <w:r w:rsidR="0093721E">
        <w:rPr>
          <w:rFonts w:hint="eastAsia"/>
        </w:rPr>
        <w:t>定位精度可达米级，并且功耗低、抗干扰性强和组网容易，但是</w:t>
      </w:r>
      <w:r w:rsidR="00EA67AD">
        <w:rPr>
          <w:rFonts w:hint="eastAsia"/>
        </w:rPr>
        <w:t>信号穿障能力不强，</w:t>
      </w:r>
      <w:r w:rsidR="00A02504" w:rsidRPr="00C10BA8">
        <w:rPr>
          <w:rFonts w:hint="eastAsia"/>
        </w:rPr>
        <w:t>作用距离短，需要部署大量传感器；</w:t>
      </w:r>
      <w:ins w:id="49" w:author="Sun Fangmin" w:date="2021-09-24T13:19:00Z">
        <w:r w:rsidR="00E9554E">
          <w:rPr>
            <w:rFonts w:hint="eastAsia"/>
          </w:rPr>
          <w:t>（</w:t>
        </w:r>
        <w:r w:rsidR="00E9554E">
          <w:rPr>
            <w:rFonts w:hint="eastAsia"/>
          </w:rPr>
          <w:t>WiFi</w:t>
        </w:r>
        <w:r w:rsidR="00E9554E">
          <w:rPr>
            <w:rFonts w:hint="eastAsia"/>
          </w:rPr>
          <w:t>，蓝牙，</w:t>
        </w:r>
        <w:r w:rsidR="00E9554E">
          <w:rPr>
            <w:rFonts w:hint="eastAsia"/>
          </w:rPr>
          <w:t>ZigBee</w:t>
        </w:r>
      </w:ins>
      <w:ins w:id="50" w:author="Sun Fangmin" w:date="2021-09-24T13:20:00Z">
        <w:r w:rsidR="00791BD6">
          <w:rPr>
            <w:rFonts w:hint="eastAsia"/>
          </w:rPr>
          <w:t>都是基于射频信号的，使用的原理都一样，可以合在一起介绍的</w:t>
        </w:r>
      </w:ins>
      <w:ins w:id="51" w:author="Sun Fangmin" w:date="2021-09-24T13:19:00Z">
        <w:r w:rsidR="00E9554E">
          <w:rPr>
            <w:rFonts w:hint="eastAsia"/>
          </w:rPr>
          <w:t>）</w:t>
        </w:r>
      </w:ins>
    </w:p>
    <w:p w14:paraId="60B30E9F" w14:textId="57EC1155" w:rsidR="00F461DD" w:rsidRDefault="00AD37BD" w:rsidP="00F9687A">
      <w:pPr>
        <w:ind w:firstLine="11.75pt"/>
      </w:pPr>
      <w:r>
        <w:rPr>
          <w:rFonts w:hint="eastAsia"/>
        </w:rPr>
        <w:t>RFID</w:t>
      </w:r>
      <w:r>
        <w:rPr>
          <w:rFonts w:hint="eastAsia"/>
        </w:rPr>
        <w:t>定位技术有两类，一类是</w:t>
      </w:r>
      <w:r w:rsidR="0074081B">
        <w:rPr>
          <w:rFonts w:hint="eastAsia"/>
        </w:rPr>
        <w:t>利用</w:t>
      </w:r>
      <w:r>
        <w:rPr>
          <w:rFonts w:hint="eastAsia"/>
        </w:rPr>
        <w:t>门禁方式进行区间定位，</w:t>
      </w:r>
      <w:del w:id="52" w:author="Sun Fangmin" w:date="2021-09-24T13:47:00Z">
        <w:r w:rsidDel="00840ACD">
          <w:rPr>
            <w:rFonts w:hint="eastAsia"/>
          </w:rPr>
          <w:delText>二是</w:delText>
        </w:r>
      </w:del>
      <w:ins w:id="53" w:author="Sun Fangmin" w:date="2021-09-24T13:47:00Z">
        <w:r w:rsidR="00840ACD">
          <w:rPr>
            <w:rFonts w:hint="eastAsia"/>
          </w:rPr>
          <w:t>另一类</w:t>
        </w:r>
      </w:ins>
      <w:ins w:id="54" w:author="Sun Fangmin" w:date="2021-09-24T13:48:00Z">
        <w:r w:rsidR="00840ACD">
          <w:rPr>
            <w:rFonts w:hint="eastAsia"/>
          </w:rPr>
          <w:t>是</w:t>
        </w:r>
      </w:ins>
      <w:r>
        <w:rPr>
          <w:rFonts w:hint="eastAsia"/>
        </w:rPr>
        <w:t>根据</w:t>
      </w:r>
      <w:r>
        <w:rPr>
          <w:rFonts w:hint="eastAsia"/>
        </w:rPr>
        <w:t>RFID</w:t>
      </w:r>
      <w:r>
        <w:rPr>
          <w:rFonts w:hint="eastAsia"/>
        </w:rPr>
        <w:t>标签的信号传播时间、信号到达角度和强度进行定位。</w:t>
      </w:r>
      <w:r w:rsidR="007E19F9">
        <w:rPr>
          <w:rFonts w:hint="eastAsia"/>
        </w:rPr>
        <w:t>RFID</w:t>
      </w:r>
      <w:r w:rsidR="003A19F3">
        <w:rPr>
          <w:rFonts w:hint="eastAsia"/>
        </w:rPr>
        <w:t>定位精度可达米级，</w:t>
      </w:r>
      <w:r w:rsidR="00572128">
        <w:rPr>
          <w:rFonts w:hint="eastAsia"/>
        </w:rPr>
        <w:t>其</w:t>
      </w:r>
      <w:r w:rsidR="003A19F3">
        <w:rPr>
          <w:rFonts w:hint="eastAsia"/>
        </w:rPr>
        <w:t>电子标签造价较低，但是</w:t>
      </w:r>
      <w:r w:rsidR="00A02504" w:rsidRPr="00C10BA8">
        <w:rPr>
          <w:rFonts w:hint="eastAsia"/>
        </w:rPr>
        <w:t>通信能力太弱，需要部署大量标签</w:t>
      </w:r>
      <w:ins w:id="55" w:author="Sun Fangmin" w:date="2021-09-24T13:48:00Z">
        <w:r w:rsidR="00840ACD">
          <w:rPr>
            <w:rFonts w:hint="eastAsia"/>
          </w:rPr>
          <w:t>。</w:t>
        </w:r>
      </w:ins>
      <w:del w:id="56" w:author="Sun Fangmin" w:date="2021-09-24T13:48:00Z">
        <w:r w:rsidR="00A02504" w:rsidRPr="00C10BA8" w:rsidDel="00840ACD">
          <w:rPr>
            <w:rFonts w:hint="eastAsia"/>
          </w:rPr>
          <w:delText>；</w:delText>
        </w:r>
      </w:del>
    </w:p>
    <w:p w14:paraId="5044DC67" w14:textId="77777777" w:rsidR="00F461DD" w:rsidRDefault="004A75E7" w:rsidP="00F9687A">
      <w:pPr>
        <w:ind w:firstLine="11.75pt"/>
      </w:pPr>
      <w:r>
        <w:rPr>
          <w:rFonts w:hint="eastAsia"/>
        </w:rPr>
        <w:t>红外线定位技术需要先布置红外线传感器，用户携带有红外线发射功能的定位标签，红外传感器感知标签</w:t>
      </w:r>
      <w:r w:rsidR="00477954">
        <w:rPr>
          <w:rFonts w:hint="eastAsia"/>
        </w:rPr>
        <w:t>发射的</w:t>
      </w:r>
      <w:r>
        <w:rPr>
          <w:rFonts w:hint="eastAsia"/>
        </w:rPr>
        <w:t>红外线角度和到达时间，以此计算用户位置。</w:t>
      </w:r>
      <w:r w:rsidR="00B332FC">
        <w:rPr>
          <w:rFonts w:hint="eastAsia"/>
        </w:rPr>
        <w:t>此技术的系统结构简单且容易维护，但是红外线穿透性差，只能视距传播，</w:t>
      </w:r>
      <w:r w:rsidR="001E1A86">
        <w:rPr>
          <w:rFonts w:hint="eastAsia"/>
        </w:rPr>
        <w:t>遇到遮挡物无法定位</w:t>
      </w:r>
      <w:r w:rsidR="00A02504" w:rsidRPr="00C10BA8">
        <w:rPr>
          <w:rFonts w:hint="eastAsia"/>
        </w:rPr>
        <w:t>；</w:t>
      </w:r>
    </w:p>
    <w:p w14:paraId="7CC831CF" w14:textId="77777777" w:rsidR="00F461DD" w:rsidRDefault="00A02504" w:rsidP="00F9687A">
      <w:pPr>
        <w:ind w:firstLine="11.75pt"/>
      </w:pPr>
      <w:r w:rsidRPr="00C10BA8">
        <w:rPr>
          <w:rFonts w:hint="eastAsia"/>
        </w:rPr>
        <w:t>超声波</w:t>
      </w:r>
      <w:r w:rsidR="00972955">
        <w:rPr>
          <w:rFonts w:hint="eastAsia"/>
        </w:rPr>
        <w:t>定位技术需要在天花板上布置多个超声波接收器，用户携带发射器，若三个以上不在同一直线的接收器接收到超声波，记录到达到时间后根据相关算法计算出用户位置</w:t>
      </w:r>
      <w:r w:rsidRPr="00C10BA8">
        <w:rPr>
          <w:rFonts w:hint="eastAsia"/>
        </w:rPr>
        <w:t>。</w:t>
      </w:r>
      <w:r w:rsidR="003766AD">
        <w:rPr>
          <w:rFonts w:hint="eastAsia"/>
        </w:rPr>
        <w:t>超声波定位精度高，但是容易受障碍物的遮挡。</w:t>
      </w:r>
    </w:p>
    <w:p w14:paraId="272BBC99" w14:textId="16BE9263" w:rsidR="00A603E0" w:rsidRDefault="00A603E0" w:rsidP="00F9687A">
      <w:pPr>
        <w:ind w:firstLine="11.75pt"/>
      </w:pPr>
      <w:r>
        <w:rPr>
          <w:rFonts w:hint="eastAsia"/>
        </w:rPr>
        <w:t>上述定位技术都是</w:t>
      </w:r>
      <w:r w:rsidR="00956804">
        <w:rPr>
          <w:rFonts w:hint="eastAsia"/>
        </w:rPr>
        <w:t>属于</w:t>
      </w:r>
      <w:r w:rsidRPr="00C10BA8">
        <w:rPr>
          <w:rFonts w:hint="eastAsia"/>
        </w:rPr>
        <w:t>基于基础设施方法</w:t>
      </w:r>
      <w:r w:rsidR="00956804">
        <w:rPr>
          <w:rFonts w:hint="eastAsia"/>
        </w:rPr>
        <w:t>，这类方法</w:t>
      </w:r>
      <w:del w:id="57" w:author="Sun Fangmin" w:date="2021-09-24T13:50:00Z">
        <w:r w:rsidR="00956804" w:rsidDel="00840ACD">
          <w:rPr>
            <w:rFonts w:hint="eastAsia"/>
          </w:rPr>
          <w:delText>具有</w:delText>
        </w:r>
        <w:r w:rsidRPr="00C10BA8" w:rsidDel="00840ACD">
          <w:rPr>
            <w:rFonts w:hint="eastAsia"/>
          </w:rPr>
          <w:delText>天然</w:delText>
        </w:r>
        <w:r w:rsidR="00D560E0" w:rsidDel="00840ACD">
          <w:rPr>
            <w:rFonts w:hint="eastAsia"/>
          </w:rPr>
          <w:delText>弊端</w:delText>
        </w:r>
        <w:r w:rsidRPr="00C10BA8" w:rsidDel="00840ACD">
          <w:rPr>
            <w:rFonts w:hint="eastAsia"/>
          </w:rPr>
          <w:delText>，</w:delText>
        </w:r>
        <w:r w:rsidDel="00840ACD">
          <w:rPr>
            <w:rFonts w:hint="eastAsia"/>
          </w:rPr>
          <w:delText>即</w:delText>
        </w:r>
      </w:del>
      <w:r w:rsidRPr="00C10BA8">
        <w:rPr>
          <w:rFonts w:hint="eastAsia"/>
        </w:rPr>
        <w:t>设备部署成本和维护成本与工作环境面积成正比</w:t>
      </w:r>
      <w:r>
        <w:rPr>
          <w:rFonts w:hint="eastAsia"/>
        </w:rPr>
        <w:t>，并且</w:t>
      </w:r>
      <w:r w:rsidRPr="00C10BA8">
        <w:rPr>
          <w:rFonts w:hint="eastAsia"/>
        </w:rPr>
        <w:t>无法在未部署设备的环境中提供定位信息</w:t>
      </w:r>
      <w:r w:rsidR="00956804">
        <w:rPr>
          <w:rFonts w:hint="eastAsia"/>
        </w:rPr>
        <w:t>，这些弱点</w:t>
      </w:r>
      <w:r w:rsidR="00956804" w:rsidRPr="00C10BA8">
        <w:rPr>
          <w:rFonts w:hint="eastAsia"/>
        </w:rPr>
        <w:t>限制了此类方法的推广和使用</w:t>
      </w:r>
      <w:r w:rsidR="00956804">
        <w:rPr>
          <w:rFonts w:hint="eastAsia"/>
        </w:rPr>
        <w:t>。</w:t>
      </w:r>
      <w:ins w:id="58" w:author="Sun Fangmin" w:date="2021-09-24T13:51:00Z">
        <w:r w:rsidR="0032688C">
          <w:rPr>
            <w:rFonts w:hint="eastAsia"/>
          </w:rPr>
          <w:t>无需事先部署基础设施的基于可穿戴传感的惯性导航技术</w:t>
        </w:r>
      </w:ins>
      <w:del w:id="59" w:author="Sun Fangmin" w:date="2021-09-24T13:51:00Z">
        <w:r w:rsidR="009E684F" w:rsidDel="0032688C">
          <w:rPr>
            <w:rFonts w:hint="eastAsia"/>
          </w:rPr>
          <w:delText>然而，</w:delText>
        </w:r>
      </w:del>
      <w:del w:id="60" w:author="Sun Fangmin" w:date="2021-09-24T13:52:00Z">
        <w:r w:rsidR="00D560E0" w:rsidDel="0032688C">
          <w:rPr>
            <w:rFonts w:hint="eastAsia"/>
          </w:rPr>
          <w:delText>无基础设施的可穿戴惯性传感器定位技术可以</w:delText>
        </w:r>
      </w:del>
      <w:r w:rsidR="00D560E0">
        <w:rPr>
          <w:rFonts w:hint="eastAsia"/>
        </w:rPr>
        <w:t>有效</w:t>
      </w:r>
      <w:ins w:id="61" w:author="Sun Fangmin" w:date="2021-09-24T13:52:00Z">
        <w:r w:rsidR="0032688C">
          <w:rPr>
            <w:rFonts w:hint="eastAsia"/>
          </w:rPr>
          <w:t>地</w:t>
        </w:r>
      </w:ins>
      <w:r w:rsidR="009E684F">
        <w:rPr>
          <w:rFonts w:hint="eastAsia"/>
        </w:rPr>
        <w:t>解决</w:t>
      </w:r>
      <w:ins w:id="62" w:author="Sun Fangmin" w:date="2021-09-24T13:52:00Z">
        <w:r w:rsidR="0032688C">
          <w:rPr>
            <w:rFonts w:hint="eastAsia"/>
          </w:rPr>
          <w:t>了</w:t>
        </w:r>
      </w:ins>
      <w:r w:rsidR="009E684F">
        <w:rPr>
          <w:rFonts w:hint="eastAsia"/>
        </w:rPr>
        <w:t>这个问题</w:t>
      </w:r>
      <w:ins w:id="63" w:author="Sun Fangmin" w:date="2021-09-24T13:52:00Z">
        <w:r w:rsidR="0032688C">
          <w:rPr>
            <w:rFonts w:hint="eastAsia"/>
          </w:rPr>
          <w:t>。</w:t>
        </w:r>
      </w:ins>
    </w:p>
    <w:p w14:paraId="618B2DD0" w14:textId="77777777" w:rsidR="0032688C" w:rsidRDefault="00836168" w:rsidP="0032688C">
      <w:pPr>
        <w:ind w:firstLine="11.75pt"/>
        <w:rPr>
          <w:moveTo w:id="64" w:author="Sun Fangmin" w:date="2021-09-24T13:58:00Z"/>
        </w:rPr>
      </w:pPr>
      <w:r>
        <w:rPr>
          <w:rFonts w:hint="eastAsia"/>
        </w:rPr>
        <w:t>基于</w:t>
      </w:r>
      <w:r w:rsidR="00DE354F">
        <w:rPr>
          <w:rFonts w:hint="eastAsia"/>
        </w:rPr>
        <w:t>可穿戴</w:t>
      </w:r>
      <w:del w:id="65" w:author="Sun Fangmin" w:date="2021-09-24T13:52:00Z">
        <w:r w:rsidR="00DE354F" w:rsidDel="0032688C">
          <w:rPr>
            <w:rFonts w:hint="eastAsia"/>
          </w:rPr>
          <w:delText>惯性</w:delText>
        </w:r>
      </w:del>
      <w:r w:rsidR="00DE354F">
        <w:rPr>
          <w:rFonts w:hint="eastAsia"/>
        </w:rPr>
        <w:t>传感器</w:t>
      </w:r>
      <w:r>
        <w:rPr>
          <w:rFonts w:hint="eastAsia"/>
        </w:rPr>
        <w:t>的</w:t>
      </w:r>
      <w:r w:rsidR="00085210">
        <w:rPr>
          <w:rFonts w:hint="eastAsia"/>
        </w:rPr>
        <w:t>室内</w:t>
      </w:r>
      <w:ins w:id="66" w:author="Sun Fangmin" w:date="2021-09-24T13:52:00Z">
        <w:r w:rsidR="0032688C">
          <w:rPr>
            <w:rFonts w:hint="eastAsia"/>
          </w:rPr>
          <w:t>惯性导航</w:t>
        </w:r>
      </w:ins>
      <w:r w:rsidR="00DE354F">
        <w:rPr>
          <w:rFonts w:hint="eastAsia"/>
        </w:rPr>
        <w:t>定位技术</w:t>
      </w:r>
      <w:commentRangeStart w:id="67"/>
      <w:r w:rsidR="001B196B">
        <w:rPr>
          <w:rFonts w:hint="eastAsia"/>
        </w:rPr>
        <w:t>(</w:t>
      </w:r>
      <w:r w:rsidR="001B196B" w:rsidRPr="001B196B">
        <w:t>wearable inertial sensors-</w:t>
      </w:r>
      <w:r w:rsidR="001B196B" w:rsidRPr="001B196B">
        <w:lastRenderedPageBreak/>
        <w:t xml:space="preserve">based </w:t>
      </w:r>
      <w:del w:id="68" w:author="Sun Fangmin" w:date="2021-09-24T13:21:00Z">
        <w:r w:rsidR="001B196B" w:rsidRPr="001B196B" w:rsidDel="00791BD6">
          <w:delText xml:space="preserve"> </w:delText>
        </w:r>
      </w:del>
      <w:r w:rsidR="000A7942">
        <w:t>i</w:t>
      </w:r>
      <w:r w:rsidR="001B196B" w:rsidRPr="001B196B">
        <w:t>ndoor positioning technology</w:t>
      </w:r>
      <w:r w:rsidR="001B196B">
        <w:rPr>
          <w:rFonts w:hint="eastAsia"/>
        </w:rPr>
        <w:t>，</w:t>
      </w:r>
      <w:r w:rsidR="001B196B">
        <w:rPr>
          <w:rFonts w:hint="eastAsia"/>
        </w:rPr>
        <w:t>W</w:t>
      </w:r>
      <w:r w:rsidR="001B196B">
        <w:t>IPT)</w:t>
      </w:r>
      <w:r w:rsidR="00DE354F">
        <w:rPr>
          <w:rFonts w:hint="eastAsia"/>
        </w:rPr>
        <w:t>是利用</w:t>
      </w:r>
      <w:commentRangeEnd w:id="67"/>
      <w:r w:rsidR="0032688C">
        <w:rPr>
          <w:rStyle w:val="af0"/>
        </w:rPr>
        <w:commentReference w:id="67"/>
      </w:r>
      <w:r w:rsidR="00DE354F">
        <w:rPr>
          <w:rFonts w:hint="eastAsia"/>
        </w:rPr>
        <w:t>惯性测量单元</w:t>
      </w:r>
      <w:r w:rsidR="00DE354F">
        <w:rPr>
          <w:rFonts w:hint="eastAsia"/>
        </w:rPr>
        <w:t>(</w:t>
      </w:r>
      <w:r w:rsidR="00511D8B" w:rsidRPr="00C10BA8">
        <w:t>Inertial Measurement Unit</w:t>
      </w:r>
      <w:r w:rsidR="00511D8B" w:rsidRPr="00C10BA8">
        <w:rPr>
          <w:rFonts w:hint="eastAsia"/>
        </w:rPr>
        <w:t>，</w:t>
      </w:r>
      <w:r w:rsidR="00511D8B" w:rsidRPr="00C10BA8">
        <w:t>IMU</w:t>
      </w:r>
      <w:r w:rsidR="00511D8B">
        <w:rPr>
          <w:rFonts w:hint="eastAsia"/>
        </w:rPr>
        <w:t>，</w:t>
      </w:r>
      <w:r w:rsidR="00DE354F">
        <w:rPr>
          <w:rFonts w:hint="eastAsia"/>
        </w:rPr>
        <w:t>包括加速度计和陀螺仪</w:t>
      </w:r>
      <w:r w:rsidR="00DE354F">
        <w:t>)</w:t>
      </w:r>
      <w:r w:rsidR="00DE354F">
        <w:rPr>
          <w:rFonts w:hint="eastAsia"/>
        </w:rPr>
        <w:t>测量用户运动加速度和角速度，通过积分解算速度、位置和航向</w:t>
      </w:r>
      <w:r w:rsidR="00615A15">
        <w:rPr>
          <w:rFonts w:hint="eastAsia"/>
        </w:rPr>
        <w:t>。</w:t>
      </w:r>
      <w:del w:id="69" w:author="Sun Fangmin" w:date="2021-09-24T13:54:00Z">
        <w:r w:rsidR="003B30B6" w:rsidDel="0032688C">
          <w:rPr>
            <w:rFonts w:hint="eastAsia"/>
          </w:rPr>
          <w:delText>此</w:delText>
        </w:r>
      </w:del>
      <w:ins w:id="70" w:author="Sun Fangmin" w:date="2021-09-24T13:54:00Z">
        <w:r w:rsidR="0032688C">
          <w:rPr>
            <w:rFonts w:hint="eastAsia"/>
          </w:rPr>
          <w:t>该</w:t>
        </w:r>
      </w:ins>
      <w:del w:id="71" w:author="Sun Fangmin" w:date="2021-09-24T13:54:00Z">
        <w:r w:rsidR="003B30B6" w:rsidDel="0032688C">
          <w:rPr>
            <w:rFonts w:hint="eastAsia"/>
          </w:rPr>
          <w:delText>种</w:delText>
        </w:r>
      </w:del>
      <w:r w:rsidR="00B56A6B">
        <w:rPr>
          <w:rFonts w:hint="eastAsia"/>
        </w:rPr>
        <w:t>定位技术是一种完全自主的定位方法，不需要事先在定位场所安装任何设备，具有成本低、可靠性好等优点</w:t>
      </w:r>
      <w:ins w:id="72" w:author="Sun Fangmin" w:date="2021-09-24T13:55:00Z">
        <w:r w:rsidR="0032688C">
          <w:rPr>
            <w:rFonts w:hint="eastAsia"/>
          </w:rPr>
          <w:t>。</w:t>
        </w:r>
      </w:ins>
      <w:moveToRangeStart w:id="73" w:author="Sun Fangmin" w:date="2021-09-24T13:58:00Z" w:name="move83384301"/>
      <w:moveTo w:id="74" w:author="Sun Fangmin" w:date="2021-09-24T13:58:00Z">
        <w:r w:rsidR="0032688C" w:rsidRPr="00C10BA8">
          <w:rPr>
            <w:rFonts w:hint="eastAsia"/>
          </w:rPr>
          <w:t>IMU</w:t>
        </w:r>
        <w:r w:rsidR="0032688C" w:rsidRPr="00C10BA8">
          <w:rPr>
            <w:rFonts w:hint="eastAsia"/>
          </w:rPr>
          <w:t>重量轻、价格便宜，对人体侵入性低，</w:t>
        </w:r>
        <w:r w:rsidR="0032688C" w:rsidRPr="00C10BA8">
          <w:t>能在任意环境中随身佩戴</w:t>
        </w:r>
        <w:r w:rsidR="0032688C" w:rsidRPr="00C10BA8">
          <w:rPr>
            <w:rFonts w:hint="eastAsia"/>
          </w:rPr>
          <w:t>，并且随着微机电系统的发展，</w:t>
        </w:r>
        <w:r w:rsidR="0032688C">
          <w:rPr>
            <w:rFonts w:hint="eastAsia"/>
          </w:rPr>
          <w:t>IMU</w:t>
        </w:r>
        <w:r w:rsidR="0032688C">
          <w:rPr>
            <w:rFonts w:hint="eastAsia"/>
          </w:rPr>
          <w:t>的尺寸越来越小，精度也越来越高，使得可穿戴惯性传感器定位技术逐渐成为最有发展前景的室内定位问题解决方案。</w:t>
        </w:r>
      </w:moveTo>
    </w:p>
    <w:moveToRangeEnd w:id="73"/>
    <w:p w14:paraId="53EF10B9" w14:textId="261657C1" w:rsidR="00C96B4C" w:rsidDel="0032688C" w:rsidRDefault="00A26808" w:rsidP="00F9687A">
      <w:pPr>
        <w:ind w:firstLine="11.75pt"/>
        <w:rPr>
          <w:del w:id="75" w:author="Sun Fangmin" w:date="2021-09-24T13:58:00Z"/>
          <w:moveFrom w:id="76" w:author="Sun Fangmin" w:date="2021-09-24T13:58:00Z"/>
        </w:rPr>
      </w:pPr>
      <w:del w:id="77" w:author="Sun Fangmin" w:date="2021-09-24T13:55:00Z">
        <w:r w:rsidDel="0032688C">
          <w:rPr>
            <w:rFonts w:hint="eastAsia"/>
          </w:rPr>
          <w:delText>，</w:delText>
        </w:r>
      </w:del>
      <w:del w:id="78" w:author="Sun Fangmin" w:date="2021-09-24T13:56:00Z">
        <w:r w:rsidDel="0032688C">
          <w:rPr>
            <w:rFonts w:hint="eastAsia"/>
          </w:rPr>
          <w:delText>但是</w:delText>
        </w:r>
      </w:del>
      <w:del w:id="79" w:author="Sun Fangmin" w:date="2021-09-24T14:00:00Z">
        <w:r w:rsidDel="004C33DD">
          <w:rPr>
            <w:rFonts w:hint="eastAsia"/>
          </w:rPr>
          <w:delText>由于</w:delText>
        </w:r>
      </w:del>
      <w:del w:id="80" w:author="Sun Fangmin" w:date="2021-09-24T13:56:00Z">
        <w:r w:rsidDel="0032688C">
          <w:rPr>
            <w:rFonts w:hint="eastAsia"/>
          </w:rPr>
          <w:delText>积分</w:delText>
        </w:r>
      </w:del>
      <w:del w:id="81" w:author="Sun Fangmin" w:date="2021-09-24T13:57:00Z">
        <w:r w:rsidDel="0032688C">
          <w:rPr>
            <w:rFonts w:hint="eastAsia"/>
          </w:rPr>
          <w:delText>的特性</w:delText>
        </w:r>
      </w:del>
      <w:del w:id="82" w:author="Sun Fangmin" w:date="2021-09-24T14:00:00Z">
        <w:r w:rsidDel="004C33DD">
          <w:rPr>
            <w:rFonts w:hint="eastAsia"/>
          </w:rPr>
          <w:delText>，容易造成误差积累</w:delText>
        </w:r>
        <w:r w:rsidR="007B1028" w:rsidDel="004C33DD">
          <w:rPr>
            <w:rFonts w:hint="eastAsia"/>
          </w:rPr>
          <w:delText>。</w:delText>
        </w:r>
      </w:del>
      <w:moveFromRangeStart w:id="83" w:author="Sun Fangmin" w:date="2021-09-24T13:58:00Z" w:name="move83384301"/>
      <w:moveFrom w:id="84" w:author="Sun Fangmin" w:date="2021-09-24T13:58:00Z">
        <w:r w:rsidR="001243DB" w:rsidRPr="00C10BA8" w:rsidDel="0032688C">
          <w:rPr>
            <w:rFonts w:hint="eastAsia"/>
          </w:rPr>
          <w:t>IMU</w:t>
        </w:r>
        <w:r w:rsidR="001243DB" w:rsidRPr="00C10BA8" w:rsidDel="0032688C">
          <w:rPr>
            <w:rFonts w:hint="eastAsia"/>
          </w:rPr>
          <w:t>重量轻、价格便宜，对人体侵入性低，</w:t>
        </w:r>
        <w:r w:rsidR="001243DB" w:rsidRPr="00C10BA8" w:rsidDel="0032688C">
          <w:t>能在任意环境中随身佩戴</w:t>
        </w:r>
        <w:r w:rsidR="001243DB" w:rsidRPr="00C10BA8" w:rsidDel="0032688C">
          <w:rPr>
            <w:rFonts w:hint="eastAsia"/>
          </w:rPr>
          <w:t>，并且随着微机电系统的发展，</w:t>
        </w:r>
        <w:r w:rsidR="006461E9" w:rsidDel="0032688C">
          <w:rPr>
            <w:rFonts w:hint="eastAsia"/>
          </w:rPr>
          <w:t>IMU</w:t>
        </w:r>
        <w:r w:rsidR="006461E9" w:rsidDel="0032688C">
          <w:rPr>
            <w:rFonts w:hint="eastAsia"/>
          </w:rPr>
          <w:t>的尺寸越来越小，精度也越来越高，</w:t>
        </w:r>
        <w:r w:rsidR="00323740" w:rsidDel="0032688C">
          <w:rPr>
            <w:rFonts w:hint="eastAsia"/>
          </w:rPr>
          <w:t>使得可穿戴惯性传感器定位技术逐渐成为最</w:t>
        </w:r>
        <w:r w:rsidR="00F10849" w:rsidDel="0032688C">
          <w:rPr>
            <w:rFonts w:hint="eastAsia"/>
          </w:rPr>
          <w:t>有</w:t>
        </w:r>
        <w:r w:rsidR="00323740" w:rsidDel="0032688C">
          <w:rPr>
            <w:rFonts w:hint="eastAsia"/>
          </w:rPr>
          <w:t>发展前景的室内定位问题解决方案。</w:t>
        </w:r>
      </w:moveFrom>
    </w:p>
    <w:moveFromRangeEnd w:id="83"/>
    <w:p w14:paraId="15616C91" w14:textId="30FA6385" w:rsidR="00B05BF6" w:rsidRPr="00725576" w:rsidRDefault="004C33DD" w:rsidP="00F9687A">
      <w:pPr>
        <w:ind w:firstLine="11.75pt"/>
      </w:pPr>
      <w:ins w:id="85" w:author="Sun Fangmin" w:date="2021-09-24T14:00:00Z">
        <w:r w:rsidRPr="004C33DD">
          <w:rPr>
            <w:rFonts w:hint="eastAsia"/>
          </w:rPr>
          <w:t>然而，由于惯性导航中解算步长信息需要二次积分，计算过程容易造成误差积累。</w:t>
        </w:r>
      </w:ins>
      <w:r w:rsidR="00085210">
        <w:rPr>
          <w:rFonts w:hint="eastAsia"/>
        </w:rPr>
        <w:t>当前关于</w:t>
      </w:r>
      <w:r w:rsidR="003C4144">
        <w:rPr>
          <w:rFonts w:hint="eastAsia"/>
        </w:rPr>
        <w:t>W</w:t>
      </w:r>
      <w:r w:rsidR="003C4144">
        <w:t>IPT</w:t>
      </w:r>
      <w:r w:rsidR="00E93554">
        <w:rPr>
          <w:rFonts w:hint="eastAsia"/>
        </w:rPr>
        <w:t>的研究</w:t>
      </w:r>
      <w:r w:rsidR="00085210">
        <w:rPr>
          <w:rFonts w:hint="eastAsia"/>
        </w:rPr>
        <w:t>主要围绕抑制误差积累</w:t>
      </w:r>
      <w:r w:rsidR="00E93554">
        <w:rPr>
          <w:rFonts w:hint="eastAsia"/>
        </w:rPr>
        <w:t>展开，</w:t>
      </w:r>
      <w:del w:id="86" w:author="Sun Fangmin" w:date="2021-09-24T14:01:00Z">
        <w:r w:rsidR="000F0F9E" w:rsidDel="004C33DD">
          <w:rPr>
            <w:rFonts w:hint="eastAsia"/>
          </w:rPr>
          <w:delText>通常</w:delText>
        </w:r>
        <w:r w:rsidR="00C00F02" w:rsidDel="004C33DD">
          <w:rPr>
            <w:rFonts w:hint="eastAsia"/>
          </w:rPr>
          <w:delText>采用鞋上</w:delText>
        </w:r>
        <w:r w:rsidR="0074525A" w:rsidDel="004C33DD">
          <w:rPr>
            <w:rFonts w:hint="eastAsia"/>
          </w:rPr>
          <w:delText>(</w:delText>
        </w:r>
        <w:r w:rsidR="0074525A" w:rsidDel="004C33DD">
          <w:delText>foot-mounted)</w:delText>
        </w:r>
        <w:r w:rsidR="00C00F02" w:rsidDel="004C33DD">
          <w:rPr>
            <w:rFonts w:hint="eastAsia"/>
          </w:rPr>
          <w:delText>的</w:delText>
        </w:r>
        <w:r w:rsidR="00CF7AE2" w:rsidDel="004C33DD">
          <w:rPr>
            <w:rFonts w:hint="eastAsia"/>
          </w:rPr>
          <w:delText>IMU</w:delText>
        </w:r>
        <w:r w:rsidR="00CF7AE2" w:rsidDel="004C33DD">
          <w:rPr>
            <w:rFonts w:hint="eastAsia"/>
          </w:rPr>
          <w:delText>安装方式，</w:delText>
        </w:r>
      </w:del>
      <w:r w:rsidR="00E93554">
        <w:rPr>
          <w:rFonts w:hint="eastAsia"/>
        </w:rPr>
        <w:t>主要手段</w:t>
      </w:r>
      <w:r w:rsidR="007D5AD2">
        <w:rPr>
          <w:rFonts w:hint="eastAsia"/>
        </w:rPr>
        <w:t>包括</w:t>
      </w:r>
      <w:r w:rsidR="00E93554">
        <w:rPr>
          <w:rFonts w:hint="eastAsia"/>
        </w:rPr>
        <w:t>零速检测、零速</w:t>
      </w:r>
      <w:r w:rsidR="00F62817">
        <w:rPr>
          <w:rFonts w:hint="eastAsia"/>
        </w:rPr>
        <w:t>修正</w:t>
      </w:r>
      <w:r w:rsidR="00E93554">
        <w:rPr>
          <w:rFonts w:hint="eastAsia"/>
        </w:rPr>
        <w:t>和航向修正等</w:t>
      </w:r>
      <w:r w:rsidR="007D5AD2">
        <w:rPr>
          <w:rFonts w:hint="eastAsia"/>
        </w:rPr>
        <w:t>。</w:t>
      </w:r>
      <w:r w:rsidR="00CF7AE2">
        <w:rPr>
          <w:rFonts w:hint="eastAsia"/>
        </w:rPr>
        <w:t>行走是一个周期性的过程，双脚交替接触地面支撑身体前进，在</w:t>
      </w:r>
      <w:ins w:id="87" w:author="Sun Fangmin" w:date="2021-09-24T14:02:00Z">
        <w:r>
          <w:rPr>
            <w:rFonts w:hint="eastAsia"/>
          </w:rPr>
          <w:t>整体</w:t>
        </w:r>
      </w:ins>
      <w:r w:rsidR="00CF7AE2">
        <w:rPr>
          <w:rFonts w:hint="eastAsia"/>
        </w:rPr>
        <w:t>脚面</w:t>
      </w:r>
      <w:ins w:id="88" w:author="Sun Fangmin" w:date="2021-09-24T14:02:00Z">
        <w:r>
          <w:rPr>
            <w:rFonts w:hint="eastAsia"/>
          </w:rPr>
          <w:t>水平</w:t>
        </w:r>
      </w:ins>
      <w:r w:rsidR="00CF7AE2">
        <w:rPr>
          <w:rFonts w:hint="eastAsia"/>
        </w:rPr>
        <w:t>接触</w:t>
      </w:r>
      <w:r w:rsidR="00CF7AE2" w:rsidRPr="00725576">
        <w:rPr>
          <w:rFonts w:hint="eastAsia"/>
        </w:rPr>
        <w:t>地面</w:t>
      </w:r>
      <w:ins w:id="89" w:author="Sun Fangmin" w:date="2021-09-24T14:02:00Z">
        <w:r>
          <w:rPr>
            <w:rFonts w:hint="eastAsia"/>
          </w:rPr>
          <w:t>的短暂</w:t>
        </w:r>
      </w:ins>
      <w:r w:rsidR="00CF7AE2" w:rsidRPr="00725576">
        <w:rPr>
          <w:rFonts w:hint="eastAsia"/>
        </w:rPr>
        <w:t>时间</w:t>
      </w:r>
      <w:del w:id="90" w:author="Sun Fangmin" w:date="2021-09-24T14:02:00Z">
        <w:r w:rsidR="00CF7AE2" w:rsidRPr="00725576" w:rsidDel="004C33DD">
          <w:rPr>
            <w:rFonts w:hint="eastAsia"/>
          </w:rPr>
          <w:delText>段</w:delText>
        </w:r>
      </w:del>
      <w:r w:rsidR="00CF7AE2" w:rsidRPr="00725576">
        <w:rPr>
          <w:rFonts w:hint="eastAsia"/>
        </w:rPr>
        <w:t>内</w:t>
      </w:r>
      <w:ins w:id="91" w:author="Sun Fangmin" w:date="2021-09-24T14:02:00Z">
        <w:r>
          <w:rPr>
            <w:rFonts w:hint="eastAsia"/>
          </w:rPr>
          <w:t>（步态</w:t>
        </w:r>
        <w:commentRangeStart w:id="92"/>
        <w:r>
          <w:rPr>
            <w:rFonts w:hint="eastAsia"/>
          </w:rPr>
          <w:t>周期的</w:t>
        </w:r>
        <w:r>
          <w:rPr>
            <w:rFonts w:hint="eastAsia"/>
          </w:rPr>
          <w:t>3</w:t>
        </w:r>
        <w:r>
          <w:t>0</w:t>
        </w:r>
        <w:r>
          <w:rPr>
            <w:rFonts w:hint="eastAsia"/>
          </w:rPr>
          <w:t>%</w:t>
        </w:r>
        <w:r>
          <w:rPr>
            <w:rFonts w:hint="eastAsia"/>
          </w:rPr>
          <w:t>，</w:t>
        </w:r>
      </w:ins>
      <w:ins w:id="93" w:author="Sun Fangmin" w:date="2021-09-24T14:03:00Z">
        <w:r>
          <w:rPr>
            <w:rFonts w:hint="eastAsia"/>
          </w:rPr>
          <w:t>时长约：</w:t>
        </w:r>
        <w:r>
          <w:rPr>
            <w:rFonts w:hint="eastAsia"/>
          </w:rPr>
          <w:t>ms</w:t>
        </w:r>
        <w:commentRangeEnd w:id="92"/>
        <w:r>
          <w:rPr>
            <w:rStyle w:val="af0"/>
          </w:rPr>
          <w:commentReference w:id="92"/>
        </w:r>
      </w:ins>
      <w:ins w:id="94" w:author="Sun Fangmin" w:date="2021-09-24T14:02:00Z">
        <w:r>
          <w:rPr>
            <w:rFonts w:hint="eastAsia"/>
          </w:rPr>
          <w:t>）</w:t>
        </w:r>
      </w:ins>
      <w:r w:rsidR="00CF7AE2" w:rsidRPr="00725576">
        <w:rPr>
          <w:rFonts w:hint="eastAsia"/>
        </w:rPr>
        <w:t>，脚面的速度近似为零</w:t>
      </w:r>
      <w:r w:rsidR="009A6D19">
        <w:rPr>
          <w:rFonts w:hint="eastAsia"/>
        </w:rPr>
        <w:t>，零速检测就是要正确检测出这个时间段</w:t>
      </w:r>
      <w:ins w:id="95" w:author="Sun Fangmin" w:date="2021-09-24T14:04:00Z">
        <w:r>
          <w:rPr>
            <w:rFonts w:hint="eastAsia"/>
          </w:rPr>
          <w:t>并用于修正速度误差</w:t>
        </w:r>
      </w:ins>
      <w:r w:rsidR="009A6D19">
        <w:rPr>
          <w:rFonts w:hint="eastAsia"/>
        </w:rPr>
        <w:t>。</w:t>
      </w:r>
      <w:r w:rsidR="000B4C10">
        <w:rPr>
          <w:rFonts w:hint="eastAsia"/>
        </w:rPr>
        <w:t>零速检测的具体方法有很多，包括</w:t>
      </w:r>
      <w:r w:rsidR="0041528E">
        <w:rPr>
          <w:rFonts w:hint="eastAsia"/>
        </w:rPr>
        <w:t>峰值检测</w:t>
      </w:r>
      <w:r w:rsidR="0041528E">
        <w:rPr>
          <w:rFonts w:hint="eastAsia"/>
        </w:rPr>
        <w:t>[</w:t>
      </w:r>
      <w:r w:rsidR="0041528E">
        <w:t>5]</w:t>
      </w:r>
      <w:r w:rsidR="0041528E">
        <w:rPr>
          <w:rFonts w:hint="eastAsia"/>
        </w:rPr>
        <w:t>、固定周期长度</w:t>
      </w:r>
      <w:r w:rsidR="0041528E">
        <w:rPr>
          <w:rFonts w:hint="eastAsia"/>
        </w:rPr>
        <w:t>[</w:t>
      </w:r>
      <w:r w:rsidR="0041528E">
        <w:t>6]</w:t>
      </w:r>
      <w:r w:rsidR="0041528E">
        <w:rPr>
          <w:rFonts w:hint="eastAsia"/>
        </w:rPr>
        <w:t>、启发式分割方法</w:t>
      </w:r>
      <w:r w:rsidR="0041528E">
        <w:rPr>
          <w:rFonts w:hint="eastAsia"/>
        </w:rPr>
        <w:t>[</w:t>
      </w:r>
      <w:r w:rsidR="0041528E">
        <w:t>7-</w:t>
      </w:r>
      <w:r w:rsidR="0041528E">
        <w:rPr>
          <w:rFonts w:hint="eastAsia"/>
        </w:rPr>
        <w:t>10</w:t>
      </w:r>
      <w:r w:rsidR="0041528E">
        <w:t>]</w:t>
      </w:r>
      <w:r w:rsidR="0041528E">
        <w:rPr>
          <w:rFonts w:hint="eastAsia"/>
        </w:rPr>
        <w:t>和</w:t>
      </w:r>
      <w:r w:rsidR="006353B5">
        <w:rPr>
          <w:rFonts w:hint="eastAsia"/>
        </w:rPr>
        <w:t>隐马尔可夫模型方法</w:t>
      </w:r>
      <w:r w:rsidR="006353B5">
        <w:rPr>
          <w:rFonts w:hint="eastAsia"/>
        </w:rPr>
        <w:t>[</w:t>
      </w:r>
      <w:r w:rsidR="006353B5">
        <w:t>11]</w:t>
      </w:r>
      <w:r w:rsidR="006353B5">
        <w:rPr>
          <w:rFonts w:hint="eastAsia"/>
        </w:rPr>
        <w:t>，前两种方法检</w:t>
      </w:r>
      <w:commentRangeStart w:id="96"/>
      <w:r w:rsidR="006353B5">
        <w:rPr>
          <w:rFonts w:hint="eastAsia"/>
        </w:rPr>
        <w:t>测效果不</w:t>
      </w:r>
      <w:commentRangeEnd w:id="96"/>
      <w:r>
        <w:rPr>
          <w:rStyle w:val="af0"/>
        </w:rPr>
        <w:commentReference w:id="96"/>
      </w:r>
      <w:r w:rsidR="006353B5">
        <w:rPr>
          <w:rFonts w:hint="eastAsia"/>
        </w:rPr>
        <w:t>佳，后两种方法具有比较好的检测性能</w:t>
      </w:r>
      <w:r w:rsidR="00325223">
        <w:rPr>
          <w:rFonts w:hint="eastAsia"/>
        </w:rPr>
        <w:t>。</w:t>
      </w:r>
      <w:r w:rsidR="00B2782C">
        <w:rPr>
          <w:rFonts w:hint="eastAsia"/>
        </w:rPr>
        <w:t>零速检测为零速修正提供前提条件，</w:t>
      </w:r>
      <w:r w:rsidR="00393442">
        <w:rPr>
          <w:rFonts w:hint="eastAsia"/>
        </w:rPr>
        <w:t>零速修正就是在零速区间内将速度误差作为观测量，结合卡尔曼滤波模型对定位参数进行修正</w:t>
      </w:r>
      <w:r w:rsidR="00B47CCA">
        <w:rPr>
          <w:rFonts w:hint="eastAsia"/>
        </w:rPr>
        <w:t>[</w:t>
      </w:r>
      <w:r w:rsidR="00B47CCA">
        <w:t>4]</w:t>
      </w:r>
      <w:r w:rsidR="00393442">
        <w:rPr>
          <w:rFonts w:hint="eastAsia"/>
        </w:rPr>
        <w:t>。但是零速度区间足部往往存在微小的抖动或者旋转，此时</w:t>
      </w:r>
      <w:del w:id="97" w:author="Sun Fangmin" w:date="2021-09-24T13:24:00Z">
        <w:r w:rsidR="00393442" w:rsidDel="00791BD6">
          <w:rPr>
            <w:rFonts w:hint="eastAsia"/>
          </w:rPr>
          <w:delText>系统</w:delText>
        </w:r>
      </w:del>
      <w:ins w:id="98" w:author="Sun Fangmin" w:date="2021-09-24T13:24:00Z">
        <w:r w:rsidR="00791BD6">
          <w:rPr>
            <w:rFonts w:hint="eastAsia"/>
          </w:rPr>
          <w:t>人体</w:t>
        </w:r>
      </w:ins>
      <w:r w:rsidR="00393442">
        <w:rPr>
          <w:rFonts w:hint="eastAsia"/>
        </w:rPr>
        <w:t>的</w:t>
      </w:r>
      <w:del w:id="99" w:author="Sun Fangmin" w:date="2021-09-24T13:24:00Z">
        <w:r w:rsidR="00393442" w:rsidDel="00791BD6">
          <w:rPr>
            <w:rFonts w:hint="eastAsia"/>
          </w:rPr>
          <w:delText>真是</w:delText>
        </w:r>
      </w:del>
      <w:ins w:id="100" w:author="Sun Fangmin" w:date="2021-09-24T13:24:00Z">
        <w:r w:rsidR="00791BD6">
          <w:rPr>
            <w:rFonts w:hint="eastAsia"/>
          </w:rPr>
          <w:t>真实</w:t>
        </w:r>
      </w:ins>
      <w:r w:rsidR="00393442">
        <w:rPr>
          <w:rFonts w:hint="eastAsia"/>
        </w:rPr>
        <w:t>速度接近于零，但不等于零，零速修正把速度修正为零就会引入额外的误差。</w:t>
      </w:r>
      <w:r w:rsidR="00B47CCA">
        <w:rPr>
          <w:rFonts w:hint="eastAsia"/>
        </w:rPr>
        <w:t>另外</w:t>
      </w:r>
      <w:r w:rsidR="00F123B7">
        <w:rPr>
          <w:rFonts w:hint="eastAsia"/>
        </w:rPr>
        <w:t>根据卡尔曼滤波模型</w:t>
      </w:r>
      <w:ins w:id="101" w:author="Sun Fangmin" w:date="2021-09-24T13:24:00Z">
        <w:r w:rsidR="00791BD6">
          <w:t>中</w:t>
        </w:r>
      </w:ins>
      <w:del w:id="102" w:author="Sun Fangmin" w:date="2021-09-24T13:24:00Z">
        <w:r w:rsidR="00F123B7" w:rsidDel="00791BD6">
          <w:rPr>
            <w:rFonts w:hint="eastAsia"/>
          </w:rPr>
          <w:delText>种</w:delText>
        </w:r>
      </w:del>
      <w:r w:rsidR="00F123B7">
        <w:rPr>
          <w:rFonts w:hint="eastAsia"/>
        </w:rPr>
        <w:t>的状态转换方程可知，航向误差只与角速度相关，而与速度无关，所以零速修正不能修正航向误差。为了弥补零速修正的缺陷，研究人员</w:t>
      </w:r>
      <w:r w:rsidR="00E75F25">
        <w:rPr>
          <w:rFonts w:hint="eastAsia"/>
        </w:rPr>
        <w:t>在零速修正的基础上，提出了航向推算算法</w:t>
      </w:r>
      <w:r w:rsidR="00E75F25">
        <w:rPr>
          <w:rFonts w:hint="eastAsia"/>
        </w:rPr>
        <w:t>[</w:t>
      </w:r>
      <w:r w:rsidR="00E75F25">
        <w:t>12]</w:t>
      </w:r>
      <w:r w:rsidR="00E75F25">
        <w:rPr>
          <w:rFonts w:hint="eastAsia"/>
        </w:rPr>
        <w:t>、倒立摆模型</w:t>
      </w:r>
      <w:r w:rsidR="00E75F25">
        <w:rPr>
          <w:rFonts w:hint="eastAsia"/>
        </w:rPr>
        <w:t>[</w:t>
      </w:r>
      <w:r w:rsidR="00E75F25">
        <w:t>13]</w:t>
      </w:r>
      <w:r w:rsidR="00E75F25">
        <w:rPr>
          <w:rFonts w:hint="eastAsia"/>
        </w:rPr>
        <w:t>、双脚距离约束</w:t>
      </w:r>
      <w:r w:rsidR="00E75F25">
        <w:rPr>
          <w:rFonts w:hint="eastAsia"/>
        </w:rPr>
        <w:t>[</w:t>
      </w:r>
      <w:r w:rsidR="00E75F25">
        <w:t>14-16]</w:t>
      </w:r>
      <w:r w:rsidR="00E75F25">
        <w:rPr>
          <w:rFonts w:hint="eastAsia"/>
        </w:rPr>
        <w:t>和磁力计</w:t>
      </w:r>
      <w:r w:rsidR="00E75F25">
        <w:rPr>
          <w:rFonts w:hint="eastAsia"/>
        </w:rPr>
        <w:t>[</w:t>
      </w:r>
      <w:r w:rsidR="00E75F25">
        <w:t>15</w:t>
      </w:r>
      <w:r w:rsidR="00E75F25">
        <w:rPr>
          <w:rFonts w:hint="eastAsia"/>
        </w:rPr>
        <w:t>,</w:t>
      </w:r>
      <w:r w:rsidR="00E75F25">
        <w:t>17]</w:t>
      </w:r>
      <w:r w:rsidR="00E75F25">
        <w:rPr>
          <w:rFonts w:hint="eastAsia"/>
        </w:rPr>
        <w:t>等方法修正航向。</w:t>
      </w:r>
    </w:p>
    <w:p w14:paraId="558EA49B" w14:textId="61302009" w:rsidR="00B27046" w:rsidRPr="00E92985" w:rsidRDefault="00B05BF6" w:rsidP="00F9687A">
      <w:pPr>
        <w:ind w:firstLine="11.75pt"/>
      </w:pPr>
      <w:r>
        <w:rPr>
          <w:rFonts w:hint="eastAsia"/>
        </w:rPr>
        <w:t>上述</w:t>
      </w:r>
      <w:del w:id="103" w:author="Sun Fangmin" w:date="2021-09-24T13:27:00Z">
        <w:r w:rsidDel="00791BD6">
          <w:rPr>
            <w:rFonts w:hint="eastAsia"/>
          </w:rPr>
          <w:delText>这些</w:delText>
        </w:r>
      </w:del>
      <w:r>
        <w:rPr>
          <w:rFonts w:hint="eastAsia"/>
        </w:rPr>
        <w:t>研究表明，</w:t>
      </w:r>
      <w:r w:rsidR="00142E7C">
        <w:rPr>
          <w:rFonts w:hint="eastAsia"/>
        </w:rPr>
        <w:t>W</w:t>
      </w:r>
      <w:r w:rsidR="00142E7C">
        <w:t>IPT</w:t>
      </w:r>
      <w:r w:rsidR="00C80DE5">
        <w:rPr>
          <w:rFonts w:hint="eastAsia"/>
        </w:rPr>
        <w:t>在原理上</w:t>
      </w:r>
      <w:del w:id="104" w:author="Sun Fangmin" w:date="2021-09-24T13:25:00Z">
        <w:r w:rsidR="00C80DE5" w:rsidDel="00791BD6">
          <w:rPr>
            <w:rFonts w:hint="eastAsia"/>
          </w:rPr>
          <w:delText>是</w:delText>
        </w:r>
      </w:del>
      <w:ins w:id="105" w:author="Sun Fangmin" w:date="2021-09-24T13:25:00Z">
        <w:r w:rsidR="00791BD6">
          <w:rPr>
            <w:rFonts w:hint="eastAsia"/>
          </w:rPr>
          <w:t>具有</w:t>
        </w:r>
      </w:ins>
      <w:del w:id="106" w:author="Sun Fangmin" w:date="2021-09-24T13:25:00Z">
        <w:r w:rsidR="00C80DE5" w:rsidDel="00791BD6">
          <w:rPr>
            <w:rFonts w:hint="eastAsia"/>
          </w:rPr>
          <w:delText>行得通的</w:delText>
        </w:r>
      </w:del>
      <w:ins w:id="107" w:author="Sun Fangmin" w:date="2021-09-24T13:25:00Z">
        <w:r w:rsidR="00791BD6">
          <w:rPr>
            <w:rFonts w:hint="eastAsia"/>
          </w:rPr>
          <w:t>可行性</w:t>
        </w:r>
      </w:ins>
      <w:r w:rsidR="00C80DE5">
        <w:rPr>
          <w:rFonts w:hint="eastAsia"/>
        </w:rPr>
        <w:t>，</w:t>
      </w:r>
      <w:del w:id="108" w:author="Sun Fangmin" w:date="2021-09-24T13:27:00Z">
        <w:r w:rsidR="00C80DE5" w:rsidDel="00791BD6">
          <w:rPr>
            <w:rFonts w:hint="eastAsia"/>
          </w:rPr>
          <w:delText>这些</w:delText>
        </w:r>
      </w:del>
      <w:ins w:id="109" w:author="Sun Fangmin" w:date="2021-09-24T13:27:00Z">
        <w:r w:rsidR="00791BD6">
          <w:rPr>
            <w:rFonts w:hint="eastAsia"/>
          </w:rPr>
          <w:t>且部分</w:t>
        </w:r>
      </w:ins>
      <w:r w:rsidR="00C80DE5">
        <w:rPr>
          <w:rFonts w:hint="eastAsia"/>
        </w:rPr>
        <w:t>研究成果已经达到了一定精度的</w:t>
      </w:r>
      <w:del w:id="110" w:author="Sun Fangmin" w:date="2021-09-24T13:27:00Z">
        <w:r w:rsidR="00C80DE5" w:rsidDel="00791BD6">
          <w:rPr>
            <w:rFonts w:hint="eastAsia"/>
          </w:rPr>
          <w:delText>定位</w:delText>
        </w:r>
      </w:del>
      <w:ins w:id="111" w:author="Sun Fangmin" w:date="2021-09-24T13:27:00Z">
        <w:r w:rsidR="00791BD6">
          <w:rPr>
            <w:rFonts w:hint="eastAsia"/>
          </w:rPr>
          <w:t>导航定位</w:t>
        </w:r>
      </w:ins>
      <w:r w:rsidR="00C80DE5">
        <w:rPr>
          <w:rFonts w:hint="eastAsia"/>
        </w:rPr>
        <w:t>效果，但</w:t>
      </w:r>
      <w:ins w:id="112" w:author="Sun Fangmin" w:date="2021-09-24T13:28:00Z">
        <w:r w:rsidR="00791BD6">
          <w:rPr>
            <w:rFonts w:hint="eastAsia"/>
          </w:rPr>
          <w:t>在一些复杂的场景（如，上下楼梯，。。。。）</w:t>
        </w:r>
      </w:ins>
      <w:r w:rsidR="00C80DE5">
        <w:rPr>
          <w:rFonts w:hint="eastAsia"/>
        </w:rPr>
        <w:t>仍然</w:t>
      </w:r>
      <w:ins w:id="113" w:author="Sun Fangmin" w:date="2021-09-24T13:29:00Z">
        <w:r w:rsidR="00791BD6">
          <w:rPr>
            <w:rFonts w:hint="eastAsia"/>
          </w:rPr>
          <w:t>不能满足应用需求，在定位精度、</w:t>
        </w:r>
      </w:ins>
      <w:ins w:id="114" w:author="Sun Fangmin" w:date="2021-09-24T13:30:00Z">
        <w:r w:rsidR="00791BD6">
          <w:rPr>
            <w:rFonts w:hint="eastAsia"/>
          </w:rPr>
          <w:t>计算实时性（指标还有哪些？）</w:t>
        </w:r>
        <w:r w:rsidR="00047FC6">
          <w:rPr>
            <w:rFonts w:hint="eastAsia"/>
          </w:rPr>
          <w:t>等方面</w:t>
        </w:r>
      </w:ins>
      <w:r w:rsidR="00C80DE5">
        <w:rPr>
          <w:rFonts w:hint="eastAsia"/>
        </w:rPr>
        <w:t>还有很大的提升空间。</w:t>
      </w:r>
      <w:del w:id="115" w:author="Sun Fangmin" w:date="2021-09-24T13:30:00Z">
        <w:r w:rsidR="00C80DE5" w:rsidDel="00047FC6">
          <w:rPr>
            <w:rFonts w:hint="eastAsia"/>
          </w:rPr>
          <w:delText>另</w:delText>
        </w:r>
      </w:del>
      <w:ins w:id="116" w:author="Sun Fangmin" w:date="2021-09-24T13:30:00Z">
        <w:r w:rsidR="00047FC6">
          <w:rPr>
            <w:rFonts w:hint="eastAsia"/>
          </w:rPr>
          <w:t>此</w:t>
        </w:r>
      </w:ins>
      <w:r w:rsidR="00C80DE5">
        <w:rPr>
          <w:rFonts w:hint="eastAsia"/>
        </w:rPr>
        <w:t>外，</w:t>
      </w:r>
      <w:ins w:id="117" w:author="Sun Fangmin" w:date="2021-09-24T13:31:00Z">
        <w:r w:rsidR="00047FC6">
          <w:rPr>
            <w:rFonts w:hint="eastAsia"/>
          </w:rPr>
          <w:t>随着</w:t>
        </w:r>
      </w:ins>
      <w:ins w:id="118" w:author="Sun Fangmin" w:date="2021-09-24T14:06:00Z">
        <w:r w:rsidR="004C33DD">
          <w:rPr>
            <w:rFonts w:hint="eastAsia"/>
          </w:rPr>
          <w:t>人工智能</w:t>
        </w:r>
      </w:ins>
      <w:ins w:id="119" w:author="Sun Fangmin" w:date="2021-09-24T13:31:00Z">
        <w:r w:rsidR="00047FC6">
          <w:rPr>
            <w:rFonts w:hint="eastAsia"/>
          </w:rPr>
          <w:t>技术的发展，</w:t>
        </w:r>
      </w:ins>
      <w:ins w:id="120" w:author="Sun Fangmin" w:date="2021-09-24T14:06:00Z">
        <w:r w:rsidR="004C33DD">
          <w:rPr>
            <w:rFonts w:hint="eastAsia"/>
          </w:rPr>
          <w:t>将机器学习</w:t>
        </w:r>
      </w:ins>
      <w:ins w:id="121" w:author="Sun Fangmin" w:date="2021-09-24T14:07:00Z">
        <w:r w:rsidR="004C33DD">
          <w:rPr>
            <w:rFonts w:hint="eastAsia"/>
          </w:rPr>
          <w:t>/</w:t>
        </w:r>
        <w:r w:rsidR="004C33DD">
          <w:t>深度学习方法与惯性导航结合起来也将进一步提升室内定位与导航的</w:t>
        </w:r>
        <w:r w:rsidR="004C33DD">
          <w:lastRenderedPageBreak/>
          <w:t>性能</w:t>
        </w:r>
        <w:r w:rsidR="004C33DD">
          <w:rPr>
            <w:rFonts w:hint="eastAsia"/>
          </w:rPr>
          <w:t>。</w:t>
        </w:r>
      </w:ins>
      <w:del w:id="122" w:author="Sun Fangmin" w:date="2021-09-24T14:07:00Z">
        <w:r w:rsidR="00C80DE5" w:rsidDel="004C33DD">
          <w:rPr>
            <w:rFonts w:hint="eastAsia"/>
          </w:rPr>
          <w:delText>已有的研究很少与深度学习结合起来</w:delText>
        </w:r>
        <w:r w:rsidR="00CA7230" w:rsidDel="004C33DD">
          <w:rPr>
            <w:rFonts w:hint="eastAsia"/>
          </w:rPr>
          <w:delText>。</w:delText>
        </w:r>
      </w:del>
      <w:r w:rsidR="00CA7230">
        <w:rPr>
          <w:rFonts w:hint="eastAsia"/>
        </w:rPr>
        <w:t>因此，本课题拟使用加速度和角速度数据实现基于可穿戴惯性传感器的室内定位技术，结合深度学习进一步提高定位的精确度和可靠性。</w:t>
      </w:r>
    </w:p>
    <w:p w14:paraId="5C4DB569" w14:textId="675CAB38" w:rsidR="001A3FE0" w:rsidRPr="00D50677" w:rsidRDefault="007B39C5" w:rsidP="007B39C5">
      <w:pPr>
        <w:pStyle w:val="af6"/>
        <w:spacing w:before="15.60pt"/>
      </w:pPr>
      <w:r>
        <w:rPr>
          <w:rFonts w:hint="eastAsia"/>
        </w:rPr>
        <w:t>三、</w:t>
      </w:r>
      <w:r w:rsidR="001A3FE0" w:rsidRPr="00D50677">
        <w:rPr>
          <w:rFonts w:hint="eastAsia"/>
        </w:rPr>
        <w:t>课题主要研究内容、预期目标</w:t>
      </w:r>
    </w:p>
    <w:p w14:paraId="2C355496" w14:textId="5599AA7E" w:rsidR="004A41C7" w:rsidRPr="004A41C7" w:rsidRDefault="004A41C7" w:rsidP="00F9687A">
      <w:pPr>
        <w:ind w:firstLine="11.75pt"/>
        <w:rPr>
          <w:color w:val="FF0000"/>
        </w:rPr>
      </w:pPr>
      <w:r>
        <w:rPr>
          <w:rFonts w:hint="eastAsia"/>
        </w:rPr>
        <w:t>本课题主要围绕</w:t>
      </w:r>
      <w:ins w:id="123" w:author="Sun Fangmin" w:date="2021-09-24T14:10:00Z">
        <w:r w:rsidR="004C33DD">
          <w:rPr>
            <w:rFonts w:hint="eastAsia"/>
          </w:rPr>
          <w:t>基于可穿戴传感器的室内</w:t>
        </w:r>
      </w:ins>
      <w:ins w:id="124" w:author="Sun Fangmin" w:date="2021-09-24T14:11:00Z">
        <w:r w:rsidR="004C33DD">
          <w:rPr>
            <w:rFonts w:hint="eastAsia"/>
          </w:rPr>
          <w:t>定位与</w:t>
        </w:r>
      </w:ins>
      <w:ins w:id="125" w:author="Sun Fangmin" w:date="2021-09-24T14:10:00Z">
        <w:r w:rsidR="004C33DD">
          <w:rPr>
            <w:rFonts w:hint="eastAsia"/>
          </w:rPr>
          <w:t>惯</w:t>
        </w:r>
      </w:ins>
      <w:ins w:id="126" w:author="Sun Fangmin" w:date="2021-09-24T14:11:00Z">
        <w:r w:rsidR="0099053E">
          <w:rPr>
            <w:rFonts w:hint="eastAsia"/>
          </w:rPr>
          <w:t>性</w:t>
        </w:r>
      </w:ins>
      <w:ins w:id="127" w:author="Sun Fangmin" w:date="2021-09-24T14:10:00Z">
        <w:r w:rsidR="004C33DD">
          <w:rPr>
            <w:rFonts w:hint="eastAsia"/>
          </w:rPr>
          <w:t>导</w:t>
        </w:r>
      </w:ins>
      <w:ins w:id="128" w:author="Sun Fangmin" w:date="2021-09-24T14:11:00Z">
        <w:r w:rsidR="0099053E">
          <w:rPr>
            <w:rFonts w:hint="eastAsia"/>
          </w:rPr>
          <w:t>航技术展开，提出基于零速修正的</w:t>
        </w:r>
      </w:ins>
      <w:ins w:id="129" w:author="Sun Fangmin" w:date="2021-09-24T14:13:00Z">
        <w:r w:rsidR="0099053E">
          <w:rPr>
            <w:rFonts w:hint="eastAsia"/>
          </w:rPr>
          <w:t>速度</w:t>
        </w:r>
      </w:ins>
      <w:del w:id="130" w:author="Sun Fangmin" w:date="2021-09-24T14:13:00Z">
        <w:r w:rsidR="00552A82" w:rsidDel="0099053E">
          <w:rPr>
            <w:rFonts w:hint="eastAsia"/>
          </w:rPr>
          <w:delText>抑制</w:delText>
        </w:r>
      </w:del>
      <w:del w:id="131" w:author="Sun Fangmin" w:date="2021-09-24T14:11:00Z">
        <w:r w:rsidR="00CE2521" w:rsidDel="0099053E">
          <w:rPr>
            <w:rFonts w:hint="eastAsia"/>
            <w:color w:val="000000"/>
          </w:rPr>
          <w:delText>W</w:delText>
        </w:r>
        <w:r w:rsidR="00CE2521" w:rsidDel="0099053E">
          <w:rPr>
            <w:color w:val="000000"/>
          </w:rPr>
          <w:delText>IPT</w:delText>
        </w:r>
      </w:del>
      <w:r>
        <w:rPr>
          <w:rFonts w:hint="eastAsia"/>
        </w:rPr>
        <w:t>误差积累</w:t>
      </w:r>
      <w:ins w:id="132" w:author="Sun Fangmin" w:date="2021-09-24T14:13:00Z">
        <w:r w:rsidR="0099053E">
          <w:rPr>
            <w:rFonts w:hint="eastAsia"/>
          </w:rPr>
          <w:t>抑制</w:t>
        </w:r>
      </w:ins>
      <w:del w:id="133" w:author="Sun Fangmin" w:date="2021-09-24T14:11:00Z">
        <w:r w:rsidDel="0099053E">
          <w:rPr>
            <w:rFonts w:hint="eastAsia"/>
          </w:rPr>
          <w:delText>展开</w:delText>
        </w:r>
      </w:del>
      <w:ins w:id="134" w:author="Sun Fangmin" w:date="2021-09-24T14:11:00Z">
        <w:r w:rsidR="0099053E">
          <w:rPr>
            <w:rFonts w:hint="eastAsia"/>
          </w:rPr>
          <w:t>方法</w:t>
        </w:r>
      </w:ins>
      <w:ins w:id="135" w:author="Sun Fangmin" w:date="2021-09-24T14:12:00Z">
        <w:r w:rsidR="0099053E">
          <w:rPr>
            <w:rFonts w:hint="eastAsia"/>
          </w:rPr>
          <w:t>和</w:t>
        </w:r>
        <w:r w:rsidR="0099053E">
          <w:rPr>
            <w:rFonts w:hint="eastAsia"/>
          </w:rPr>
          <w:t xml:space="preserve"> </w:t>
        </w:r>
      </w:ins>
      <w:commentRangeStart w:id="136"/>
      <w:ins w:id="137" w:author="Sun Fangmin" w:date="2021-09-24T14:14:00Z">
        <w:r w:rsidR="0099053E">
          <w:t xml:space="preserve">   </w:t>
        </w:r>
        <w:commentRangeEnd w:id="136"/>
        <w:r w:rsidR="0099053E">
          <w:rPr>
            <w:rStyle w:val="af0"/>
          </w:rPr>
          <w:commentReference w:id="136"/>
        </w:r>
        <w:r w:rsidR="0099053E">
          <w:t xml:space="preserve"> </w:t>
        </w:r>
      </w:ins>
      <w:ins w:id="138" w:author="Sun Fangmin" w:date="2021-09-24T14:12:00Z">
        <w:r w:rsidR="0099053E">
          <w:t xml:space="preserve"> </w:t>
        </w:r>
        <w:r w:rsidR="0099053E">
          <w:t>航向修正方法</w:t>
        </w:r>
        <w:r w:rsidR="0099053E">
          <w:rPr>
            <w:rFonts w:hint="eastAsia"/>
          </w:rPr>
          <w:t>。</w:t>
        </w:r>
      </w:ins>
      <w:del w:id="139" w:author="Sun Fangmin" w:date="2021-09-24T14:12:00Z">
        <w:r w:rsidDel="0099053E">
          <w:rPr>
            <w:rFonts w:hint="eastAsia"/>
          </w:rPr>
          <w:delText>，</w:delText>
        </w:r>
      </w:del>
      <w:r w:rsidR="000173DA">
        <w:rPr>
          <w:rFonts w:hint="eastAsia"/>
        </w:rPr>
        <w:t>采用</w:t>
      </w:r>
      <w:del w:id="140" w:author="Sun Fangmin" w:date="2021-09-24T19:01:00Z">
        <w:r w:rsidR="000173DA" w:rsidDel="00E03A0C">
          <w:rPr>
            <w:rFonts w:hint="eastAsia"/>
          </w:rPr>
          <w:delText>XSENS</w:delText>
        </w:r>
      </w:del>
      <w:ins w:id="141" w:author="Sun Fangmin" w:date="2021-09-24T19:01:00Z">
        <w:r w:rsidR="00E03A0C">
          <w:rPr>
            <w:rFonts w:hint="eastAsia"/>
          </w:rPr>
          <w:t>惯性</w:t>
        </w:r>
      </w:ins>
      <w:r w:rsidR="000173DA">
        <w:rPr>
          <w:rFonts w:hint="eastAsia"/>
        </w:rPr>
        <w:t>传感器</w:t>
      </w:r>
      <w:del w:id="142" w:author="Sun Fangmin" w:date="2021-09-24T19:01:00Z">
        <w:r w:rsidR="000173DA" w:rsidDel="00E03A0C">
          <w:rPr>
            <w:rFonts w:hint="eastAsia"/>
          </w:rPr>
          <w:delText>自带</w:delText>
        </w:r>
      </w:del>
      <w:r w:rsidR="000173DA">
        <w:rPr>
          <w:rFonts w:hint="eastAsia"/>
        </w:rPr>
        <w:t>的三轴加速度计、三轴陀螺仪采集不同运动速度下</w:t>
      </w:r>
      <w:r w:rsidR="000173DA">
        <w:rPr>
          <w:rFonts w:hint="eastAsia"/>
        </w:rPr>
        <w:t>(</w:t>
      </w:r>
      <w:r w:rsidR="000173DA">
        <w:rPr>
          <w:rFonts w:hint="eastAsia"/>
        </w:rPr>
        <w:t>走路和跑步</w:t>
      </w:r>
      <w:r w:rsidR="000173DA">
        <w:t>)</w:t>
      </w:r>
      <w:r w:rsidR="000173DA">
        <w:t>的</w:t>
      </w:r>
      <w:r w:rsidR="000173DA">
        <w:rPr>
          <w:rFonts w:hint="eastAsia"/>
        </w:rPr>
        <w:t>步态数据，</w:t>
      </w:r>
      <w:r>
        <w:rPr>
          <w:rFonts w:hint="eastAsia"/>
        </w:rPr>
        <w:t>从步态数据中划分步态时相，</w:t>
      </w:r>
      <w:r w:rsidR="000173DA">
        <w:rPr>
          <w:rFonts w:hint="eastAsia"/>
        </w:rPr>
        <w:t>并结合</w:t>
      </w:r>
      <w:r w:rsidR="000173DA" w:rsidRPr="00510B6A">
        <w:rPr>
          <w:rFonts w:hint="eastAsia"/>
        </w:rPr>
        <w:t>零速</w:t>
      </w:r>
      <w:r w:rsidR="000173DA">
        <w:rPr>
          <w:rFonts w:hint="eastAsia"/>
        </w:rPr>
        <w:t>修正、神经网络和双脚距离约束等</w:t>
      </w:r>
      <w:r w:rsidR="00422C1E">
        <w:rPr>
          <w:rFonts w:hint="eastAsia"/>
        </w:rPr>
        <w:t>方法</w:t>
      </w:r>
      <w:r w:rsidR="000173DA">
        <w:rPr>
          <w:rFonts w:hint="eastAsia"/>
        </w:rPr>
        <w:t>限制误差积累，以准确解算定位信息</w:t>
      </w:r>
      <w:r w:rsidR="000173DA">
        <w:t>。本课题</w:t>
      </w:r>
      <w:r w:rsidR="000173DA">
        <w:rPr>
          <w:rFonts w:hint="eastAsia"/>
        </w:rPr>
        <w:t>研究内容</w:t>
      </w:r>
      <w:r w:rsidR="000173DA">
        <w:t>如图</w:t>
      </w:r>
      <w:r w:rsidR="000173DA">
        <w:rPr>
          <w:rFonts w:hint="eastAsia"/>
        </w:rPr>
        <w:t>3-1</w:t>
      </w:r>
      <w:r w:rsidR="000173DA" w:rsidRPr="00885455">
        <w:rPr>
          <w:rFonts w:hint="eastAsia"/>
        </w:rPr>
        <w:t>所示，</w:t>
      </w:r>
      <w:r w:rsidR="000173DA" w:rsidRPr="00C57B73">
        <w:rPr>
          <w:rFonts w:hint="eastAsia"/>
        </w:rPr>
        <w:t>包括自</w:t>
      </w:r>
      <w:r w:rsidR="000173DA" w:rsidRPr="0099053E">
        <w:rPr>
          <w:rFonts w:hint="eastAsia"/>
          <w:highlight w:val="yellow"/>
          <w:rPrChange w:id="143" w:author="Sun Fangmin" w:date="2021-09-24T14:19:00Z">
            <w:rPr>
              <w:rFonts w:hint="eastAsia"/>
            </w:rPr>
          </w:rPrChange>
        </w:rPr>
        <w:t>适应步态时相划分算法</w:t>
      </w:r>
      <w:r w:rsidR="00135D32" w:rsidRPr="0099053E">
        <w:rPr>
          <w:highlight w:val="yellow"/>
          <w:rPrChange w:id="144" w:author="Sun Fangmin" w:date="2021-09-24T14:19:00Z">
            <w:rPr/>
          </w:rPrChange>
        </w:rPr>
        <w:t>(</w:t>
      </w:r>
      <w:r w:rsidR="00135D32" w:rsidRPr="0099053E">
        <w:rPr>
          <w:rFonts w:hint="eastAsia"/>
          <w:highlight w:val="yellow"/>
          <w:rPrChange w:id="145" w:author="Sun Fangmin" w:date="2021-09-24T14:19:00Z">
            <w:rPr>
              <w:rFonts w:hint="eastAsia"/>
            </w:rPr>
          </w:rPrChange>
        </w:rPr>
        <w:t>检测零速区间</w:t>
      </w:r>
      <w:r w:rsidR="00135D32" w:rsidRPr="0099053E">
        <w:rPr>
          <w:highlight w:val="yellow"/>
          <w:rPrChange w:id="146" w:author="Sun Fangmin" w:date="2021-09-24T14:19:00Z">
            <w:rPr/>
          </w:rPrChange>
        </w:rPr>
        <w:t>)</w:t>
      </w:r>
      <w:r w:rsidR="000173DA" w:rsidRPr="0099053E">
        <w:rPr>
          <w:rFonts w:hint="eastAsia"/>
          <w:highlight w:val="yellow"/>
          <w:rPrChange w:id="147" w:author="Sun Fangmin" w:date="2021-09-24T14:19:00Z">
            <w:rPr>
              <w:rFonts w:hint="eastAsia"/>
            </w:rPr>
          </w:rPrChange>
        </w:rPr>
        <w:t>、</w:t>
      </w:r>
      <w:r w:rsidR="00C57B73" w:rsidRPr="0099053E">
        <w:rPr>
          <w:rFonts w:hint="eastAsia"/>
          <w:highlight w:val="yellow"/>
          <w:rPrChange w:id="148" w:author="Sun Fangmin" w:date="2021-09-24T14:19:00Z">
            <w:rPr>
              <w:rFonts w:hint="eastAsia"/>
            </w:rPr>
          </w:rPrChange>
        </w:rPr>
        <w:t>位移和航向变化量神经网络模型</w:t>
      </w:r>
      <w:r w:rsidR="000173DA" w:rsidRPr="0099053E">
        <w:rPr>
          <w:rFonts w:hint="eastAsia"/>
          <w:highlight w:val="yellow"/>
          <w:rPrChange w:id="149" w:author="Sun Fangmin" w:date="2021-09-24T14:19:00Z">
            <w:rPr>
              <w:rFonts w:hint="eastAsia"/>
            </w:rPr>
          </w:rPrChange>
        </w:rPr>
        <w:t>、</w:t>
      </w:r>
      <w:r w:rsidR="00E32F1B" w:rsidRPr="0099053E">
        <w:rPr>
          <w:rFonts w:hint="eastAsia"/>
          <w:highlight w:val="yellow"/>
          <w:rPrChange w:id="150" w:author="Sun Fangmin" w:date="2021-09-24T14:19:00Z">
            <w:rPr>
              <w:rFonts w:hint="eastAsia"/>
            </w:rPr>
          </w:rPrChange>
        </w:rPr>
        <w:t>基于卡尔曼滤波的零速修正和航向修正</w:t>
      </w:r>
      <w:r w:rsidR="00E32F1B" w:rsidRPr="00C57B73">
        <w:rPr>
          <w:rFonts w:hint="eastAsia"/>
        </w:rPr>
        <w:t>方法。</w:t>
      </w:r>
    </w:p>
    <w:p w14:paraId="62EC1E01" w14:textId="77777777" w:rsidR="005F2969" w:rsidRDefault="00ED7E05" w:rsidP="005F2969">
      <w:pPr>
        <w:pStyle w:val="afd"/>
        <w:rPr>
          <w:sz w:val="21"/>
          <w:szCs w:val="21"/>
        </w:rPr>
      </w:pPr>
      <w:r w:rsidRPr="00FE26A0">
        <w:drawing>
          <wp:inline distT="0" distB="0" distL="0" distR="0" wp14:anchorId="7F6CF469" wp14:editId="668158F1">
            <wp:extent cx="2943684" cy="1957761"/>
            <wp:effectExtent l="0" t="0" r="0"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684" cy="1957761"/>
                    </a:xfrm>
                    <a:prstGeom prst="rect">
                      <a:avLst/>
                    </a:prstGeom>
                    <a:noFill/>
                    <a:ln>
                      <a:noFill/>
                    </a:ln>
                  </pic:spPr>
                </pic:pic>
              </a:graphicData>
            </a:graphic>
          </wp:inline>
        </w:drawing>
      </w:r>
    </w:p>
    <w:p w14:paraId="7624A83B" w14:textId="46A5D513" w:rsidR="00E92985" w:rsidRPr="005F2969" w:rsidRDefault="00E92985" w:rsidP="005F2969">
      <w:pPr>
        <w:pStyle w:val="afd"/>
        <w:rPr>
          <w:sz w:val="21"/>
          <w:szCs w:val="21"/>
        </w:rPr>
      </w:pPr>
      <w:r w:rsidRPr="00BE2C1D">
        <w:rPr>
          <w:rFonts w:hint="eastAsia"/>
          <w:sz w:val="21"/>
          <w:szCs w:val="21"/>
        </w:rPr>
        <w:t>图</w:t>
      </w:r>
      <w:r w:rsidRPr="00BE2C1D">
        <w:rPr>
          <w:rFonts w:hint="eastAsia"/>
          <w:sz w:val="21"/>
          <w:szCs w:val="21"/>
        </w:rPr>
        <w:t>3-1</w:t>
      </w:r>
      <w:commentRangeStart w:id="151"/>
      <w:r w:rsidRPr="00BE2C1D">
        <w:rPr>
          <w:sz w:val="21"/>
          <w:szCs w:val="21"/>
        </w:rPr>
        <w:t xml:space="preserve"> </w:t>
      </w:r>
      <w:r w:rsidRPr="00BE2C1D">
        <w:rPr>
          <w:rFonts w:hint="eastAsia"/>
          <w:sz w:val="21"/>
          <w:szCs w:val="21"/>
        </w:rPr>
        <w:t>课题研究内容</w:t>
      </w:r>
      <w:commentRangeEnd w:id="151"/>
      <w:r w:rsidR="0099053E">
        <w:rPr>
          <w:rStyle w:val="af0"/>
          <w:noProof w:val="0"/>
        </w:rPr>
        <w:commentReference w:id="151"/>
      </w:r>
    </w:p>
    <w:p w14:paraId="7756C808" w14:textId="20366373" w:rsidR="005B7746" w:rsidRPr="00D92126" w:rsidRDefault="00DD368B" w:rsidP="00F9687A">
      <w:pPr>
        <w:ind w:firstLine="11.75pt"/>
      </w:pPr>
      <w:commentRangeStart w:id="152"/>
      <w:r w:rsidRPr="00D92126">
        <w:rPr>
          <w:rFonts w:hint="eastAsia"/>
        </w:rPr>
        <w:t>创新点如下</w:t>
      </w:r>
      <w:del w:id="153" w:author="Sun Fangmin" w:date="2021-09-24T14:23:00Z">
        <w:r w:rsidRPr="00D92126" w:rsidDel="0098731B">
          <w:rPr>
            <w:rFonts w:hint="eastAsia"/>
          </w:rPr>
          <w:delText>所示</w:delText>
        </w:r>
      </w:del>
      <w:commentRangeEnd w:id="152"/>
      <w:r w:rsidR="005A5C9D">
        <w:rPr>
          <w:rStyle w:val="af0"/>
        </w:rPr>
        <w:commentReference w:id="152"/>
      </w:r>
      <w:r w:rsidRPr="00D92126">
        <w:rPr>
          <w:rFonts w:hint="eastAsia"/>
        </w:rPr>
        <w:t>：</w:t>
      </w:r>
    </w:p>
    <w:p w14:paraId="5744CAA0" w14:textId="6191FD08" w:rsidR="00DD368B" w:rsidRPr="00D92126" w:rsidRDefault="00F9687A" w:rsidP="00F9687A">
      <w:pPr>
        <w:ind w:firstLine="11.75pt"/>
      </w:pPr>
      <w:r>
        <w:rPr>
          <w:rFonts w:hint="eastAsia"/>
        </w:rPr>
        <w:t>1</w:t>
      </w:r>
      <w:r>
        <w:rPr>
          <w:rFonts w:hint="eastAsia"/>
        </w:rPr>
        <w:t>、</w:t>
      </w:r>
      <w:r w:rsidR="004C0A60" w:rsidRPr="00D92126">
        <w:rPr>
          <w:rFonts w:hint="eastAsia"/>
        </w:rPr>
        <w:t>根据</w:t>
      </w:r>
      <w:commentRangeStart w:id="154"/>
      <w:r w:rsidR="004C0A60" w:rsidRPr="00D92126">
        <w:rPr>
          <w:rFonts w:hint="eastAsia"/>
        </w:rPr>
        <w:t>加速度和陀螺仪数据</w:t>
      </w:r>
      <w:commentRangeEnd w:id="154"/>
      <w:r w:rsidR="00A45760">
        <w:rPr>
          <w:rStyle w:val="af0"/>
        </w:rPr>
        <w:commentReference w:id="154"/>
      </w:r>
      <w:r w:rsidR="00DD368B" w:rsidRPr="00D92126">
        <w:rPr>
          <w:rFonts w:hint="eastAsia"/>
        </w:rPr>
        <w:t>准确划分不同运动</w:t>
      </w:r>
      <w:r w:rsidR="007F4AD0" w:rsidRPr="00D92126">
        <w:rPr>
          <w:rFonts w:hint="eastAsia"/>
        </w:rPr>
        <w:t>速度</w:t>
      </w:r>
      <w:r w:rsidR="00DD368B" w:rsidRPr="00D92126">
        <w:rPr>
          <w:rFonts w:hint="eastAsia"/>
        </w:rPr>
        <w:t>下的步态时相。</w:t>
      </w:r>
    </w:p>
    <w:p w14:paraId="051E2F60" w14:textId="3CDD3387" w:rsidR="00DD368B" w:rsidRPr="00D92126" w:rsidRDefault="00F9687A" w:rsidP="00F9687A">
      <w:pPr>
        <w:ind w:firstLine="11.75pt"/>
      </w:pPr>
      <w:r>
        <w:rPr>
          <w:rFonts w:hint="eastAsia"/>
        </w:rPr>
        <w:t>2</w:t>
      </w:r>
      <w:r>
        <w:rPr>
          <w:rFonts w:hint="eastAsia"/>
        </w:rPr>
        <w:t>、</w:t>
      </w:r>
      <w:r w:rsidR="00DD368B" w:rsidRPr="00D92126">
        <w:rPr>
          <w:rFonts w:hint="eastAsia"/>
        </w:rPr>
        <w:t>神经网络</w:t>
      </w:r>
      <w:r w:rsidR="002364C4" w:rsidRPr="00D92126">
        <w:rPr>
          <w:rFonts w:hint="eastAsia"/>
        </w:rPr>
        <w:t>模型</w:t>
      </w:r>
      <w:r w:rsidR="00DD368B" w:rsidRPr="00D92126">
        <w:rPr>
          <w:rFonts w:hint="eastAsia"/>
        </w:rPr>
        <w:t>估算步态周期</w:t>
      </w:r>
      <w:r w:rsidR="00F75EA6" w:rsidRPr="00D92126">
        <w:rPr>
          <w:rFonts w:hint="eastAsia"/>
        </w:rPr>
        <w:t>内</w:t>
      </w:r>
      <w:r w:rsidR="00DD368B" w:rsidRPr="00D92126">
        <w:rPr>
          <w:rFonts w:hint="eastAsia"/>
        </w:rPr>
        <w:t>位移和航向</w:t>
      </w:r>
      <w:r w:rsidR="00795DC1" w:rsidRPr="00D92126">
        <w:rPr>
          <w:rFonts w:hint="eastAsia"/>
        </w:rPr>
        <w:t>的变化量</w:t>
      </w:r>
      <w:r w:rsidR="005052ED" w:rsidRPr="00D92126">
        <w:rPr>
          <w:rFonts w:hint="eastAsia"/>
        </w:rPr>
        <w:t>。</w:t>
      </w:r>
    </w:p>
    <w:p w14:paraId="720C21C8" w14:textId="24BFF996" w:rsidR="00DD368B" w:rsidRPr="00D92126" w:rsidRDefault="00F9687A" w:rsidP="00F9687A">
      <w:pPr>
        <w:ind w:firstLine="11.75pt"/>
      </w:pPr>
      <w:r>
        <w:rPr>
          <w:rFonts w:hint="eastAsia"/>
        </w:rPr>
        <w:t>3</w:t>
      </w:r>
      <w:r>
        <w:rPr>
          <w:rFonts w:hint="eastAsia"/>
        </w:rPr>
        <w:t>、</w:t>
      </w:r>
      <w:r w:rsidR="002364C4" w:rsidRPr="00D92126">
        <w:rPr>
          <w:rFonts w:hint="eastAsia"/>
        </w:rPr>
        <w:t>通过</w:t>
      </w:r>
      <w:r w:rsidR="002364C4" w:rsidRPr="00D92126">
        <w:t>2</w:t>
      </w:r>
      <w:r w:rsidR="002364C4" w:rsidRPr="00D92126">
        <w:rPr>
          <w:rFonts w:hint="eastAsia"/>
        </w:rPr>
        <w:t>中的神经网络模型向</w:t>
      </w:r>
      <w:r w:rsidR="00DD368B" w:rsidRPr="00D92126">
        <w:t>卡尔曼滤波</w:t>
      </w:r>
      <w:r w:rsidR="00BF63A9" w:rsidRPr="00D92126">
        <w:rPr>
          <w:rFonts w:hint="eastAsia"/>
        </w:rPr>
        <w:t>中</w:t>
      </w:r>
      <w:r w:rsidR="00DD368B" w:rsidRPr="00D92126">
        <w:rPr>
          <w:rFonts w:hint="eastAsia"/>
        </w:rPr>
        <w:t>加入</w:t>
      </w:r>
      <w:r w:rsidR="00BF63A9" w:rsidRPr="00D92126">
        <w:rPr>
          <w:rFonts w:hint="eastAsia"/>
        </w:rPr>
        <w:t>对</w:t>
      </w:r>
      <w:r w:rsidR="00DD368B" w:rsidRPr="00D92126">
        <w:rPr>
          <w:rFonts w:hint="eastAsia"/>
        </w:rPr>
        <w:t>位移</w:t>
      </w:r>
      <w:r w:rsidR="002364C4" w:rsidRPr="00D92126">
        <w:rPr>
          <w:rFonts w:hint="eastAsia"/>
        </w:rPr>
        <w:t>和航向</w:t>
      </w:r>
      <w:r w:rsidR="00BF63A9" w:rsidRPr="00D92126">
        <w:rPr>
          <w:rFonts w:hint="eastAsia"/>
        </w:rPr>
        <w:t>的观测</w:t>
      </w:r>
      <w:r w:rsidR="00DD368B" w:rsidRPr="00D92126">
        <w:rPr>
          <w:rFonts w:hint="eastAsia"/>
        </w:rPr>
        <w:t>，同时结合双脚子</w:t>
      </w:r>
      <w:r w:rsidR="00DD368B" w:rsidRPr="00D92126">
        <w:rPr>
          <w:rFonts w:hint="eastAsia"/>
        </w:rPr>
        <w:t>SINS</w:t>
      </w:r>
      <w:r w:rsidR="00DD368B" w:rsidRPr="00D92126">
        <w:t>加入</w:t>
      </w:r>
      <w:r w:rsidR="00DD368B" w:rsidRPr="00D92126">
        <w:rPr>
          <w:rFonts w:hint="eastAsia"/>
        </w:rPr>
        <w:t>双脚距离约束。</w:t>
      </w:r>
    </w:p>
    <w:p w14:paraId="5678E06E" w14:textId="77777777" w:rsidR="001A3FE0" w:rsidRPr="00D92126" w:rsidRDefault="005131A1" w:rsidP="00F9687A">
      <w:pPr>
        <w:ind w:firstLine="11.75pt"/>
      </w:pPr>
      <w:r w:rsidRPr="00D92126">
        <w:rPr>
          <w:rFonts w:hint="eastAsia"/>
        </w:rPr>
        <w:t>主要研究内容</w:t>
      </w:r>
      <w:r w:rsidR="00774E3E" w:rsidRPr="00D92126">
        <w:rPr>
          <w:rFonts w:hint="eastAsia"/>
        </w:rPr>
        <w:t>如下</w:t>
      </w:r>
    </w:p>
    <w:p w14:paraId="7646AFA7" w14:textId="0A0D57B6" w:rsidR="007C01DD" w:rsidRDefault="0021234F" w:rsidP="00F9687A">
      <w:pPr>
        <w:ind w:firstLine="11.75pt"/>
      </w:pPr>
      <w:r>
        <w:rPr>
          <w:rFonts w:hint="eastAsia"/>
        </w:rPr>
        <w:t>1</w:t>
      </w:r>
      <w:r w:rsidR="000D5808" w:rsidRPr="00774E3E">
        <w:rPr>
          <w:rFonts w:hint="eastAsia"/>
        </w:rPr>
        <w:t>、捷联惯导</w:t>
      </w:r>
      <w:r w:rsidR="00706F75" w:rsidRPr="00774E3E">
        <w:rPr>
          <w:rFonts w:hint="eastAsia"/>
        </w:rPr>
        <w:t>系统</w:t>
      </w:r>
      <w:r w:rsidR="0072534A" w:rsidRPr="00774E3E">
        <w:rPr>
          <w:rFonts w:hint="eastAsia"/>
        </w:rPr>
        <w:t>理论基</w:t>
      </w:r>
      <w:r w:rsidR="0072534A" w:rsidRPr="003D7D50">
        <w:rPr>
          <w:rFonts w:hint="eastAsia"/>
        </w:rPr>
        <w:t>础</w:t>
      </w:r>
      <w:r w:rsidR="00774E3E" w:rsidRPr="003D7D50">
        <w:rPr>
          <w:rFonts w:hint="eastAsia"/>
        </w:rPr>
        <w:t>。</w:t>
      </w:r>
      <w:r w:rsidR="00817A43" w:rsidRPr="003D7D50">
        <w:rPr>
          <w:rFonts w:hint="eastAsia"/>
        </w:rPr>
        <w:t>本</w:t>
      </w:r>
      <w:r w:rsidR="00CD0807" w:rsidRPr="003D7D50">
        <w:rPr>
          <w:rFonts w:hint="eastAsia"/>
        </w:rPr>
        <w:t>部分</w:t>
      </w:r>
      <w:r w:rsidR="00817A43" w:rsidRPr="003D7D50">
        <w:rPr>
          <w:rFonts w:hint="eastAsia"/>
        </w:rPr>
        <w:t>内容</w:t>
      </w:r>
      <w:r w:rsidR="008D415B" w:rsidRPr="003D7D50">
        <w:rPr>
          <w:rFonts w:hint="eastAsia"/>
        </w:rPr>
        <w:t>是</w:t>
      </w:r>
      <w:r w:rsidR="008D415B" w:rsidRPr="003D7D50">
        <w:rPr>
          <w:rFonts w:hint="eastAsia"/>
        </w:rPr>
        <w:t>WIPT</w:t>
      </w:r>
      <w:r w:rsidR="008D415B" w:rsidRPr="003D7D50">
        <w:rPr>
          <w:rFonts w:hint="eastAsia"/>
        </w:rPr>
        <w:t>的基础，</w:t>
      </w:r>
      <w:r w:rsidR="00817A43" w:rsidRPr="003D7D50">
        <w:rPr>
          <w:rFonts w:hint="eastAsia"/>
        </w:rPr>
        <w:t>主要包括坐标系选择与转换、系统</w:t>
      </w:r>
      <w:r w:rsidR="00B64C15" w:rsidRPr="003D7D50">
        <w:rPr>
          <w:rFonts w:hint="eastAsia"/>
        </w:rPr>
        <w:t>姿态</w:t>
      </w:r>
      <w:r w:rsidR="00817A43" w:rsidRPr="003D7D50">
        <w:rPr>
          <w:rFonts w:hint="eastAsia"/>
        </w:rPr>
        <w:t>初始对准</w:t>
      </w:r>
      <w:r w:rsidR="00B64C15" w:rsidRPr="003D7D50">
        <w:rPr>
          <w:rFonts w:hint="eastAsia"/>
        </w:rPr>
        <w:t>、捷联惯导更新方程和误差方程</w:t>
      </w:r>
      <w:r w:rsidR="00817A43" w:rsidRPr="003D7D50">
        <w:rPr>
          <w:rFonts w:hint="eastAsia"/>
        </w:rPr>
        <w:t>。</w:t>
      </w:r>
      <w:r w:rsidR="000C7937" w:rsidRPr="003D7D50">
        <w:rPr>
          <w:rFonts w:hint="eastAsia"/>
        </w:rPr>
        <w:t>姿态更新方程包含欧拉角法、方向余弦法和四元数法</w:t>
      </w:r>
      <w:r w:rsidR="001C43C5" w:rsidRPr="003D7D50">
        <w:rPr>
          <w:rFonts w:hint="eastAsia"/>
        </w:rPr>
        <w:t>等方法，其中，</w:t>
      </w:r>
      <w:r w:rsidR="00CA264C" w:rsidRPr="003D7D50">
        <w:rPr>
          <w:rFonts w:hint="eastAsia"/>
        </w:rPr>
        <w:t>方向余弦法较少使用，</w:t>
      </w:r>
      <w:r w:rsidR="001C43C5" w:rsidRPr="003D7D50">
        <w:rPr>
          <w:rFonts w:hint="eastAsia"/>
        </w:rPr>
        <w:t>欧拉角存在万向锁问题，</w:t>
      </w:r>
      <w:r w:rsidR="00EB23A3">
        <w:rPr>
          <w:rFonts w:hint="eastAsia"/>
        </w:rPr>
        <w:t>相比之下</w:t>
      </w:r>
      <w:r w:rsidR="00CA264C" w:rsidRPr="003D7D50">
        <w:rPr>
          <w:rFonts w:hint="eastAsia"/>
        </w:rPr>
        <w:t>四元数计算量更小，</w:t>
      </w:r>
      <w:r w:rsidR="00843FB4">
        <w:rPr>
          <w:rFonts w:hint="eastAsia"/>
        </w:rPr>
        <w:t>能</w:t>
      </w:r>
      <w:r w:rsidR="00CA264C" w:rsidRPr="003D7D50">
        <w:rPr>
          <w:rFonts w:hint="eastAsia"/>
        </w:rPr>
        <w:t>省去大量的正余弦计算</w:t>
      </w:r>
      <w:r w:rsidR="000C7937" w:rsidRPr="003D7D50">
        <w:rPr>
          <w:rFonts w:hint="eastAsia"/>
        </w:rPr>
        <w:t>。</w:t>
      </w:r>
      <w:r w:rsidR="00CA264C" w:rsidRPr="003D7D50">
        <w:rPr>
          <w:rFonts w:hint="eastAsia"/>
        </w:rPr>
        <w:t>所以，本课题</w:t>
      </w:r>
      <w:del w:id="155" w:author="Sun Fangmin" w:date="2021-09-24T14:36:00Z">
        <w:r w:rsidR="00CA264C" w:rsidRPr="003D7D50" w:rsidDel="00A45760">
          <w:rPr>
            <w:rFonts w:hint="eastAsia"/>
          </w:rPr>
          <w:delText>将</w:delText>
        </w:r>
      </w:del>
      <w:ins w:id="156" w:author="Sun Fangmin" w:date="2021-09-24T14:36:00Z">
        <w:r w:rsidR="00A45760">
          <w:rPr>
            <w:rFonts w:hint="eastAsia"/>
          </w:rPr>
          <w:t>拟</w:t>
        </w:r>
      </w:ins>
      <w:r w:rsidR="00843FB4">
        <w:rPr>
          <w:rFonts w:hint="eastAsia"/>
        </w:rPr>
        <w:t>使用</w:t>
      </w:r>
      <w:r w:rsidR="00CA264C" w:rsidRPr="003D7D50">
        <w:rPr>
          <w:rFonts w:hint="eastAsia"/>
        </w:rPr>
        <w:t>四元数进行姿态解算。</w:t>
      </w:r>
      <w:r w:rsidR="00153270" w:rsidRPr="003D7D50">
        <w:rPr>
          <w:rFonts w:hint="eastAsia"/>
        </w:rPr>
        <w:t>另外，</w:t>
      </w:r>
      <w:r w:rsidR="00AE2E6E" w:rsidRPr="003D7D50">
        <w:rPr>
          <w:rFonts w:hint="eastAsia"/>
        </w:rPr>
        <w:t>Xsens</w:t>
      </w:r>
      <w:r w:rsidR="00AE2E6E" w:rsidRPr="003D7D50">
        <w:rPr>
          <w:rFonts w:hint="eastAsia"/>
        </w:rPr>
        <w:t>传</w:t>
      </w:r>
      <w:r w:rsidR="00AE2E6E" w:rsidRPr="00774E3E">
        <w:rPr>
          <w:rFonts w:hint="eastAsia"/>
        </w:rPr>
        <w:t>感器并非平</w:t>
      </w:r>
      <w:r w:rsidR="00AE2E6E" w:rsidRPr="00774E3E">
        <w:rPr>
          <w:rFonts w:hint="eastAsia"/>
        </w:rPr>
        <w:lastRenderedPageBreak/>
        <w:t>台式的高精度惯性传感器，同时</w:t>
      </w:r>
      <w:r w:rsidR="000D5808" w:rsidRPr="00774E3E">
        <w:t>为简化相关计算，</w:t>
      </w:r>
      <w:r w:rsidR="00AE2E6E" w:rsidRPr="00774E3E">
        <w:rPr>
          <w:rFonts w:hint="eastAsia"/>
        </w:rPr>
        <w:t>所以</w:t>
      </w:r>
      <w:r w:rsidR="000D5808" w:rsidRPr="00774E3E">
        <w:t>本课题忽略</w:t>
      </w:r>
      <w:r w:rsidR="000D5808" w:rsidRPr="00774E3E">
        <w:rPr>
          <w:rFonts w:hint="eastAsia"/>
        </w:rPr>
        <w:t>地球的自转和曲率、地转偏向力</w:t>
      </w:r>
      <w:del w:id="157" w:author="Sun Fangmin" w:date="2021-09-24T14:22:00Z">
        <w:r w:rsidR="000D5808" w:rsidRPr="00774E3E" w:rsidDel="0098731B">
          <w:rPr>
            <w:rFonts w:hint="eastAsia"/>
          </w:rPr>
          <w:delText>力</w:delText>
        </w:r>
      </w:del>
      <w:r w:rsidR="000D5808" w:rsidRPr="00774E3E">
        <w:rPr>
          <w:rFonts w:hint="eastAsia"/>
        </w:rPr>
        <w:t>和离心力等因素对惯导系统的影响</w:t>
      </w:r>
      <w:r w:rsidR="00284631">
        <w:rPr>
          <w:rFonts w:hint="eastAsia"/>
        </w:rPr>
        <w:t>[</w:t>
      </w:r>
      <w:r w:rsidR="00284631">
        <w:t>23]</w:t>
      </w:r>
      <w:r w:rsidR="000D5808" w:rsidRPr="00774E3E">
        <w:rPr>
          <w:rFonts w:hint="eastAsia"/>
        </w:rPr>
        <w:t>，使用简化的</w:t>
      </w:r>
      <w:r w:rsidR="00B91FBD" w:rsidRPr="00774E3E">
        <w:rPr>
          <w:rFonts w:hint="eastAsia"/>
        </w:rPr>
        <w:t>更新方程</w:t>
      </w:r>
      <w:r w:rsidR="000D5808" w:rsidRPr="00774E3E">
        <w:rPr>
          <w:rFonts w:hint="eastAsia"/>
        </w:rPr>
        <w:t>和误差方程。</w:t>
      </w:r>
    </w:p>
    <w:p w14:paraId="39F6B8CC" w14:textId="73175FEE" w:rsidR="0021234F" w:rsidRPr="0021234F" w:rsidRDefault="0021234F" w:rsidP="00F9687A">
      <w:pPr>
        <w:ind w:firstLine="11.75pt"/>
      </w:pPr>
      <w:r>
        <w:rPr>
          <w:rFonts w:hint="eastAsia"/>
        </w:rPr>
        <w:t>2</w:t>
      </w:r>
      <w:r w:rsidRPr="00774E3E">
        <w:rPr>
          <w:rFonts w:hint="eastAsia"/>
        </w:rPr>
        <w:t>、自适应步</w:t>
      </w:r>
      <w:commentRangeStart w:id="158"/>
      <w:r w:rsidRPr="00774E3E">
        <w:rPr>
          <w:rFonts w:hint="eastAsia"/>
        </w:rPr>
        <w:t>态时相划分</w:t>
      </w:r>
      <w:commentRangeEnd w:id="158"/>
      <w:r w:rsidR="00A45760">
        <w:rPr>
          <w:rStyle w:val="af0"/>
        </w:rPr>
        <w:commentReference w:id="158"/>
      </w:r>
      <w:r w:rsidRPr="00774E3E">
        <w:rPr>
          <w:rFonts w:hint="eastAsia"/>
        </w:rPr>
        <w:t>算法。</w:t>
      </w:r>
      <w:r w:rsidRPr="00774E3E">
        <w:t>划分</w:t>
      </w:r>
      <w:r w:rsidRPr="00774E3E">
        <w:rPr>
          <w:rFonts w:hint="eastAsia"/>
        </w:rPr>
        <w:t>步态时相的目的有两个：计步和识别零速度区间。这两个步骤在定位技术中起着重要的作用，</w:t>
      </w:r>
      <w:r w:rsidRPr="00774E3E">
        <w:t>直接关系到后续步态运动学参数解算的准确度。现有的方法大多是一定环境和条件下采集的波动性小的步态数据，并且采用固定</w:t>
      </w:r>
      <w:ins w:id="159" w:author="周 攀" w:date="2021-09-25T10:28:00Z">
        <w:r w:rsidR="001F1834">
          <w:rPr>
            <w:rFonts w:hint="eastAsia"/>
          </w:rPr>
          <w:t>周期</w:t>
        </w:r>
      </w:ins>
      <w:del w:id="160" w:author="周 攀" w:date="2021-09-25T10:28:00Z">
        <w:r w:rsidRPr="00774E3E" w:rsidDel="001F1834">
          <w:delText>时间</w:delText>
        </w:r>
      </w:del>
      <w:r w:rsidRPr="00774E3E">
        <w:t>长度</w:t>
      </w:r>
      <w:del w:id="161" w:author="周 攀" w:date="2021-09-25T10:28:00Z">
        <w:r w:rsidRPr="00774E3E" w:rsidDel="001F1834">
          <w:delText>阈值</w:delText>
        </w:r>
      </w:del>
      <w:r w:rsidRPr="00774E3E">
        <w:t>的</w:t>
      </w:r>
      <w:r w:rsidRPr="00774E3E">
        <w:rPr>
          <w:rFonts w:hint="eastAsia"/>
        </w:rPr>
        <w:t>步态时相划分</w:t>
      </w:r>
      <w:r w:rsidRPr="00774E3E">
        <w:t>方法</w:t>
      </w:r>
      <w:r w:rsidRPr="00774E3E">
        <w:rPr>
          <w:rFonts w:hint="eastAsia"/>
        </w:rPr>
        <w:t>，要么错把摆动相识别为支撑相，要么直接不加选择地过滤掉所有的短支撑相</w:t>
      </w:r>
      <w:r w:rsidRPr="00774E3E">
        <w:t>。因缺少自适应特性，这些方法往往在不同</w:t>
      </w:r>
      <w:r w:rsidRPr="00774E3E">
        <w:rPr>
          <w:rFonts w:hint="eastAsia"/>
        </w:rPr>
        <w:t>运动</w:t>
      </w:r>
      <w:ins w:id="162" w:author="周 攀" w:date="2021-09-25T10:29:00Z">
        <w:r w:rsidR="007C353A">
          <w:rPr>
            <w:rFonts w:hint="eastAsia"/>
          </w:rPr>
          <w:t>速度</w:t>
        </w:r>
      </w:ins>
      <w:del w:id="163" w:author="周 攀" w:date="2021-09-25T10:29:00Z">
        <w:r w:rsidRPr="00774E3E" w:rsidDel="007C353A">
          <w:rPr>
            <w:rFonts w:hint="eastAsia"/>
          </w:rPr>
          <w:delText>类型</w:delText>
        </w:r>
      </w:del>
      <w:r w:rsidRPr="00774E3E">
        <w:rPr>
          <w:rFonts w:hint="eastAsia"/>
        </w:rPr>
        <w:t>下的步态时相划分</w:t>
      </w:r>
      <w:r w:rsidRPr="00774E3E">
        <w:t>表现不佳</w:t>
      </w:r>
      <w:r w:rsidRPr="00774E3E">
        <w:rPr>
          <w:rFonts w:hint="eastAsia"/>
        </w:rPr>
        <w:t>。</w:t>
      </w:r>
      <w:r w:rsidRPr="00774E3E">
        <w:t>因此，如何</w:t>
      </w:r>
      <w:r w:rsidRPr="00774E3E">
        <w:rPr>
          <w:rFonts w:hint="eastAsia"/>
        </w:rPr>
        <w:t>实现自适应步态时相划分</w:t>
      </w:r>
      <w:r w:rsidRPr="00774E3E">
        <w:t>是本课题需要解决的第一个</w:t>
      </w:r>
      <w:r w:rsidRPr="00774E3E">
        <w:rPr>
          <w:rFonts w:hint="eastAsia"/>
        </w:rPr>
        <w:t>研究内容</w:t>
      </w:r>
      <w:r w:rsidRPr="00774E3E">
        <w:t>。</w:t>
      </w:r>
    </w:p>
    <w:p w14:paraId="491C3FFA" w14:textId="39B9AEF7" w:rsidR="000D5808" w:rsidRPr="006B4D89" w:rsidRDefault="000D5808" w:rsidP="00F9687A">
      <w:pPr>
        <w:ind w:firstLine="11.75pt"/>
      </w:pPr>
      <w:r w:rsidRPr="00774E3E">
        <w:rPr>
          <w:rFonts w:hint="eastAsia"/>
        </w:rPr>
        <w:t>3</w:t>
      </w:r>
      <w:r w:rsidRPr="00774E3E">
        <w:rPr>
          <w:rFonts w:hint="eastAsia"/>
        </w:rPr>
        <w:t>、</w:t>
      </w:r>
      <w:r w:rsidR="00A96B6A" w:rsidRPr="00774E3E">
        <w:rPr>
          <w:rFonts w:hint="eastAsia"/>
        </w:rPr>
        <w:t>位移和航向变化量</w:t>
      </w:r>
      <w:ins w:id="164" w:author="Sun Fangmin" w:date="2021-09-24T14:51:00Z">
        <w:r w:rsidR="001D1FCD">
          <w:rPr>
            <w:rFonts w:hint="eastAsia"/>
          </w:rPr>
          <w:t>估计</w:t>
        </w:r>
      </w:ins>
      <w:r w:rsidRPr="00774E3E">
        <w:rPr>
          <w:rFonts w:hint="eastAsia"/>
        </w:rPr>
        <w:t>神经网络模型</w:t>
      </w:r>
      <w:r w:rsidR="00774E3E" w:rsidRPr="00774E3E">
        <w:rPr>
          <w:rFonts w:hint="eastAsia"/>
        </w:rPr>
        <w:t>。</w:t>
      </w:r>
      <w:r w:rsidR="00EF0E5D">
        <w:rPr>
          <w:rFonts w:hint="eastAsia"/>
        </w:rPr>
        <w:t>本部分</w:t>
      </w:r>
      <w:r w:rsidR="00D831FA">
        <w:rPr>
          <w:rFonts w:hint="eastAsia"/>
        </w:rPr>
        <w:t>主要目标是</w:t>
      </w:r>
      <w:r w:rsidR="00A02DF9">
        <w:rPr>
          <w:rFonts w:hint="eastAsia"/>
        </w:rPr>
        <w:t>训练出一</w:t>
      </w:r>
      <w:r w:rsidR="00C10F0C">
        <w:rPr>
          <w:rFonts w:hint="eastAsia"/>
        </w:rPr>
        <w:t>种由</w:t>
      </w:r>
      <w:r w:rsidR="00D831FA">
        <w:rPr>
          <w:rFonts w:hint="eastAsia"/>
        </w:rPr>
        <w:t>原始加速度和角速度</w:t>
      </w:r>
      <w:r w:rsidR="00C10F0C">
        <w:rPr>
          <w:rFonts w:hint="eastAsia"/>
        </w:rPr>
        <w:t>信号到</w:t>
      </w:r>
      <w:r w:rsidR="00A02DF9">
        <w:rPr>
          <w:rFonts w:hint="eastAsia"/>
        </w:rPr>
        <w:t>位移和航向变化量的</w:t>
      </w:r>
      <w:r w:rsidR="00C10F0C">
        <w:rPr>
          <w:rFonts w:hint="eastAsia"/>
        </w:rPr>
        <w:t>端到端神经网络模型</w:t>
      </w:r>
      <w:r w:rsidR="00A07FF1">
        <w:rPr>
          <w:rFonts w:hint="eastAsia"/>
        </w:rPr>
        <w:t>（</w:t>
      </w:r>
      <w:r w:rsidR="00764871">
        <w:rPr>
          <w:rFonts w:hint="eastAsia"/>
        </w:rPr>
        <w:t>训练好的模型嵌入卡尔曼滤波结构中，从而为卡尔曼更新方程提供位移和航向的伪测量值</w:t>
      </w:r>
      <w:r w:rsidR="00A07FF1">
        <w:rPr>
          <w:rFonts w:hint="eastAsia"/>
        </w:rPr>
        <w:t>）</w:t>
      </w:r>
      <w:r w:rsidRPr="00774E3E">
        <w:rPr>
          <w:rFonts w:hint="eastAsia"/>
        </w:rPr>
        <w:t>。</w:t>
      </w:r>
      <w:r w:rsidR="007A28B9">
        <w:rPr>
          <w:rFonts w:hint="eastAsia"/>
        </w:rPr>
        <w:t>传感器输出的数据具有很强的时序</w:t>
      </w:r>
      <w:del w:id="165" w:author="Sun Fangmin" w:date="2021-09-24T14:52:00Z">
        <w:r w:rsidR="007A28B9" w:rsidDel="001D1FCD">
          <w:rPr>
            <w:rFonts w:hint="eastAsia"/>
          </w:rPr>
          <w:delText>关系</w:delText>
        </w:r>
      </w:del>
      <w:ins w:id="166" w:author="Sun Fangmin" w:date="2021-09-24T14:52:00Z">
        <w:r w:rsidR="001D1FCD">
          <w:rPr>
            <w:rFonts w:hint="eastAsia"/>
          </w:rPr>
          <w:t>性</w:t>
        </w:r>
      </w:ins>
      <w:r w:rsidR="007A28B9">
        <w:rPr>
          <w:rFonts w:hint="eastAsia"/>
        </w:rPr>
        <w:t>，为了恢复运动特征和数据特征之间的潜在联系，</w:t>
      </w:r>
      <w:r w:rsidR="009B71CE">
        <w:rPr>
          <w:rFonts w:hint="eastAsia"/>
        </w:rPr>
        <w:t>拟采用循环神经网络</w:t>
      </w:r>
      <w:r w:rsidR="009B71CE">
        <w:rPr>
          <w:rFonts w:hint="eastAsia"/>
        </w:rPr>
        <w:t>(</w:t>
      </w:r>
      <w:r w:rsidR="009B71CE">
        <w:t>RNN)</w:t>
      </w:r>
      <w:r w:rsidR="007A28B9">
        <w:rPr>
          <w:rFonts w:hint="eastAsia"/>
        </w:rPr>
        <w:t>、</w:t>
      </w:r>
      <w:r w:rsidR="009B71CE" w:rsidRPr="009B71CE">
        <w:rPr>
          <w:rFonts w:hint="eastAsia"/>
        </w:rPr>
        <w:t>长短期记忆网络</w:t>
      </w:r>
      <w:r w:rsidR="009B71CE">
        <w:rPr>
          <w:rFonts w:hint="eastAsia"/>
        </w:rPr>
        <w:t>(</w:t>
      </w:r>
      <w:r w:rsidR="007A28B9">
        <w:rPr>
          <w:rFonts w:hint="eastAsia"/>
        </w:rPr>
        <w:t>LSTM</w:t>
      </w:r>
      <w:r w:rsidR="009B71CE">
        <w:t>)</w:t>
      </w:r>
      <w:r w:rsidR="007A28B9">
        <w:rPr>
          <w:rFonts w:hint="eastAsia"/>
        </w:rPr>
        <w:t>或者其变体来保存隐藏状态以利用时间依赖性。</w:t>
      </w:r>
      <w:r w:rsidRPr="00774E3E">
        <w:rPr>
          <w:rFonts w:hint="eastAsia"/>
        </w:rPr>
        <w:t>本部分</w:t>
      </w:r>
      <w:r w:rsidR="00AC0FE6">
        <w:rPr>
          <w:rFonts w:hint="eastAsia"/>
        </w:rPr>
        <w:t>研究重点是</w:t>
      </w:r>
      <w:r w:rsidR="007D18DA">
        <w:rPr>
          <w:rFonts w:hint="eastAsia"/>
        </w:rPr>
        <w:t>设计合适的网络结构、设计合适的损失函数及权重。</w:t>
      </w:r>
    </w:p>
    <w:p w14:paraId="5BCF39CD" w14:textId="4B02E3CC" w:rsidR="000D5808" w:rsidRPr="00774E3E" w:rsidRDefault="000D5808" w:rsidP="00F9687A">
      <w:pPr>
        <w:ind w:firstLine="11.75pt"/>
        <w:rPr>
          <w:color w:val="FF0000"/>
        </w:rPr>
      </w:pPr>
      <w:r w:rsidRPr="00774E3E">
        <w:rPr>
          <w:rFonts w:hint="eastAsia"/>
        </w:rPr>
        <w:t>4</w:t>
      </w:r>
      <w:r w:rsidRPr="00774E3E">
        <w:rPr>
          <w:rFonts w:hint="eastAsia"/>
        </w:rPr>
        <w:t>、</w:t>
      </w:r>
      <w:r w:rsidR="00D81443" w:rsidRPr="00C57B73">
        <w:rPr>
          <w:rFonts w:hint="eastAsia"/>
        </w:rPr>
        <w:t>基于卡尔曼滤波的零速修正和航向修正方法</w:t>
      </w:r>
      <w:r w:rsidR="00774E3E" w:rsidRPr="00774E3E">
        <w:rPr>
          <w:rFonts w:hint="eastAsia"/>
        </w:rPr>
        <w:t>。</w:t>
      </w:r>
      <w:r w:rsidR="00973A4B">
        <w:rPr>
          <w:rFonts w:hint="eastAsia"/>
          <w:color w:val="000000"/>
        </w:rPr>
        <w:t>卡尔曼滤波模型</w:t>
      </w:r>
      <w:r w:rsidR="00787527">
        <w:rPr>
          <w:rFonts w:hint="eastAsia"/>
          <w:color w:val="000000"/>
        </w:rPr>
        <w:t>通常</w:t>
      </w:r>
      <w:r w:rsidRPr="00774E3E">
        <w:rPr>
          <w:rFonts w:hint="eastAsia"/>
        </w:rPr>
        <w:t>由一个状态方程和一个观测方程组成，在测量方差已知的情况下，</w:t>
      </w:r>
      <w:r w:rsidR="00B66B09">
        <w:rPr>
          <w:rFonts w:hint="eastAsia"/>
        </w:rPr>
        <w:t>卡尔曼</w:t>
      </w:r>
      <w:r w:rsidRPr="00774E3E">
        <w:rPr>
          <w:rFonts w:hint="eastAsia"/>
        </w:rPr>
        <w:t>滤波能够从存在测量噪声的数据中估计</w:t>
      </w:r>
      <w:r w:rsidRPr="00774E3E">
        <w:rPr>
          <w:rFonts w:hint="eastAsia"/>
          <w:color w:val="000000"/>
        </w:rPr>
        <w:t>动态系统的状态。本部分需要研究</w:t>
      </w:r>
      <w:r w:rsidR="00FF0575">
        <w:rPr>
          <w:rFonts w:hint="eastAsia"/>
          <w:color w:val="000000"/>
        </w:rPr>
        <w:t>卡尔曼</w:t>
      </w:r>
      <w:r w:rsidRPr="00774E3E">
        <w:rPr>
          <w:rFonts w:hint="eastAsia"/>
          <w:color w:val="000000"/>
        </w:rPr>
        <w:t>滤波工作原理，</w:t>
      </w:r>
      <w:r w:rsidR="007972CB">
        <w:rPr>
          <w:rFonts w:hint="eastAsia"/>
          <w:color w:val="000000"/>
        </w:rPr>
        <w:t>选择合适的卡尔曼滤波模型，</w:t>
      </w:r>
      <w:r w:rsidR="00FF0575">
        <w:rPr>
          <w:rFonts w:hint="eastAsia"/>
          <w:color w:val="000000"/>
        </w:rPr>
        <w:t>根据惯导系统误差方程</w:t>
      </w:r>
      <w:r w:rsidRPr="00774E3E">
        <w:rPr>
          <w:rFonts w:hint="eastAsia"/>
          <w:color w:val="000000"/>
        </w:rPr>
        <w:t>建立</w:t>
      </w:r>
      <w:r w:rsidR="00FF0575">
        <w:rPr>
          <w:rFonts w:hint="eastAsia"/>
          <w:color w:val="000000"/>
        </w:rPr>
        <w:t>卡尔曼</w:t>
      </w:r>
      <w:r w:rsidRPr="00774E3E">
        <w:rPr>
          <w:rFonts w:hint="eastAsia"/>
          <w:color w:val="000000"/>
        </w:rPr>
        <w:t>滤波状态方程</w:t>
      </w:r>
      <w:r w:rsidR="00F441C8">
        <w:rPr>
          <w:rFonts w:hint="eastAsia"/>
          <w:color w:val="000000"/>
        </w:rPr>
        <w:t>，</w:t>
      </w:r>
      <w:r w:rsidR="005D7433">
        <w:rPr>
          <w:rFonts w:hint="eastAsia"/>
          <w:color w:val="000000"/>
        </w:rPr>
        <w:t>构建包含零速修正和航向修正的卡尔曼滤波更新方程</w:t>
      </w:r>
      <w:r w:rsidR="00FF0575">
        <w:rPr>
          <w:rFonts w:hint="eastAsia"/>
          <w:color w:val="000000"/>
        </w:rPr>
        <w:t>。</w:t>
      </w:r>
    </w:p>
    <w:p w14:paraId="37E96176" w14:textId="77777777" w:rsidR="001A3FE0" w:rsidRPr="00774E3E" w:rsidRDefault="001A3FE0" w:rsidP="00F9687A">
      <w:pPr>
        <w:ind w:firstLine="11.75pt"/>
      </w:pPr>
      <w:r w:rsidRPr="00774E3E">
        <w:rPr>
          <w:rFonts w:hint="eastAsia"/>
        </w:rPr>
        <w:t>预期目标</w:t>
      </w:r>
    </w:p>
    <w:p w14:paraId="0F4CCC9A" w14:textId="1337BEAF" w:rsidR="00981EF1" w:rsidRPr="00774E3E" w:rsidRDefault="00981EF1" w:rsidP="00F9687A">
      <w:pPr>
        <w:ind w:firstLine="11.75pt"/>
      </w:pPr>
      <w:r w:rsidRPr="00774E3E">
        <w:rPr>
          <w:rFonts w:hint="eastAsia"/>
        </w:rPr>
        <w:t>1</w:t>
      </w:r>
      <w:r w:rsidRPr="00774E3E">
        <w:rPr>
          <w:rFonts w:hint="eastAsia"/>
        </w:rPr>
        <w:t>、设计一个</w:t>
      </w:r>
      <w:ins w:id="167" w:author="Sun Fangmin" w:date="2021-09-24T19:02:00Z">
        <w:r w:rsidR="00E03A0C">
          <w:rPr>
            <w:rFonts w:hint="eastAsia"/>
          </w:rPr>
          <w:t>速度</w:t>
        </w:r>
      </w:ins>
      <w:r w:rsidRPr="00774E3E">
        <w:rPr>
          <w:rFonts w:hint="eastAsia"/>
        </w:rPr>
        <w:t>自适应步态</w:t>
      </w:r>
      <w:del w:id="168" w:author="Sun Fangmin" w:date="2021-09-24T19:02:00Z">
        <w:r w:rsidRPr="00774E3E" w:rsidDel="00E03A0C">
          <w:rPr>
            <w:rFonts w:hint="eastAsia"/>
          </w:rPr>
          <w:delText>时相</w:delText>
        </w:r>
      </w:del>
      <w:ins w:id="169" w:author="Sun Fangmin" w:date="2021-09-24T19:02:00Z">
        <w:r w:rsidR="00E03A0C">
          <w:rPr>
            <w:rFonts w:hint="eastAsia"/>
          </w:rPr>
          <w:t>周期</w:t>
        </w:r>
      </w:ins>
      <w:r w:rsidRPr="00774E3E">
        <w:rPr>
          <w:rFonts w:hint="eastAsia"/>
        </w:rPr>
        <w:t>划分</w:t>
      </w:r>
      <w:ins w:id="170" w:author="Sun Fangmin" w:date="2021-09-24T19:02:00Z">
        <w:r w:rsidR="00E03A0C">
          <w:rPr>
            <w:rFonts w:hint="eastAsia"/>
          </w:rPr>
          <w:t>与零速检测</w:t>
        </w:r>
      </w:ins>
      <w:r w:rsidRPr="00774E3E">
        <w:rPr>
          <w:rFonts w:hint="eastAsia"/>
        </w:rPr>
        <w:t>方法，</w:t>
      </w:r>
      <w:r w:rsidRPr="00E03A0C">
        <w:rPr>
          <w:rFonts w:hint="eastAsia"/>
          <w:highlight w:val="yellow"/>
          <w:rPrChange w:id="171" w:author="Sun Fangmin" w:date="2021-09-24T19:03:00Z">
            <w:rPr>
              <w:rFonts w:hint="eastAsia"/>
            </w:rPr>
          </w:rPrChange>
        </w:rPr>
        <w:t>此方法能准确检测出不同运动</w:t>
      </w:r>
      <w:r w:rsidR="000B75AC" w:rsidRPr="00E03A0C">
        <w:rPr>
          <w:rFonts w:hint="eastAsia"/>
          <w:highlight w:val="yellow"/>
          <w:rPrChange w:id="172" w:author="Sun Fangmin" w:date="2021-09-24T19:03:00Z">
            <w:rPr>
              <w:rFonts w:hint="eastAsia"/>
            </w:rPr>
          </w:rPrChange>
        </w:rPr>
        <w:t>速度</w:t>
      </w:r>
      <w:r w:rsidRPr="00E03A0C">
        <w:rPr>
          <w:rFonts w:hint="eastAsia"/>
          <w:highlight w:val="yellow"/>
          <w:rPrChange w:id="173" w:author="Sun Fangmin" w:date="2021-09-24T19:03:00Z">
            <w:rPr>
              <w:rFonts w:hint="eastAsia"/>
            </w:rPr>
          </w:rPrChange>
        </w:rPr>
        <w:t>下的步态</w:t>
      </w:r>
      <w:del w:id="174" w:author="Sun Fangmin" w:date="2021-09-24T19:03:00Z">
        <w:r w:rsidRPr="00E03A0C" w:rsidDel="00E03A0C">
          <w:rPr>
            <w:rFonts w:hint="eastAsia"/>
            <w:highlight w:val="yellow"/>
            <w:rPrChange w:id="175" w:author="Sun Fangmin" w:date="2021-09-24T19:03:00Z">
              <w:rPr>
                <w:rFonts w:hint="eastAsia"/>
              </w:rPr>
            </w:rPrChange>
          </w:rPr>
          <w:delText>时相</w:delText>
        </w:r>
      </w:del>
      <w:ins w:id="176" w:author="Sun Fangmin" w:date="2021-09-24T19:03:00Z">
        <w:r w:rsidR="00E03A0C">
          <w:rPr>
            <w:rFonts w:hint="eastAsia"/>
            <w:highlight w:val="yellow"/>
          </w:rPr>
          <w:t>周期和零速相</w:t>
        </w:r>
      </w:ins>
      <w:r w:rsidRPr="00E03A0C">
        <w:rPr>
          <w:rFonts w:hint="eastAsia"/>
          <w:highlight w:val="yellow"/>
          <w:rPrChange w:id="177" w:author="Sun Fangmin" w:date="2021-09-24T19:03:00Z">
            <w:rPr>
              <w:rFonts w:hint="eastAsia"/>
            </w:rPr>
          </w:rPrChange>
        </w:rPr>
        <w:t>。</w:t>
      </w:r>
    </w:p>
    <w:p w14:paraId="1051F688" w14:textId="430B819F" w:rsidR="00981EF1" w:rsidRDefault="000B75AC" w:rsidP="00F9687A">
      <w:pPr>
        <w:ind w:firstLine="11.75pt"/>
      </w:pPr>
      <w:r>
        <w:rPr>
          <w:rFonts w:hint="eastAsia"/>
        </w:rPr>
        <w:t>2</w:t>
      </w:r>
      <w:r w:rsidR="00981EF1" w:rsidRPr="00774E3E">
        <w:rPr>
          <w:rFonts w:hint="eastAsia"/>
        </w:rPr>
        <w:t>、设计一个</w:t>
      </w:r>
      <w:r w:rsidR="001F4DA3">
        <w:rPr>
          <w:rFonts w:hint="eastAsia"/>
        </w:rPr>
        <w:t>位移和航向变化量</w:t>
      </w:r>
      <w:ins w:id="178" w:author="Sun Fangmin" w:date="2021-09-24T19:03:00Z">
        <w:r w:rsidR="00E03A0C">
          <w:rPr>
            <w:rFonts w:hint="eastAsia"/>
          </w:rPr>
          <w:t>估计的</w:t>
        </w:r>
      </w:ins>
      <w:r w:rsidR="001F4DA3">
        <w:rPr>
          <w:rFonts w:hint="eastAsia"/>
        </w:rPr>
        <w:t>神经网络模型</w:t>
      </w:r>
      <w:r w:rsidR="00981EF1" w:rsidRPr="00774E3E">
        <w:rPr>
          <w:rFonts w:hint="eastAsia"/>
        </w:rPr>
        <w:t>，此</w:t>
      </w:r>
      <w:r w:rsidR="001F4DA3">
        <w:rPr>
          <w:rFonts w:hint="eastAsia"/>
        </w:rPr>
        <w:t>模型</w:t>
      </w:r>
      <w:r w:rsidR="00981EF1" w:rsidRPr="00774E3E">
        <w:rPr>
          <w:rFonts w:hint="eastAsia"/>
        </w:rPr>
        <w:t>可以有效计算出一个步态周期内的</w:t>
      </w:r>
      <w:r w:rsidR="00981EF1" w:rsidRPr="00E03A0C">
        <w:rPr>
          <w:rFonts w:hint="eastAsia"/>
          <w:color w:val="FF0000"/>
          <w:rPrChange w:id="179" w:author="Sun Fangmin" w:date="2021-09-24T19:03:00Z">
            <w:rPr>
              <w:rFonts w:hint="eastAsia"/>
            </w:rPr>
          </w:rPrChange>
        </w:rPr>
        <w:t>相关</w:t>
      </w:r>
      <w:r w:rsidR="00981EF1" w:rsidRPr="00774E3E">
        <w:rPr>
          <w:rFonts w:hint="eastAsia"/>
        </w:rPr>
        <w:t>参数变化量。</w:t>
      </w:r>
    </w:p>
    <w:p w14:paraId="3CBE52CA" w14:textId="4276B000" w:rsidR="00E24F9A" w:rsidRPr="00B40ABE" w:rsidRDefault="000B75AC" w:rsidP="00B40ABE">
      <w:pPr>
        <w:ind w:firstLine="11.75pt"/>
      </w:pPr>
      <w:r>
        <w:rPr>
          <w:rFonts w:hint="eastAsia"/>
        </w:rPr>
        <w:t>3</w:t>
      </w:r>
      <w:r w:rsidRPr="00774E3E">
        <w:rPr>
          <w:rFonts w:hint="eastAsia"/>
        </w:rPr>
        <w:t>、设计一个基于</w:t>
      </w:r>
      <w:r>
        <w:rPr>
          <w:rFonts w:hint="eastAsia"/>
        </w:rPr>
        <w:t>卡尔曼滤波的零速修正和航向修正</w:t>
      </w:r>
      <w:r w:rsidRPr="00774E3E">
        <w:rPr>
          <w:rFonts w:hint="eastAsia"/>
        </w:rPr>
        <w:t>方法，实现不同步态时相下的速度、位移和姿态信息误差校正，该方法能够有效抑制误差的积累。</w:t>
      </w:r>
    </w:p>
    <w:p w14:paraId="6C7AF06A" w14:textId="203A2404" w:rsidR="001A3FE0" w:rsidRPr="00D50677" w:rsidRDefault="007B39C5" w:rsidP="007B39C5">
      <w:pPr>
        <w:pStyle w:val="af6"/>
        <w:spacing w:before="15.60pt"/>
      </w:pPr>
      <w:r>
        <w:rPr>
          <w:rFonts w:hint="eastAsia"/>
        </w:rPr>
        <w:t>四、</w:t>
      </w:r>
      <w:r w:rsidR="001A3FE0" w:rsidRPr="00D50677">
        <w:rPr>
          <w:rFonts w:hint="eastAsia"/>
        </w:rPr>
        <w:t>拟采用的研究方法、技术路线、实验方案及其可行性分析</w:t>
      </w:r>
    </w:p>
    <w:p w14:paraId="4365F4F7" w14:textId="067857A2" w:rsidR="001A3FE0" w:rsidRPr="009C51E0" w:rsidRDefault="001A3FE0" w:rsidP="00F84418">
      <w:pPr>
        <w:pStyle w:val="af9"/>
        <w:spacing w:before="15.60pt"/>
        <w:rPr>
          <w:rFonts w:ascii="Times New Roman" w:hAnsi="Times New Roman" w:cs="Times New Roman"/>
          <w:b/>
          <w:rPrChange w:id="180" w:author="Sun Fangmin" w:date="2021-09-24T18:21:00Z">
            <w:rPr/>
          </w:rPrChange>
        </w:rPr>
      </w:pPr>
      <w:r w:rsidRPr="009C51E0">
        <w:rPr>
          <w:rFonts w:ascii="Times New Roman" w:hAnsi="Times New Roman" w:cs="Times New Roman"/>
          <w:b/>
          <w:rPrChange w:id="181" w:author="Sun Fangmin" w:date="2021-09-24T18:21:00Z">
            <w:rPr/>
          </w:rPrChange>
        </w:rPr>
        <w:t>4.1</w:t>
      </w:r>
      <w:del w:id="182" w:author="Sun Fangmin" w:date="2021-09-24T18:17:00Z">
        <w:r w:rsidRPr="009C51E0" w:rsidDel="009C51E0">
          <w:rPr>
            <w:rFonts w:ascii="Times New Roman" w:hAnsi="Times New Roman" w:cs="Times New Roman" w:hint="eastAsia"/>
            <w:b/>
            <w:rPrChange w:id="183" w:author="Sun Fangmin" w:date="2021-09-24T18:21:00Z">
              <w:rPr>
                <w:rFonts w:hint="eastAsia"/>
              </w:rPr>
            </w:rPrChange>
          </w:rPr>
          <w:delText>、</w:delText>
        </w:r>
      </w:del>
      <w:r w:rsidRPr="009C51E0">
        <w:rPr>
          <w:rFonts w:ascii="Times New Roman" w:hAnsi="Times New Roman" w:cs="Times New Roman" w:hint="eastAsia"/>
          <w:b/>
          <w:rPrChange w:id="184" w:author="Sun Fangmin" w:date="2021-09-24T18:21:00Z">
            <w:rPr>
              <w:rFonts w:hint="eastAsia"/>
            </w:rPr>
          </w:rPrChange>
        </w:rPr>
        <w:t>研究方法</w:t>
      </w:r>
    </w:p>
    <w:p w14:paraId="39737548" w14:textId="269A67C8" w:rsidR="00C65295" w:rsidRPr="00F01B37" w:rsidRDefault="00516EF4" w:rsidP="00B40ABE">
      <w:pPr>
        <w:ind w:firstLine="11.75pt"/>
      </w:pPr>
      <w:r>
        <w:rPr>
          <w:rFonts w:hint="eastAsia"/>
        </w:rPr>
        <w:lastRenderedPageBreak/>
        <w:t>为了</w:t>
      </w:r>
      <w:r w:rsidR="00EB2084">
        <w:rPr>
          <w:rFonts w:hint="eastAsia"/>
        </w:rPr>
        <w:t>矫正</w:t>
      </w:r>
      <w:r>
        <w:rPr>
          <w:rFonts w:hint="eastAsia"/>
        </w:rPr>
        <w:t>惯导系统</w:t>
      </w:r>
      <w:r w:rsidR="00EB2084">
        <w:rPr>
          <w:rFonts w:hint="eastAsia"/>
        </w:rPr>
        <w:t>误差，很多研究选择</w:t>
      </w:r>
      <w:r w:rsidR="00C65295">
        <w:rPr>
          <w:rFonts w:hint="eastAsia"/>
        </w:rPr>
        <w:t>使用磁力计、气压计、计步器</w:t>
      </w:r>
      <w:r w:rsidR="00EB2084">
        <w:rPr>
          <w:rFonts w:hint="eastAsia"/>
        </w:rPr>
        <w:t>和</w:t>
      </w:r>
      <w:r w:rsidR="00C65295">
        <w:rPr>
          <w:rFonts w:hint="eastAsia"/>
        </w:rPr>
        <w:t>GPS</w:t>
      </w:r>
      <w:r w:rsidR="00C65295">
        <w:rPr>
          <w:rFonts w:hint="eastAsia"/>
        </w:rPr>
        <w:t>等额外设备搭配</w:t>
      </w:r>
      <w:r w:rsidR="00C65295">
        <w:rPr>
          <w:rFonts w:hint="eastAsia"/>
        </w:rPr>
        <w:t>IMU</w:t>
      </w:r>
      <w:r w:rsidR="00C65295">
        <w:rPr>
          <w:rFonts w:hint="eastAsia"/>
        </w:rPr>
        <w:t>提高定位精度</w:t>
      </w:r>
      <w:r w:rsidR="00874692">
        <w:rPr>
          <w:rFonts w:hint="eastAsia"/>
        </w:rPr>
        <w:t>。</w:t>
      </w:r>
      <w:del w:id="185" w:author="Sun Fangmin" w:date="2021-09-24T19:05:00Z">
        <w:r w:rsidR="00C65295" w:rsidDel="00E03A0C">
          <w:rPr>
            <w:rFonts w:hint="eastAsia"/>
          </w:rPr>
          <w:delText>因为缺乏</w:delText>
        </w:r>
        <w:r w:rsidR="00874692" w:rsidDel="00E03A0C">
          <w:rPr>
            <w:rFonts w:hint="eastAsia"/>
          </w:rPr>
          <w:delText>额外的</w:delText>
        </w:r>
        <w:r w:rsidR="00C65295" w:rsidDel="00E03A0C">
          <w:rPr>
            <w:rFonts w:hint="eastAsia"/>
          </w:rPr>
          <w:delText>测量信息</w:delText>
        </w:r>
      </w:del>
      <w:ins w:id="186" w:author="Sun Fangmin" w:date="2021-09-24T19:05:00Z">
        <w:r w:rsidR="00E03A0C">
          <w:rPr>
            <w:rFonts w:hint="eastAsia"/>
          </w:rPr>
          <w:t>然而，可穿戴设备由于成本限制</w:t>
        </w:r>
      </w:ins>
      <w:r w:rsidR="00C65295">
        <w:rPr>
          <w:rFonts w:hint="eastAsia"/>
        </w:rPr>
        <w:t>，</w:t>
      </w:r>
      <w:ins w:id="187" w:author="Sun Fangmin" w:date="2021-09-24T19:05:00Z">
        <w:r w:rsidR="00E03A0C">
          <w:rPr>
            <w:rFonts w:hint="eastAsia"/>
          </w:rPr>
          <w:t>一般</w:t>
        </w:r>
      </w:ins>
      <w:del w:id="188" w:author="Sun Fangmin" w:date="2021-09-24T19:05:00Z">
        <w:r w:rsidR="00874692" w:rsidDel="00E03A0C">
          <w:rPr>
            <w:rFonts w:hint="eastAsia"/>
          </w:rPr>
          <w:delText>只</w:delText>
        </w:r>
      </w:del>
      <w:r w:rsidR="00874692">
        <w:rPr>
          <w:rFonts w:hint="eastAsia"/>
        </w:rPr>
        <w:t>使用</w:t>
      </w:r>
      <w:r w:rsidR="00874692">
        <w:rPr>
          <w:rFonts w:hint="eastAsia"/>
        </w:rPr>
        <w:t>IMU</w:t>
      </w:r>
      <w:r w:rsidR="00874692">
        <w:rPr>
          <w:rFonts w:hint="eastAsia"/>
        </w:rPr>
        <w:t>的</w:t>
      </w:r>
      <w:del w:id="189" w:author="Sun Fangmin" w:date="2021-09-24T19:05:00Z">
        <w:r w:rsidR="00874692" w:rsidDel="00E03A0C">
          <w:rPr>
            <w:rFonts w:hint="eastAsia"/>
          </w:rPr>
          <w:delText>研究</w:delText>
        </w:r>
      </w:del>
      <w:ins w:id="190" w:author="Sun Fangmin" w:date="2021-09-24T19:05:00Z">
        <w:r w:rsidR="00E03A0C">
          <w:rPr>
            <w:rFonts w:hint="eastAsia"/>
          </w:rPr>
          <w:t>测量</w:t>
        </w:r>
      </w:ins>
      <w:r w:rsidR="00C65295">
        <w:rPr>
          <w:rFonts w:hint="eastAsia"/>
        </w:rPr>
        <w:t>精度</w:t>
      </w:r>
      <w:r w:rsidR="00A44B3B">
        <w:rPr>
          <w:rFonts w:hint="eastAsia"/>
        </w:rPr>
        <w:t>会</w:t>
      </w:r>
      <w:r w:rsidR="00874692">
        <w:rPr>
          <w:rFonts w:hint="eastAsia"/>
        </w:rPr>
        <w:t>较低</w:t>
      </w:r>
      <w:del w:id="191" w:author="Sun Fangmin" w:date="2021-09-24T19:07:00Z">
        <w:r w:rsidR="00C65295" w:rsidDel="00E03A0C">
          <w:rPr>
            <w:rFonts w:hint="eastAsia"/>
          </w:rPr>
          <w:delText>，但使用了更少的设备，成本更低</w:delText>
        </w:r>
        <w:r w:rsidR="00C65295" w:rsidRPr="00C65295" w:rsidDel="00E03A0C">
          <w:rPr>
            <w:rFonts w:hint="eastAsia"/>
            <w:color w:val="000000"/>
          </w:rPr>
          <w:delText>，在定位精</w:delText>
        </w:r>
        <w:r w:rsidR="00874692" w:rsidDel="00E03A0C">
          <w:rPr>
            <w:rFonts w:hint="eastAsia"/>
            <w:color w:val="000000"/>
          </w:rPr>
          <w:delText>度不断提高</w:delText>
        </w:r>
        <w:r w:rsidR="00C65295" w:rsidRPr="00C65295" w:rsidDel="00E03A0C">
          <w:rPr>
            <w:rFonts w:hint="eastAsia"/>
            <w:color w:val="000000"/>
          </w:rPr>
          <w:delText>的情况下，具有更高的商业</w:delText>
        </w:r>
        <w:r w:rsidR="00874692" w:rsidDel="00E03A0C">
          <w:rPr>
            <w:rFonts w:hint="eastAsia"/>
            <w:color w:val="000000"/>
          </w:rPr>
          <w:delText>和经济</w:delText>
        </w:r>
        <w:r w:rsidR="00C65295" w:rsidRPr="00C65295" w:rsidDel="00E03A0C">
          <w:rPr>
            <w:rFonts w:hint="eastAsia"/>
            <w:color w:val="000000"/>
          </w:rPr>
          <w:delText>价值</w:delText>
        </w:r>
      </w:del>
      <w:r w:rsidR="00C65295" w:rsidRPr="00C65295">
        <w:rPr>
          <w:rFonts w:hint="eastAsia"/>
          <w:color w:val="000000"/>
        </w:rPr>
        <w:t>。</w:t>
      </w:r>
      <w:r w:rsidR="00874692">
        <w:rPr>
          <w:rFonts w:hint="eastAsia"/>
          <w:color w:val="000000"/>
        </w:rPr>
        <w:t>所以</w:t>
      </w:r>
      <w:r w:rsidR="00C65295">
        <w:rPr>
          <w:rFonts w:hint="eastAsia"/>
        </w:rPr>
        <w:t>本课题</w:t>
      </w:r>
      <w:del w:id="192" w:author="Sun Fangmin" w:date="2021-09-24T19:07:00Z">
        <w:r w:rsidR="00C65295" w:rsidDel="00E03A0C">
          <w:rPr>
            <w:rFonts w:hint="eastAsia"/>
          </w:rPr>
          <w:delText>只使用</w:delText>
        </w:r>
      </w:del>
      <w:ins w:id="193" w:author="Sun Fangmin" w:date="2021-09-24T19:07:00Z">
        <w:r w:rsidR="00E03A0C">
          <w:rPr>
            <w:rFonts w:hint="eastAsia"/>
          </w:rPr>
          <w:t>研究基于可穿戴</w:t>
        </w:r>
      </w:ins>
      <w:r w:rsidR="00C65295">
        <w:rPr>
          <w:rFonts w:hint="eastAsia"/>
        </w:rPr>
        <w:t>IMU</w:t>
      </w:r>
      <w:del w:id="194" w:author="Sun Fangmin" w:date="2021-09-24T19:07:00Z">
        <w:r w:rsidR="00874692" w:rsidDel="00E03A0C">
          <w:rPr>
            <w:rFonts w:hint="eastAsia"/>
          </w:rPr>
          <w:delText>研究</w:delText>
        </w:r>
      </w:del>
      <w:ins w:id="195" w:author="Sun Fangmin" w:date="2021-09-24T19:07:00Z">
        <w:r w:rsidR="00E03A0C">
          <w:rPr>
            <w:rFonts w:hint="eastAsia"/>
          </w:rPr>
          <w:t>的</w:t>
        </w:r>
      </w:ins>
      <w:r w:rsidR="00874692">
        <w:rPr>
          <w:rFonts w:hint="eastAsia"/>
        </w:rPr>
        <w:t>室内定位技术</w:t>
      </w:r>
      <w:r w:rsidR="00C65295">
        <w:rPr>
          <w:rFonts w:hint="eastAsia"/>
        </w:rPr>
        <w:t>，旨在有效降低</w:t>
      </w:r>
      <w:r w:rsidR="00874692">
        <w:rPr>
          <w:rFonts w:hint="eastAsia"/>
        </w:rPr>
        <w:t>WIPT</w:t>
      </w:r>
      <w:r w:rsidR="00C65295">
        <w:rPr>
          <w:rFonts w:hint="eastAsia"/>
        </w:rPr>
        <w:t>误差积累，提高定位</w:t>
      </w:r>
      <w:r w:rsidR="00C65295" w:rsidRPr="00C65295">
        <w:rPr>
          <w:rFonts w:hint="eastAsia"/>
          <w:color w:val="000000"/>
        </w:rPr>
        <w:t>精度。</w:t>
      </w:r>
      <w:r w:rsidR="00874692">
        <w:rPr>
          <w:rFonts w:hint="eastAsia"/>
          <w:color w:val="000000"/>
        </w:rPr>
        <w:t>另外，</w:t>
      </w:r>
      <w:r w:rsidR="00C65295" w:rsidRPr="00C65295">
        <w:rPr>
          <w:rFonts w:hint="eastAsia"/>
          <w:color w:val="000000"/>
        </w:rPr>
        <w:t>本</w:t>
      </w:r>
      <w:r w:rsidR="00C65295">
        <w:rPr>
          <w:rFonts w:hint="eastAsia"/>
        </w:rPr>
        <w:t>课题使用</w:t>
      </w:r>
      <w:r w:rsidR="00C65295">
        <w:rPr>
          <w:rFonts w:hint="eastAsia"/>
        </w:rPr>
        <w:t>Xsens</w:t>
      </w:r>
      <w:r w:rsidR="00C65295">
        <w:rPr>
          <w:rFonts w:hint="eastAsia"/>
        </w:rPr>
        <w:t>传感器采集双脚运动数据，因缺乏相关检测方法，故</w:t>
      </w:r>
      <w:r w:rsidR="00C65295">
        <w:t>默认</w:t>
      </w:r>
      <w:r w:rsidR="00C65295">
        <w:rPr>
          <w:rFonts w:hint="eastAsia"/>
        </w:rPr>
        <w:t>Xsens</w:t>
      </w:r>
      <w:r w:rsidR="00C65295">
        <w:rPr>
          <w:rFonts w:hint="eastAsia"/>
        </w:rPr>
        <w:t>传感器</w:t>
      </w:r>
      <w:r w:rsidR="00C65295">
        <w:t>的各个轴</w:t>
      </w:r>
      <w:r w:rsidR="00C65295">
        <w:rPr>
          <w:rFonts w:hint="eastAsia"/>
        </w:rPr>
        <w:t>是</w:t>
      </w:r>
      <w:r w:rsidR="00C65295">
        <w:t>正交的</w:t>
      </w:r>
      <w:r w:rsidR="00C65295" w:rsidRPr="00191F81">
        <w:t>。</w:t>
      </w:r>
      <w:r w:rsidR="00874692">
        <w:rPr>
          <w:rFonts w:hint="eastAsia"/>
        </w:rPr>
        <w:t>最后，</w:t>
      </w:r>
      <w:r w:rsidR="00C65295" w:rsidRPr="00191F81">
        <w:rPr>
          <w:rFonts w:hint="eastAsia"/>
        </w:rPr>
        <w:t>本课题拟通过阅读大量国内外相关文献，结合已有的知识和成果，对步态时</w:t>
      </w:r>
      <w:r w:rsidR="00C65295">
        <w:rPr>
          <w:rFonts w:hint="eastAsia"/>
        </w:rPr>
        <w:t>相划分、</w:t>
      </w:r>
      <w:r w:rsidR="00874692">
        <w:rPr>
          <w:rFonts w:hint="eastAsia"/>
        </w:rPr>
        <w:t>卡尔曼</w:t>
      </w:r>
      <w:r w:rsidR="00C65295">
        <w:rPr>
          <w:rFonts w:hint="eastAsia"/>
        </w:rPr>
        <w:t>滤波、神经网络进行研究。</w:t>
      </w:r>
    </w:p>
    <w:p w14:paraId="1D6724EC" w14:textId="51C69E51" w:rsidR="001A3FE0" w:rsidRPr="009C51E0" w:rsidRDefault="001A3FE0" w:rsidP="00FF4FBB">
      <w:pPr>
        <w:pStyle w:val="af9"/>
        <w:spacing w:before="15.60pt"/>
        <w:rPr>
          <w:rFonts w:ascii="Times New Roman" w:hAnsi="Times New Roman" w:cs="Times New Roman"/>
          <w:b/>
          <w:rPrChange w:id="196" w:author="Sun Fangmin" w:date="2021-09-24T18:21:00Z">
            <w:rPr/>
          </w:rPrChange>
        </w:rPr>
      </w:pPr>
      <w:r w:rsidRPr="009C51E0">
        <w:rPr>
          <w:rFonts w:ascii="Times New Roman" w:hAnsi="Times New Roman" w:cs="Times New Roman"/>
          <w:b/>
          <w:rPrChange w:id="197" w:author="Sun Fangmin" w:date="2021-09-24T18:21:00Z">
            <w:rPr/>
          </w:rPrChange>
        </w:rPr>
        <w:t>4.2</w:t>
      </w:r>
      <w:del w:id="198" w:author="Sun Fangmin" w:date="2021-09-24T18:17:00Z">
        <w:r w:rsidRPr="009C51E0" w:rsidDel="009C51E0">
          <w:rPr>
            <w:rFonts w:ascii="Times New Roman" w:hAnsi="Times New Roman" w:cs="Times New Roman" w:hint="eastAsia"/>
            <w:b/>
            <w:rPrChange w:id="199" w:author="Sun Fangmin" w:date="2021-09-24T18:21:00Z">
              <w:rPr>
                <w:rFonts w:hint="eastAsia"/>
              </w:rPr>
            </w:rPrChange>
          </w:rPr>
          <w:delText>、</w:delText>
        </w:r>
      </w:del>
      <w:r w:rsidRPr="009C51E0">
        <w:rPr>
          <w:rFonts w:ascii="Times New Roman" w:hAnsi="Times New Roman" w:cs="Times New Roman" w:hint="eastAsia"/>
          <w:b/>
          <w:rPrChange w:id="200" w:author="Sun Fangmin" w:date="2021-09-24T18:21:00Z">
            <w:rPr>
              <w:rFonts w:hint="eastAsia"/>
            </w:rPr>
          </w:rPrChange>
        </w:rPr>
        <w:t>技术路线及实验方案</w:t>
      </w:r>
    </w:p>
    <w:p w14:paraId="19003C71" w14:textId="69E03482" w:rsidR="00F8347C" w:rsidRPr="00C14018" w:rsidRDefault="00C65295" w:rsidP="00B40ABE">
      <w:pPr>
        <w:ind w:firstLine="11.75pt"/>
      </w:pPr>
      <w:r w:rsidRPr="00C14018">
        <w:t>本课题总体框架图</w:t>
      </w:r>
      <w:r w:rsidR="00F96688" w:rsidRPr="00C14018">
        <w:rPr>
          <w:rFonts w:hint="eastAsia"/>
        </w:rPr>
        <w:t>如</w:t>
      </w:r>
      <w:r w:rsidRPr="00C14018">
        <w:t>图</w:t>
      </w:r>
      <w:r w:rsidR="00F96688" w:rsidRPr="00C14018">
        <w:rPr>
          <w:rFonts w:hint="eastAsia"/>
        </w:rPr>
        <w:t>4-1</w:t>
      </w:r>
      <w:r w:rsidRPr="00C14018">
        <w:rPr>
          <w:rFonts w:hint="eastAsia"/>
        </w:rPr>
        <w:t>所示，主要流程包括：数据采集、步态时相划分、神经网络模型构建、惯导系统解算，</w:t>
      </w:r>
      <w:r w:rsidRPr="00C14018">
        <w:rPr>
          <w:rFonts w:hint="eastAsia"/>
        </w:rPr>
        <w:t>kalman</w:t>
      </w:r>
      <w:r w:rsidRPr="00C14018">
        <w:rPr>
          <w:rFonts w:hint="eastAsia"/>
        </w:rPr>
        <w:t>滤波</w:t>
      </w:r>
      <w:r w:rsidR="00560213" w:rsidRPr="00C14018">
        <w:rPr>
          <w:rFonts w:hint="eastAsia"/>
        </w:rPr>
        <w:t>误差补偿</w:t>
      </w:r>
      <w:r w:rsidR="00F8347C" w:rsidRPr="00C14018">
        <w:rPr>
          <w:rFonts w:hint="eastAsia"/>
        </w:rPr>
        <w:t>，实验结果评估等步骤。</w:t>
      </w:r>
    </w:p>
    <w:p w14:paraId="2944F83B" w14:textId="77777777" w:rsidR="00B40ABE" w:rsidRDefault="005A2285" w:rsidP="00B40ABE">
      <w:pPr>
        <w:pStyle w:val="afd"/>
        <w:rPr>
          <w:sz w:val="21"/>
          <w:szCs w:val="21"/>
        </w:rPr>
      </w:pPr>
      <w:r w:rsidRPr="005A2285">
        <w:drawing>
          <wp:inline distT="0" distB="0" distL="0" distR="0" wp14:anchorId="610768CE" wp14:editId="1044B4D3">
            <wp:extent cx="4671074" cy="2796988"/>
            <wp:effectExtent l="0" t="0" r="0" b="0"/>
            <wp:docPr id="17" name="图片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5891" cy="2805860"/>
                    </a:xfrm>
                    <a:prstGeom prst="rect">
                      <a:avLst/>
                    </a:prstGeom>
                    <a:noFill/>
                    <a:ln>
                      <a:noFill/>
                    </a:ln>
                  </pic:spPr>
                </pic:pic>
              </a:graphicData>
            </a:graphic>
          </wp:inline>
        </w:drawing>
      </w:r>
    </w:p>
    <w:p w14:paraId="6CF8DC60" w14:textId="70D4A82F" w:rsidR="00CF4FEC" w:rsidRPr="00B40ABE" w:rsidRDefault="00BF12CB" w:rsidP="00B40ABE">
      <w:pPr>
        <w:pStyle w:val="afd"/>
      </w:pPr>
      <w:r w:rsidRPr="00C14018">
        <w:rPr>
          <w:rFonts w:hint="eastAsia"/>
          <w:sz w:val="21"/>
          <w:szCs w:val="21"/>
        </w:rPr>
        <w:t>图</w:t>
      </w:r>
      <w:r w:rsidRPr="00C14018">
        <w:rPr>
          <w:rFonts w:hint="eastAsia"/>
          <w:sz w:val="21"/>
          <w:szCs w:val="21"/>
        </w:rPr>
        <w:t>4-1</w:t>
      </w:r>
      <w:r w:rsidRPr="00C14018">
        <w:rPr>
          <w:sz w:val="21"/>
          <w:szCs w:val="21"/>
        </w:rPr>
        <w:t xml:space="preserve"> </w:t>
      </w:r>
      <w:r w:rsidRPr="00C14018">
        <w:rPr>
          <w:rFonts w:hint="eastAsia"/>
          <w:sz w:val="21"/>
          <w:szCs w:val="21"/>
        </w:rPr>
        <w:t>技术路线总体框架图</w:t>
      </w:r>
    </w:p>
    <w:p w14:paraId="74003F4C" w14:textId="6BAD45FD" w:rsidR="009205D9" w:rsidRDefault="009205D9" w:rsidP="00FF4FBB">
      <w:pPr>
        <w:pStyle w:val="4"/>
        <w:spacing w:before="15.60pt"/>
      </w:pPr>
      <w:r w:rsidRPr="00D50677">
        <w:rPr>
          <w:rFonts w:hint="eastAsia"/>
        </w:rPr>
        <w:t>4.2.</w:t>
      </w:r>
      <w:r>
        <w:rPr>
          <w:rFonts w:hint="eastAsia"/>
        </w:rPr>
        <w:t>1</w:t>
      </w:r>
      <w:del w:id="201" w:author="Sun Fangmin" w:date="2021-09-24T18:18:00Z">
        <w:r w:rsidRPr="00D50677" w:rsidDel="009C51E0">
          <w:rPr>
            <w:rFonts w:hint="eastAsia"/>
          </w:rPr>
          <w:delText>、</w:delText>
        </w:r>
      </w:del>
      <w:r>
        <w:rPr>
          <w:rFonts w:hint="eastAsia"/>
        </w:rPr>
        <w:t>数据采集</w:t>
      </w:r>
    </w:p>
    <w:p w14:paraId="5201B2D4" w14:textId="7CFB8049" w:rsidR="009205D9" w:rsidRDefault="00BF3E68" w:rsidP="00B40ABE">
      <w:pPr>
        <w:ind w:firstLine="11.75pt"/>
      </w:pPr>
      <w:r w:rsidRPr="00BF3E68">
        <w:rPr>
          <w:rFonts w:hint="eastAsia"/>
          <w:bCs/>
          <w:szCs w:val="21"/>
        </w:rPr>
        <w:t>本</w:t>
      </w:r>
      <w:r>
        <w:rPr>
          <w:rFonts w:hint="eastAsia"/>
          <w:bCs/>
          <w:szCs w:val="21"/>
        </w:rPr>
        <w:t>课题主要分为两个阶段采集</w:t>
      </w:r>
      <w:r w:rsidR="00AB59B6">
        <w:rPr>
          <w:rFonts w:hint="eastAsia"/>
          <w:bCs/>
          <w:szCs w:val="21"/>
        </w:rPr>
        <w:t>数据。</w:t>
      </w:r>
      <w:r w:rsidR="00611FA6">
        <w:rPr>
          <w:rFonts w:hint="eastAsia"/>
          <w:bCs/>
          <w:szCs w:val="21"/>
        </w:rPr>
        <w:t>阶段一</w:t>
      </w:r>
      <w:r w:rsidR="00716F8F">
        <w:rPr>
          <w:rFonts w:hint="eastAsia"/>
          <w:bCs/>
          <w:szCs w:val="21"/>
        </w:rPr>
        <w:t>采集的数据用于训练神经网络模型</w:t>
      </w:r>
      <w:r w:rsidR="00F8276C">
        <w:rPr>
          <w:rFonts w:hint="eastAsia"/>
          <w:bCs/>
          <w:szCs w:val="21"/>
        </w:rPr>
        <w:t>。因为</w:t>
      </w:r>
      <w:r w:rsidR="00C6071F">
        <w:rPr>
          <w:rFonts w:hint="eastAsia"/>
        </w:rPr>
        <w:t>需要使用光学动作捕捉系统数据作为</w:t>
      </w:r>
      <w:r w:rsidR="00C6071F">
        <w:rPr>
          <w:rFonts w:hint="eastAsia"/>
        </w:rPr>
        <w:t>Ground</w:t>
      </w:r>
      <w:r w:rsidR="00C6071F">
        <w:t xml:space="preserve"> </w:t>
      </w:r>
      <w:r w:rsidR="00C6071F">
        <w:rPr>
          <w:rFonts w:hint="eastAsia"/>
        </w:rPr>
        <w:t>Truth</w:t>
      </w:r>
      <w:r w:rsidR="00C6071F">
        <w:rPr>
          <w:rFonts w:hint="eastAsia"/>
        </w:rPr>
        <w:t>来训练神经网</w:t>
      </w:r>
      <w:r w:rsidR="00C6071F" w:rsidRPr="00C65295">
        <w:rPr>
          <w:rFonts w:hint="eastAsia"/>
        </w:rPr>
        <w:t>络</w:t>
      </w:r>
      <w:r w:rsidR="00C6071F">
        <w:rPr>
          <w:rFonts w:hint="eastAsia"/>
        </w:rPr>
        <w:t>，</w:t>
      </w:r>
      <w:r w:rsidR="00676BBA">
        <w:rPr>
          <w:rFonts w:hint="eastAsia"/>
        </w:rPr>
        <w:t>所以本</w:t>
      </w:r>
      <w:r w:rsidR="008C4BD7">
        <w:rPr>
          <w:rFonts w:hint="eastAsia"/>
        </w:rPr>
        <w:t>阶段</w:t>
      </w:r>
      <w:r w:rsidR="00676BBA">
        <w:rPr>
          <w:rFonts w:hint="eastAsia"/>
        </w:rPr>
        <w:t>需要在特定的光学动捕系统环境中进行</w:t>
      </w:r>
      <w:r w:rsidR="00C6071F" w:rsidRPr="00C65295">
        <w:rPr>
          <w:rFonts w:hint="eastAsia"/>
        </w:rPr>
        <w:t>。本</w:t>
      </w:r>
      <w:r w:rsidR="008C4BD7">
        <w:rPr>
          <w:rFonts w:hint="eastAsia"/>
        </w:rPr>
        <w:t>阶段</w:t>
      </w:r>
      <w:r w:rsidR="00FF3BF6">
        <w:rPr>
          <w:rFonts w:hint="eastAsia"/>
        </w:rPr>
        <w:t>在左右脚踝处都安装上一个</w:t>
      </w:r>
      <w:r w:rsidR="00FF3BF6">
        <w:rPr>
          <w:rFonts w:hint="eastAsia"/>
        </w:rPr>
        <w:t>IMU</w:t>
      </w:r>
      <w:r w:rsidR="00FF3BF6">
        <w:rPr>
          <w:rFonts w:hint="eastAsia"/>
        </w:rPr>
        <w:t>传感器和动捕反光点，</w:t>
      </w:r>
      <w:r w:rsidR="00C6071F" w:rsidRPr="00C65295">
        <w:rPr>
          <w:rFonts w:hint="eastAsia"/>
        </w:rPr>
        <w:t>采集不同运动类型</w:t>
      </w:r>
      <w:del w:id="202" w:author="Sun Fangmin" w:date="2021-09-24T19:08:00Z">
        <w:r w:rsidR="00C6071F" w:rsidRPr="00C65295" w:rsidDel="00E03A0C">
          <w:rPr>
            <w:rFonts w:hint="eastAsia"/>
          </w:rPr>
          <w:delText>(</w:delText>
        </w:r>
      </w:del>
      <w:ins w:id="203" w:author="Sun Fangmin" w:date="2021-09-24T19:08:00Z">
        <w:r w:rsidR="00E03A0C">
          <w:rPr>
            <w:rFonts w:hint="eastAsia"/>
          </w:rPr>
          <w:t>（</w:t>
        </w:r>
        <w:r w:rsidR="00E03A0C" w:rsidRPr="00C65295">
          <w:rPr>
            <w:rFonts w:hint="eastAsia"/>
          </w:rPr>
          <w:t>走路、跑步、自由</w:t>
        </w:r>
        <w:r w:rsidR="00E03A0C" w:rsidRPr="00C65295">
          <w:rPr>
            <w:rFonts w:hint="eastAsia"/>
          </w:rPr>
          <w:lastRenderedPageBreak/>
          <w:t>行走</w:t>
        </w:r>
        <w:r w:rsidR="00E03A0C">
          <w:rPr>
            <w:rFonts w:hint="eastAsia"/>
          </w:rPr>
          <w:t>）</w:t>
        </w:r>
      </w:ins>
      <w:del w:id="204" w:author="Sun Fangmin" w:date="2021-09-24T19:08:00Z">
        <w:r w:rsidR="00C6071F" w:rsidRPr="00C65295" w:rsidDel="00E03A0C">
          <w:rPr>
            <w:rFonts w:hint="eastAsia"/>
          </w:rPr>
          <w:delText>走路、跑步、自由行走</w:delText>
        </w:r>
        <w:r w:rsidR="00C6071F" w:rsidRPr="00C65295" w:rsidDel="00E03A0C">
          <w:delText>)</w:delText>
        </w:r>
      </w:del>
      <w:r w:rsidR="00C6071F" w:rsidRPr="00C65295">
        <w:rPr>
          <w:rFonts w:hint="eastAsia"/>
        </w:rPr>
        <w:t>数据，每次采集时间持续</w:t>
      </w:r>
      <w:r w:rsidR="00FF3BF6">
        <w:rPr>
          <w:rFonts w:hint="eastAsia"/>
        </w:rPr>
        <w:t>15</w:t>
      </w:r>
      <w:r w:rsidR="00C6071F" w:rsidRPr="00C65295">
        <w:rPr>
          <w:rFonts w:hint="eastAsia"/>
        </w:rPr>
        <w:t>分钟，受试者</w:t>
      </w:r>
      <w:r w:rsidR="00C6071F">
        <w:rPr>
          <w:rFonts w:hint="eastAsia"/>
        </w:rPr>
        <w:t>数量</w:t>
      </w:r>
      <w:r w:rsidR="00C6071F" w:rsidRPr="00C65295">
        <w:rPr>
          <w:rFonts w:hint="eastAsia"/>
        </w:rPr>
        <w:t>为</w:t>
      </w:r>
      <w:r w:rsidR="00C6071F" w:rsidRPr="00C65295">
        <w:rPr>
          <w:rFonts w:hint="eastAsia"/>
        </w:rPr>
        <w:t>4</w:t>
      </w:r>
      <w:r w:rsidR="00C6071F">
        <w:rPr>
          <w:rFonts w:hint="eastAsia"/>
        </w:rPr>
        <w:t>人</w:t>
      </w:r>
      <w:del w:id="205" w:author="Sun Fangmin" w:date="2021-09-24T19:08:00Z">
        <w:r w:rsidR="00C6071F" w:rsidRPr="00C65295" w:rsidDel="00E03A0C">
          <w:rPr>
            <w:rFonts w:hint="eastAsia"/>
          </w:rPr>
          <w:delText>(</w:delText>
        </w:r>
      </w:del>
      <w:ins w:id="206" w:author="Sun Fangmin" w:date="2021-09-24T19:08:00Z">
        <w:r w:rsidR="00E03A0C">
          <w:rPr>
            <w:rFonts w:hint="eastAsia"/>
          </w:rPr>
          <w:t>（</w:t>
        </w:r>
        <w:r w:rsidR="00E03A0C" w:rsidRPr="00C65295">
          <w:rPr>
            <w:rFonts w:hint="eastAsia"/>
          </w:rPr>
          <w:t>男女各一</w:t>
        </w:r>
        <w:commentRangeStart w:id="207"/>
        <w:r w:rsidR="00E03A0C" w:rsidRPr="00C65295">
          <w:rPr>
            <w:rFonts w:hint="eastAsia"/>
          </w:rPr>
          <w:t>半</w:t>
        </w:r>
        <w:r w:rsidR="00E03A0C">
          <w:rPr>
            <w:rFonts w:hint="eastAsia"/>
          </w:rPr>
          <w:t>）</w:t>
        </w:r>
      </w:ins>
      <w:commentRangeEnd w:id="207"/>
      <w:ins w:id="208" w:author="Sun Fangmin" w:date="2021-09-24T19:09:00Z">
        <w:r w:rsidR="00E03A0C">
          <w:rPr>
            <w:rStyle w:val="af0"/>
          </w:rPr>
          <w:commentReference w:id="207"/>
        </w:r>
      </w:ins>
      <w:del w:id="209" w:author="Sun Fangmin" w:date="2021-09-24T19:08:00Z">
        <w:r w:rsidR="00C6071F" w:rsidRPr="00C65295" w:rsidDel="00E03A0C">
          <w:rPr>
            <w:rFonts w:hint="eastAsia"/>
          </w:rPr>
          <w:delText>男女各一半</w:delText>
        </w:r>
        <w:r w:rsidR="00C6071F" w:rsidRPr="00C65295" w:rsidDel="00E03A0C">
          <w:delText>)</w:delText>
        </w:r>
      </w:del>
      <w:r w:rsidR="00FF3BF6">
        <w:rPr>
          <w:rFonts w:hint="eastAsia"/>
        </w:rPr>
        <w:t>。</w:t>
      </w:r>
    </w:p>
    <w:p w14:paraId="4FD6BED6" w14:textId="2D6E4B48" w:rsidR="00301B66" w:rsidRPr="00301B66" w:rsidRDefault="00545300" w:rsidP="00B40ABE">
      <w:pPr>
        <w:ind w:firstLine="11.75pt"/>
        <w:rPr>
          <w:sz w:val="21"/>
          <w:szCs w:val="21"/>
        </w:rPr>
      </w:pPr>
      <w:r>
        <w:rPr>
          <w:rFonts w:hint="eastAsia"/>
        </w:rPr>
        <w:t>阶段二</w:t>
      </w:r>
      <w:r w:rsidR="00FF3BF6">
        <w:rPr>
          <w:rFonts w:hint="eastAsia"/>
        </w:rPr>
        <w:t>采集的数据</w:t>
      </w:r>
      <w:r w:rsidR="0098536A">
        <w:rPr>
          <w:rFonts w:hint="eastAsia"/>
        </w:rPr>
        <w:t>用于验证</w:t>
      </w:r>
      <w:r w:rsidR="00C961BE">
        <w:rPr>
          <w:rFonts w:hint="eastAsia"/>
        </w:rPr>
        <w:t>本课题提出的</w:t>
      </w:r>
      <w:r w:rsidR="00C961BE">
        <w:rPr>
          <w:rFonts w:hint="eastAsia"/>
        </w:rPr>
        <w:t>WIPT</w:t>
      </w:r>
      <w:r w:rsidR="0098536A">
        <w:rPr>
          <w:rFonts w:hint="eastAsia"/>
        </w:rPr>
        <w:t>的有效性和准确性。</w:t>
      </w:r>
      <w:r w:rsidR="005E7BB7">
        <w:rPr>
          <w:rFonts w:hint="eastAsia"/>
        </w:rPr>
        <w:t>阶段一受空间环境的制约，缺乏立体空间和</w:t>
      </w:r>
      <w:r w:rsidR="00495938">
        <w:rPr>
          <w:rFonts w:hint="eastAsia"/>
        </w:rPr>
        <w:t>长距离路径</w:t>
      </w:r>
      <w:r w:rsidR="005E7BB7">
        <w:rPr>
          <w:rFonts w:hint="eastAsia"/>
        </w:rPr>
        <w:t>数据。</w:t>
      </w:r>
      <w:r w:rsidR="00FB4417">
        <w:rPr>
          <w:rFonts w:hint="eastAsia"/>
        </w:rPr>
        <w:t>所以</w:t>
      </w:r>
      <w:r w:rsidRPr="007C7311">
        <w:rPr>
          <w:rFonts w:hint="eastAsia"/>
        </w:rPr>
        <w:t>为验证算法在三维空间和</w:t>
      </w:r>
      <w:r w:rsidR="000671B5">
        <w:rPr>
          <w:rFonts w:hint="eastAsia"/>
        </w:rPr>
        <w:t>长距离路径</w:t>
      </w:r>
      <w:r w:rsidRPr="007C7311">
        <w:rPr>
          <w:rFonts w:hint="eastAsia"/>
        </w:rPr>
        <w:t>的定位效果，此</w:t>
      </w:r>
      <w:r w:rsidR="00C60557">
        <w:rPr>
          <w:rFonts w:hint="eastAsia"/>
        </w:rPr>
        <w:t>阶段</w:t>
      </w:r>
      <w:r w:rsidRPr="007C7311">
        <w:rPr>
          <w:rFonts w:hint="eastAsia"/>
        </w:rPr>
        <w:t>拟采集两种数据：</w:t>
      </w:r>
      <w:r w:rsidRPr="007C7311">
        <w:rPr>
          <w:rFonts w:hint="eastAsia"/>
        </w:rPr>
        <w:t>1</w:t>
      </w:r>
      <w:r w:rsidRPr="007C7311">
        <w:rPr>
          <w:rFonts w:hint="eastAsia"/>
        </w:rPr>
        <w:t>、上下楼梯数据，从</w:t>
      </w:r>
      <w:r w:rsidRPr="007C7311">
        <w:rPr>
          <w:rFonts w:hint="eastAsia"/>
        </w:rPr>
        <w:t>F</w:t>
      </w:r>
      <w:r w:rsidRPr="007C7311">
        <w:rPr>
          <w:rFonts w:hint="eastAsia"/>
        </w:rPr>
        <w:t>栋一楼起点经楼梯走到</w:t>
      </w:r>
      <w:r w:rsidR="001F17E9">
        <w:rPr>
          <w:rFonts w:hint="eastAsia"/>
        </w:rPr>
        <w:t>三</w:t>
      </w:r>
      <w:r w:rsidRPr="007C7311">
        <w:rPr>
          <w:rFonts w:hint="eastAsia"/>
        </w:rPr>
        <w:t>楼，再从</w:t>
      </w:r>
      <w:r w:rsidR="001F17E9">
        <w:rPr>
          <w:rFonts w:hint="eastAsia"/>
        </w:rPr>
        <w:t>三</w:t>
      </w:r>
      <w:r w:rsidRPr="007C7311">
        <w:rPr>
          <w:rFonts w:hint="eastAsia"/>
        </w:rPr>
        <w:t>楼回到一楼起点，采集三次；</w:t>
      </w:r>
      <w:r w:rsidRPr="007C7311">
        <w:rPr>
          <w:rFonts w:hint="eastAsia"/>
        </w:rPr>
        <w:t>2</w:t>
      </w:r>
      <w:r w:rsidRPr="007C7311">
        <w:rPr>
          <w:rFonts w:hint="eastAsia"/>
        </w:rPr>
        <w:t>、长距离数据，从先进院北门起点出发，顺时针绕先进院一周回到起点，</w:t>
      </w:r>
      <w:r w:rsidR="005259B6">
        <w:rPr>
          <w:rFonts w:hint="eastAsia"/>
        </w:rPr>
        <w:t>受试者</w:t>
      </w:r>
      <w:r w:rsidR="00604859">
        <w:rPr>
          <w:rFonts w:hint="eastAsia"/>
        </w:rPr>
        <w:t>自行</w:t>
      </w:r>
      <w:r w:rsidR="00634117">
        <w:rPr>
          <w:rFonts w:hint="eastAsia"/>
        </w:rPr>
        <w:t>调节步行</w:t>
      </w:r>
      <w:r w:rsidR="005259B6">
        <w:rPr>
          <w:rFonts w:hint="eastAsia"/>
        </w:rPr>
        <w:t>速度，</w:t>
      </w:r>
      <w:r w:rsidRPr="007C7311">
        <w:rPr>
          <w:rFonts w:hint="eastAsia"/>
        </w:rPr>
        <w:t>采集三次。</w:t>
      </w:r>
    </w:p>
    <w:p w14:paraId="222B4484" w14:textId="584BA1F3" w:rsidR="0013216F" w:rsidRPr="00D50677" w:rsidRDefault="0013216F" w:rsidP="00FF4FBB">
      <w:pPr>
        <w:pStyle w:val="4"/>
        <w:spacing w:before="15.60pt"/>
        <w:rPr>
          <w:szCs w:val="21"/>
        </w:rPr>
      </w:pPr>
      <w:r w:rsidRPr="00D50677">
        <w:rPr>
          <w:rFonts w:hint="eastAsia"/>
          <w:szCs w:val="21"/>
        </w:rPr>
        <w:t>4.2.</w:t>
      </w:r>
      <w:r w:rsidR="00DC3065">
        <w:rPr>
          <w:rFonts w:hint="eastAsia"/>
          <w:szCs w:val="21"/>
        </w:rPr>
        <w:t>2</w:t>
      </w:r>
      <w:del w:id="210" w:author="Sun Fangmin" w:date="2021-09-24T18:18:00Z">
        <w:r w:rsidRPr="00D50677" w:rsidDel="009C51E0">
          <w:rPr>
            <w:rFonts w:hint="eastAsia"/>
            <w:szCs w:val="21"/>
          </w:rPr>
          <w:delText>、</w:delText>
        </w:r>
      </w:del>
      <w:r w:rsidRPr="00D50677">
        <w:rPr>
          <w:rFonts w:hint="eastAsia"/>
        </w:rPr>
        <w:t>捷</w:t>
      </w:r>
      <w:commentRangeStart w:id="211"/>
      <w:r w:rsidRPr="00D50677">
        <w:rPr>
          <w:rFonts w:hint="eastAsia"/>
        </w:rPr>
        <w:t>联惯导</w:t>
      </w:r>
      <w:r>
        <w:rPr>
          <w:rFonts w:hint="eastAsia"/>
        </w:rPr>
        <w:t>系统</w:t>
      </w:r>
      <w:r w:rsidRPr="00B260A3">
        <w:rPr>
          <w:rFonts w:hint="eastAsia"/>
          <w:highlight w:val="yellow"/>
          <w:rPrChange w:id="212" w:author="Sun Fangmin" w:date="2021-09-24T15:03:00Z">
            <w:rPr>
              <w:rFonts w:hint="eastAsia"/>
            </w:rPr>
          </w:rPrChange>
        </w:rPr>
        <w:t>理论</w:t>
      </w:r>
      <w:r>
        <w:rPr>
          <w:rFonts w:hint="eastAsia"/>
        </w:rPr>
        <w:t>基础</w:t>
      </w:r>
      <w:commentRangeEnd w:id="211"/>
      <w:r w:rsidR="00F84418">
        <w:rPr>
          <w:rStyle w:val="af0"/>
        </w:rPr>
        <w:commentReference w:id="211"/>
      </w:r>
      <w:ins w:id="213" w:author="Sun Fangmin" w:date="2021-09-24T18:52:00Z">
        <w:r w:rsidR="004F0009">
          <w:rPr>
            <w:rFonts w:hint="eastAsia"/>
          </w:rPr>
          <w:t>（坐标变换与位姿更新方程）</w:t>
        </w:r>
      </w:ins>
    </w:p>
    <w:p w14:paraId="70F03652" w14:textId="1F2EADC5" w:rsidR="0013216F" w:rsidRPr="00C6071F" w:rsidRDefault="0013216F" w:rsidP="00B40ABE">
      <w:pPr>
        <w:ind w:firstLine="11.75pt"/>
      </w:pPr>
      <w:r w:rsidRPr="00505DE8">
        <w:rPr>
          <w:rFonts w:hint="eastAsia"/>
        </w:rPr>
        <w:t>本部分的内容主要包括坐标系</w:t>
      </w:r>
      <w:r w:rsidR="0066283B">
        <w:rPr>
          <w:rFonts w:hint="eastAsia"/>
        </w:rPr>
        <w:t>选择与</w:t>
      </w:r>
      <w:r w:rsidRPr="00505DE8">
        <w:rPr>
          <w:rFonts w:hint="eastAsia"/>
        </w:rPr>
        <w:t>转换、惯导系统初始对准、捷联惯导系统更新算法和误差方程。</w:t>
      </w:r>
    </w:p>
    <w:p w14:paraId="4A60D4BC" w14:textId="31DE925C" w:rsidR="0013216F" w:rsidRDefault="00505DE8" w:rsidP="00B40ABE">
      <w:pPr>
        <w:ind w:firstLine="11.75pt"/>
      </w:pPr>
      <w:r>
        <w:rPr>
          <w:rFonts w:hint="eastAsia"/>
        </w:rPr>
        <w:t>1</w:t>
      </w:r>
      <w:r>
        <w:rPr>
          <w:rFonts w:hint="eastAsia"/>
        </w:rPr>
        <w:t>、坐标系选择。</w:t>
      </w:r>
      <w:r w:rsidR="00D014EC">
        <w:rPr>
          <w:rFonts w:hint="eastAsia"/>
        </w:rPr>
        <w:t>本课题使用到的坐标系有</w:t>
      </w:r>
      <w:r w:rsidR="0013216F">
        <w:rPr>
          <w:rFonts w:hint="eastAsia"/>
        </w:rPr>
        <w:t>地理坐标系</w:t>
      </w:r>
      <w:r w:rsidR="00D014EC">
        <w:rPr>
          <w:rFonts w:hint="eastAsia"/>
        </w:rPr>
        <w:t>(</w:t>
      </w:r>
      <w:r w:rsidR="00D014EC">
        <w:rPr>
          <w:rFonts w:hint="eastAsia"/>
        </w:rPr>
        <w:t>记为</w:t>
      </w:r>
      <w:r w:rsidR="00D014EC">
        <w:rPr>
          <w:rFonts w:hint="eastAsia"/>
        </w:rPr>
        <w:t>n</w:t>
      </w:r>
      <w:r w:rsidR="00D014EC">
        <w:rPr>
          <w:rFonts w:hint="eastAsia"/>
        </w:rPr>
        <w:t>系</w:t>
      </w:r>
      <w:r w:rsidR="00D014EC">
        <w:t>)</w:t>
      </w:r>
      <w:r w:rsidR="0013216F">
        <w:rPr>
          <w:rFonts w:hint="eastAsia"/>
        </w:rPr>
        <w:t>和传感器坐标系</w:t>
      </w:r>
      <w:r w:rsidR="00D014EC">
        <w:rPr>
          <w:rFonts w:hint="eastAsia"/>
        </w:rPr>
        <w:t>(</w:t>
      </w:r>
      <w:r w:rsidR="00D014EC">
        <w:rPr>
          <w:rFonts w:hint="eastAsia"/>
        </w:rPr>
        <w:t>记为</w:t>
      </w:r>
      <w:r w:rsidR="00D014EC">
        <w:rPr>
          <w:rFonts w:hint="eastAsia"/>
        </w:rPr>
        <w:t>b</w:t>
      </w:r>
      <w:r w:rsidR="00D014EC">
        <w:rPr>
          <w:rFonts w:hint="eastAsia"/>
        </w:rPr>
        <w:t>系</w:t>
      </w:r>
      <w:r w:rsidR="00D014EC">
        <w:t>)</w:t>
      </w:r>
      <w:r w:rsidR="0013216F">
        <w:rPr>
          <w:rFonts w:hint="eastAsia"/>
        </w:rPr>
        <w:t>。</w:t>
      </w:r>
      <w:r w:rsidR="00FB36F2">
        <w:rPr>
          <w:rFonts w:hint="eastAsia"/>
        </w:rPr>
        <w:t>传感器坐标系就是</w:t>
      </w:r>
      <w:r w:rsidR="005F0D70">
        <w:rPr>
          <w:rFonts w:hint="eastAsia"/>
        </w:rPr>
        <w:t>IMU</w:t>
      </w:r>
      <w:r w:rsidR="00FB36F2">
        <w:rPr>
          <w:rFonts w:hint="eastAsia"/>
        </w:rPr>
        <w:t>自带的坐标</w:t>
      </w:r>
      <w:r w:rsidR="00FB36F2" w:rsidRPr="003E18FD">
        <w:rPr>
          <w:rFonts w:hint="eastAsia"/>
        </w:rPr>
        <w:t>系</w:t>
      </w:r>
      <w:ins w:id="214" w:author="Sun Fangmin" w:date="2021-09-24T15:27:00Z">
        <w:r w:rsidR="00C8685A">
          <w:rPr>
            <w:rFonts w:hint="eastAsia"/>
          </w:rPr>
          <w:t>，</w:t>
        </w:r>
      </w:ins>
      <w:commentRangeStart w:id="215"/>
      <w:del w:id="216" w:author="Sun Fangmin" w:date="2021-09-24T15:27:00Z">
        <w:r w:rsidR="003E18FD" w:rsidRPr="003E18FD" w:rsidDel="00C8685A">
          <w:rPr>
            <w:rFonts w:hint="eastAsia"/>
          </w:rPr>
          <w:delText>,</w:delText>
        </w:r>
      </w:del>
      <w:r w:rsidR="003E18FD" w:rsidRPr="003E18FD">
        <w:rPr>
          <w:rFonts w:hint="eastAsia"/>
        </w:rPr>
        <w:t>如图</w:t>
      </w:r>
      <w:r w:rsidR="003E18FD" w:rsidRPr="003E18FD">
        <w:rPr>
          <w:rFonts w:hint="eastAsia"/>
        </w:rPr>
        <w:t>5-1</w:t>
      </w:r>
      <w:r w:rsidR="003E18FD" w:rsidRPr="003E18FD">
        <w:rPr>
          <w:rFonts w:hint="eastAsia"/>
        </w:rPr>
        <w:t>所示</w:t>
      </w:r>
      <w:commentRangeEnd w:id="215"/>
      <w:r w:rsidR="00AB5FF3">
        <w:rPr>
          <w:rStyle w:val="af0"/>
        </w:rPr>
        <w:commentReference w:id="215"/>
      </w:r>
      <w:r w:rsidR="00FB36F2" w:rsidRPr="003E18FD">
        <w:rPr>
          <w:rFonts w:hint="eastAsia"/>
        </w:rPr>
        <w:t>，</w:t>
      </w:r>
      <w:r w:rsidR="005F0D70" w:rsidRPr="003E18FD">
        <w:rPr>
          <w:rFonts w:hint="eastAsia"/>
        </w:rPr>
        <w:t>地理</w:t>
      </w:r>
      <w:r w:rsidR="005F0D70">
        <w:rPr>
          <w:rFonts w:hint="eastAsia"/>
        </w:rPr>
        <w:t>坐标系</w:t>
      </w:r>
      <w:r w:rsidR="00D814B7">
        <w:rPr>
          <w:rFonts w:hint="eastAsia"/>
        </w:rPr>
        <w:t>图</w:t>
      </w:r>
      <w:r w:rsidR="00D814B7">
        <w:rPr>
          <w:rFonts w:hint="eastAsia"/>
        </w:rPr>
        <w:t>4-2</w:t>
      </w:r>
      <w:r w:rsidR="005F0D70">
        <w:rPr>
          <w:rFonts w:hint="eastAsia"/>
        </w:rPr>
        <w:t>所示，</w:t>
      </w:r>
      <w:r w:rsidR="00507F66">
        <w:rPr>
          <w:rFonts w:hint="eastAsia"/>
        </w:rPr>
        <w:t>X</w:t>
      </w:r>
      <w:r w:rsidR="00507F66" w:rsidRPr="004F0009">
        <w:rPr>
          <w:vertAlign w:val="superscript"/>
          <w:rPrChange w:id="217" w:author="Sun Fangmin" w:date="2021-09-24T18:51:00Z">
            <w:rPr/>
          </w:rPrChange>
        </w:rPr>
        <w:t>n</w:t>
      </w:r>
      <w:r w:rsidR="00507F66">
        <w:rPr>
          <w:rFonts w:hint="eastAsia"/>
        </w:rPr>
        <w:t>轴指向北，</w:t>
      </w:r>
      <w:r w:rsidR="00507F66">
        <w:rPr>
          <w:rFonts w:hint="eastAsia"/>
        </w:rPr>
        <w:t>Y</w:t>
      </w:r>
      <w:r w:rsidR="00507F66" w:rsidRPr="004F0009">
        <w:rPr>
          <w:vertAlign w:val="superscript"/>
          <w:rPrChange w:id="218" w:author="Sun Fangmin" w:date="2021-09-24T18:51:00Z">
            <w:rPr/>
          </w:rPrChange>
        </w:rPr>
        <w:t>n</w:t>
      </w:r>
      <w:r w:rsidR="00507F66">
        <w:rPr>
          <w:rFonts w:hint="eastAsia"/>
        </w:rPr>
        <w:t>轴水平指向东，</w:t>
      </w:r>
      <w:r w:rsidR="00507F66">
        <w:rPr>
          <w:rFonts w:hint="eastAsia"/>
        </w:rPr>
        <w:t>Z</w:t>
      </w:r>
      <w:r w:rsidR="00507F66" w:rsidRPr="004F0009">
        <w:rPr>
          <w:vertAlign w:val="superscript"/>
          <w:rPrChange w:id="219" w:author="Sun Fangmin" w:date="2021-09-24T18:51:00Z">
            <w:rPr/>
          </w:rPrChange>
        </w:rPr>
        <w:t>n</w:t>
      </w:r>
      <w:r w:rsidR="00507F66">
        <w:rPr>
          <w:rFonts w:hint="eastAsia"/>
        </w:rPr>
        <w:t>轴垂直指向地球内部。</w:t>
      </w:r>
    </w:p>
    <w:p w14:paraId="6AFB5301" w14:textId="59619E9A" w:rsidR="005F0D70" w:rsidRDefault="005F0D70" w:rsidP="00B959C4">
      <w:pPr>
        <w:pStyle w:val="afd"/>
      </w:pPr>
      <w:r w:rsidRPr="005F0D70">
        <w:drawing>
          <wp:inline distT="0" distB="0" distL="0" distR="0" wp14:anchorId="49209AB0" wp14:editId="4C52B1DF">
            <wp:extent cx="1900437" cy="1746250"/>
            <wp:effectExtent l="0" t="0" r="5080" b="635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1936746" cy="1779613"/>
                    </a:xfrm>
                    <a:prstGeom prst="rect">
                      <a:avLst/>
                    </a:prstGeom>
                  </pic:spPr>
                </pic:pic>
              </a:graphicData>
            </a:graphic>
          </wp:inline>
        </w:drawing>
      </w:r>
    </w:p>
    <w:p w14:paraId="110E5C54" w14:textId="19EED217" w:rsidR="00D814B7" w:rsidRDefault="00D814B7" w:rsidP="005F0D70">
      <w:pPr>
        <w:spacing w:before="15.60pt"/>
        <w:ind w:firstLine="11.75pt"/>
        <w:jc w:val="center"/>
      </w:pPr>
      <w:r>
        <w:rPr>
          <w:rFonts w:hint="eastAsia"/>
        </w:rPr>
        <w:t>图</w:t>
      </w:r>
      <w:r>
        <w:rPr>
          <w:rFonts w:hint="eastAsia"/>
        </w:rPr>
        <w:t>4-2</w:t>
      </w:r>
      <w:r>
        <w:t xml:space="preserve"> </w:t>
      </w:r>
      <w:r>
        <w:rPr>
          <w:rFonts w:hint="eastAsia"/>
        </w:rPr>
        <w:t>地理</w:t>
      </w:r>
      <w:r w:rsidR="00393E6F">
        <w:rPr>
          <w:rFonts w:hint="eastAsia"/>
        </w:rPr>
        <w:t>坐标系</w:t>
      </w:r>
    </w:p>
    <w:p w14:paraId="44A622CC" w14:textId="42D3E803" w:rsidR="00306E1F" w:rsidRDefault="00306E1F" w:rsidP="00B40ABE">
      <w:pPr>
        <w:ind w:firstLine="11.75pt"/>
        <w:rPr>
          <w:rFonts w:ascii="宋体" w:hAnsi="宋体"/>
        </w:rPr>
      </w:pPr>
      <w:r>
        <w:rPr>
          <w:rFonts w:hint="eastAsia"/>
        </w:rPr>
        <w:t>2</w:t>
      </w:r>
      <w:r>
        <w:rPr>
          <w:rFonts w:hint="eastAsia"/>
        </w:rPr>
        <w:t>、坐标转换</w:t>
      </w:r>
      <w:r w:rsidR="000768D9">
        <w:rPr>
          <w:rFonts w:hint="eastAsia"/>
        </w:rPr>
        <w:t>。</w:t>
      </w:r>
      <w:r w:rsidR="00B71466">
        <w:rPr>
          <w:rFonts w:hint="eastAsia"/>
        </w:rPr>
        <w:t>IMU</w:t>
      </w:r>
      <w:r w:rsidR="00B71466">
        <w:rPr>
          <w:rFonts w:hint="eastAsia"/>
        </w:rPr>
        <w:t>输出都是</w:t>
      </w:r>
      <w:r w:rsidR="00FD7B75">
        <w:rPr>
          <w:rFonts w:hint="eastAsia"/>
        </w:rPr>
        <w:t>b</w:t>
      </w:r>
      <w:r w:rsidR="00B71466">
        <w:rPr>
          <w:rFonts w:hint="eastAsia"/>
        </w:rPr>
        <w:t>系下的测量值，解算位置前需要将其转换到</w:t>
      </w:r>
      <w:r w:rsidR="00FD7B75">
        <w:rPr>
          <w:rFonts w:hint="eastAsia"/>
        </w:rPr>
        <w:t>n</w:t>
      </w:r>
      <w:r w:rsidR="00B71466">
        <w:rPr>
          <w:rFonts w:hint="eastAsia"/>
        </w:rPr>
        <w:t>系中。</w:t>
      </w:r>
      <w:r w:rsidR="003E18FD">
        <w:rPr>
          <w:rFonts w:hint="eastAsia"/>
        </w:rPr>
        <w:t>b</w:t>
      </w:r>
      <w:r w:rsidR="003E18FD">
        <w:rPr>
          <w:rFonts w:hint="eastAsia"/>
        </w:rPr>
        <w:t>系到</w:t>
      </w:r>
      <w:r w:rsidR="003E18FD">
        <w:rPr>
          <w:rFonts w:hint="eastAsia"/>
        </w:rPr>
        <w:t>n</w:t>
      </w:r>
      <w:r w:rsidR="003E18FD">
        <w:rPr>
          <w:rFonts w:hint="eastAsia"/>
        </w:rPr>
        <w:t>系的转换过程由三次基本旋转组成，分别是绕</w:t>
      </w:r>
      <w:r w:rsidR="003E18FD">
        <w:rPr>
          <w:rFonts w:hint="eastAsia"/>
        </w:rPr>
        <w:t>X</w:t>
      </w:r>
      <w:r w:rsidR="003E18FD">
        <w:rPr>
          <w:rFonts w:hint="eastAsia"/>
        </w:rPr>
        <w:t>、</w:t>
      </w:r>
      <w:r w:rsidR="003E18FD">
        <w:rPr>
          <w:rFonts w:hint="eastAsia"/>
        </w:rPr>
        <w:t>Y</w:t>
      </w:r>
      <w:r w:rsidR="003E18FD">
        <w:rPr>
          <w:rFonts w:hint="eastAsia"/>
        </w:rPr>
        <w:t>和</w:t>
      </w:r>
      <w:r w:rsidR="003E18FD">
        <w:rPr>
          <w:rFonts w:hint="eastAsia"/>
        </w:rPr>
        <w:t>Z</w:t>
      </w:r>
      <w:r w:rsidR="003E18FD">
        <w:rPr>
          <w:rFonts w:hint="eastAsia"/>
        </w:rPr>
        <w:t>轴分别旋转</w:t>
      </w:r>
      <w:r w:rsidR="003E18FD" w:rsidRPr="00FF4FBB">
        <w:rPr>
          <w:rStyle w:val="afc"/>
          <w:rFonts w:hint="eastAsia"/>
        </w:rPr>
        <w:t>γ</w:t>
      </w:r>
      <w:r w:rsidR="00B961F8">
        <w:rPr>
          <w:rFonts w:ascii="宋体" w:hAnsi="宋体" w:hint="eastAsia"/>
        </w:rPr>
        <w:t>、</w:t>
      </w:r>
      <w:r w:rsidR="003E18FD" w:rsidRPr="00B40ABE">
        <w:rPr>
          <w:rStyle w:val="afc"/>
          <w:rFonts w:hint="eastAsia"/>
        </w:rPr>
        <w:t>θ</w:t>
      </w:r>
      <w:r w:rsidR="00B961F8">
        <w:rPr>
          <w:rFonts w:ascii="宋体" w:hAnsi="宋体" w:hint="eastAsia"/>
        </w:rPr>
        <w:t>和</w:t>
      </w:r>
      <w:r w:rsidR="003E18FD" w:rsidRPr="00FF4FBB">
        <w:rPr>
          <w:rStyle w:val="afc"/>
          <w:rFonts w:hint="eastAsia"/>
        </w:rPr>
        <w:t>ψ</w:t>
      </w:r>
      <w:r w:rsidR="00B961F8">
        <w:rPr>
          <w:rFonts w:ascii="宋体" w:hAnsi="宋体" w:hint="eastAsia"/>
        </w:rPr>
        <w:t>度</w:t>
      </w:r>
      <w:r w:rsidR="00A34495">
        <w:rPr>
          <w:rFonts w:ascii="宋体" w:hAnsi="宋体" w:hint="eastAsia"/>
        </w:rPr>
        <w:t>（</w:t>
      </w:r>
      <w:r w:rsidR="001F05F1">
        <w:rPr>
          <w:rFonts w:ascii="宋体" w:hAnsi="宋体" w:hint="eastAsia"/>
        </w:rPr>
        <w:t>即</w:t>
      </w:r>
      <w:r w:rsidR="00A34495">
        <w:rPr>
          <w:rFonts w:ascii="宋体" w:hAnsi="宋体" w:hint="eastAsia"/>
        </w:rPr>
        <w:t>翻滚角、俯仰角和航向角）</w:t>
      </w:r>
      <w:r w:rsidR="00784C62">
        <w:rPr>
          <w:rFonts w:ascii="宋体" w:hAnsi="宋体" w:hint="eastAsia"/>
        </w:rPr>
        <w:t>，则对应的旋转矩阵为：</w:t>
      </w:r>
    </w:p>
    <w:p w14:paraId="5838C91F" w14:textId="196054DC" w:rsidR="0006379D" w:rsidRPr="0006379D" w:rsidRDefault="00D62E94" w:rsidP="00764ADC">
      <w:pPr>
        <w:pStyle w:val="afb"/>
        <w:rPr>
          <w:rFonts w:ascii="宋体" w:hAnsi="宋体"/>
        </w:rPr>
      </w:pPr>
      <m:oMathPara>
        <m:oMathParaPr>
          <m:jc m:val="center"/>
        </m:oMathParaPr>
        <m:oMath>
          <m:d>
            <m:dPr>
              <m:begChr m:val="["/>
              <m:endChr m:val="]"/>
              <m:ctrlPr/>
            </m:dPr>
            <m:e>
              <m:r>
                <w:rPr>
                  <w:rFonts w:hint="eastAsia"/>
                </w:rPr>
                <m:t>γ</m:t>
              </m:r>
            </m:e>
          </m:d>
          <m:r>
            <m:t>=</m:t>
          </m:r>
          <m:d>
            <m:dPr>
              <m:begChr m:val="["/>
              <m:endChr m:val="]"/>
              <m:ctrlPr/>
            </m:dPr>
            <m:e>
              <m:m>
                <m:mPr>
                  <m:mcs>
                    <m:mc>
                      <m:mcPr>
                        <m:count m:val="3"/>
                        <m:mcJc m:val="center"/>
                      </m:mcPr>
                    </m:mc>
                  </m:mcs>
                  <m:ctrlPr/>
                </m:mPr>
                <m:mr>
                  <m:e>
                    <m:r>
                      <m:t>1</m:t>
                    </m:r>
                  </m:e>
                  <m:e>
                    <m:r>
                      <m:t>0</m:t>
                    </m:r>
                  </m:e>
                  <m:e>
                    <m:r>
                      <m:t>0</m:t>
                    </m:r>
                  </m:e>
                </m:mr>
                <m:mr>
                  <m:e>
                    <m:r>
                      <m:t>0</m:t>
                    </m:r>
                  </m:e>
                  <m:e>
                    <m:r>
                      <m:t>cos</m:t>
                    </m:r>
                    <m:r>
                      <w:rPr>
                        <w:rFonts w:hint="eastAsia"/>
                      </w:rPr>
                      <m:t>γ</m:t>
                    </m:r>
                  </m:e>
                  <m:e>
                    <m:r>
                      <m:t>sin</m:t>
                    </m:r>
                    <m:r>
                      <w:rPr>
                        <w:rFonts w:hint="eastAsia"/>
                      </w:rPr>
                      <m:t>γ</m:t>
                    </m:r>
                  </m:e>
                </m:mr>
                <m:mr>
                  <m:e>
                    <m:r>
                      <m:t>0</m:t>
                    </m:r>
                  </m:e>
                  <m:e>
                    <m:r>
                      <m:t>-sin</m:t>
                    </m:r>
                    <m:r>
                      <w:rPr>
                        <w:rFonts w:hint="eastAsia"/>
                      </w:rPr>
                      <m:t>γ</m:t>
                    </m:r>
                  </m:e>
                  <m:e>
                    <m:r>
                      <m:t>cos</m:t>
                    </m:r>
                    <m:r>
                      <w:rPr>
                        <w:rFonts w:hint="eastAsia"/>
                      </w:rPr>
                      <m:t>γ</m:t>
                    </m:r>
                  </m:e>
                </m:mr>
              </m:m>
            </m:e>
          </m:d>
          <m:r>
            <w:rPr>
              <w:rFonts w:eastAsia="宋体" w:cs="宋体" w:hint="eastAsia"/>
            </w:rPr>
            <m:t>，</m:t>
          </m:r>
          <m:d>
            <m:dPr>
              <m:begChr m:val="["/>
              <m:endChr m:val="]"/>
              <m:ctrlPr/>
            </m:dPr>
            <m:e>
              <m:r>
                <w:rPr>
                  <w:rFonts w:hint="eastAsia"/>
                </w:rPr>
                <m:t>θ</m:t>
              </m:r>
            </m:e>
          </m:d>
          <m:r>
            <m:t>=</m:t>
          </m:r>
          <m:d>
            <m:dPr>
              <m:begChr m:val="["/>
              <m:endChr m:val="]"/>
              <m:ctrlPr/>
            </m:dPr>
            <m:e>
              <m:m>
                <m:mPr>
                  <m:mcs>
                    <m:mc>
                      <m:mcPr>
                        <m:count m:val="3"/>
                        <m:mcJc m:val="center"/>
                      </m:mcPr>
                    </m:mc>
                  </m:mcs>
                  <m:ctrlPr/>
                </m:mPr>
                <m:mr>
                  <m:e>
                    <m:r>
                      <m:t>cos</m:t>
                    </m:r>
                    <m:r>
                      <w:rPr>
                        <w:rFonts w:hint="eastAsia"/>
                      </w:rPr>
                      <m:t>θ</m:t>
                    </m:r>
                  </m:e>
                  <m:e>
                    <m:r>
                      <m:t>0</m:t>
                    </m:r>
                  </m:e>
                  <m:e>
                    <m:r>
                      <m:t>-sin</m:t>
                    </m:r>
                    <m:r>
                      <w:rPr>
                        <w:rFonts w:hint="eastAsia"/>
                      </w:rPr>
                      <m:t>θ</m:t>
                    </m:r>
                  </m:e>
                </m:mr>
                <m:mr>
                  <m:e>
                    <m:r>
                      <m:t>0</m:t>
                    </m:r>
                  </m:e>
                  <m:e>
                    <m:r>
                      <m:t>1</m:t>
                    </m:r>
                  </m:e>
                  <m:e>
                    <m:r>
                      <m:t>0</m:t>
                    </m:r>
                  </m:e>
                </m:mr>
                <m:mr>
                  <m:e>
                    <m:r>
                      <m:t>sin</m:t>
                    </m:r>
                    <m:r>
                      <w:rPr>
                        <w:rFonts w:hint="eastAsia"/>
                      </w:rPr>
                      <m:t>θ</m:t>
                    </m:r>
                  </m:e>
                  <m:e>
                    <m:r>
                      <m:t>0</m:t>
                    </m:r>
                  </m:e>
                  <m:e>
                    <m:r>
                      <m:t>cos</m:t>
                    </m:r>
                    <m:r>
                      <w:rPr>
                        <w:rFonts w:hint="eastAsia"/>
                      </w:rPr>
                      <m:t>θ</m:t>
                    </m:r>
                  </m:e>
                </m:mr>
              </m:m>
            </m:e>
          </m:d>
          <m:r>
            <m:t xml:space="preserve"> </m:t>
          </m:r>
        </m:oMath>
      </m:oMathPara>
    </w:p>
    <w:p w14:paraId="18041E5D" w14:textId="6267DD79" w:rsidR="00A244C5" w:rsidRPr="00B51FEE" w:rsidRDefault="00D62E94" w:rsidP="00764ADC">
      <w:pPr>
        <w:pStyle w:val="afb"/>
        <w:rPr>
          <w:rFonts w:ascii="宋体" w:hAnsi="宋体"/>
        </w:rPr>
      </w:pPr>
      <m:oMath>
        <m:d>
          <m:dPr>
            <m:begChr m:val="["/>
            <m:endChr m:val="]"/>
            <m:ctrlPr/>
          </m:dPr>
          <m:e>
            <m:r>
              <w:rPr>
                <w:rFonts w:hint="eastAsia"/>
              </w:rPr>
              <m:t>ψ</m:t>
            </m:r>
          </m:e>
        </m:d>
        <m:r>
          <m:t>=</m:t>
        </m:r>
        <m:d>
          <m:dPr>
            <m:begChr m:val="["/>
            <m:endChr m:val="]"/>
            <m:ctrlPr/>
          </m:dPr>
          <m:e>
            <m:m>
              <m:mPr>
                <m:mcs>
                  <m:mc>
                    <m:mcPr>
                      <m:count m:val="3"/>
                      <m:mcJc m:val="center"/>
                    </m:mcPr>
                  </m:mc>
                </m:mcs>
                <m:ctrlPr/>
              </m:mPr>
              <m:mr>
                <m:e>
                  <m:r>
                    <m:t>cos</m:t>
                  </m:r>
                  <m:r>
                    <w:rPr>
                      <w:rFonts w:hint="eastAsia"/>
                    </w:rPr>
                    <m:t>ψ</m:t>
                  </m:r>
                </m:e>
                <m:e>
                  <m:r>
                    <m:t>sin</m:t>
                  </m:r>
                  <m:r>
                    <w:rPr>
                      <w:rFonts w:hint="eastAsia"/>
                    </w:rPr>
                    <m:t>ψ</m:t>
                  </m:r>
                </m:e>
                <m:e>
                  <m:r>
                    <m:t>0</m:t>
                  </m:r>
                </m:e>
              </m:mr>
              <m:mr>
                <m:e>
                  <m:r>
                    <m:t>-sin</m:t>
                  </m:r>
                  <m:r>
                    <w:rPr>
                      <w:rFonts w:hint="eastAsia"/>
                    </w:rPr>
                    <m:t>ψ</m:t>
                  </m:r>
                </m:e>
                <m:e>
                  <m:r>
                    <m:t>cos</m:t>
                  </m:r>
                  <m:r>
                    <w:rPr>
                      <w:rFonts w:hint="eastAsia"/>
                    </w:rPr>
                    <m:t>ψ</m:t>
                  </m:r>
                </m:e>
                <m:e>
                  <m:r>
                    <m:t>0</m:t>
                  </m:r>
                </m:e>
              </m:mr>
              <m:mr>
                <m:e>
                  <m:r>
                    <m:t>0</m:t>
                  </m:r>
                </m:e>
                <m:e>
                  <m:r>
                    <m:t>0</m:t>
                  </m:r>
                </m:e>
                <m:e>
                  <m:r>
                    <m:t>1</m:t>
                  </m:r>
                </m:e>
              </m:mr>
            </m:m>
          </m:e>
        </m:d>
        <m:r>
          <m:t xml:space="preserve">  </m:t>
        </m:r>
      </m:oMath>
      <w:r w:rsidR="000D12A8">
        <w:rPr>
          <w:rFonts w:ascii="宋体" w:hAnsi="宋体"/>
        </w:rPr>
        <w:t xml:space="preserve">                  </w:t>
      </w:r>
      <w:r w:rsidR="000D12A8">
        <w:rPr>
          <w:rFonts w:ascii="宋体" w:hAnsi="宋体" w:hint="eastAsia"/>
        </w:rPr>
        <w:t>(</w:t>
      </w:r>
      <w:r w:rsidR="000D12A8">
        <w:rPr>
          <w:rFonts w:ascii="宋体" w:hAnsi="宋体"/>
        </w:rPr>
        <w:t>1)</w:t>
      </w:r>
    </w:p>
    <w:p w14:paraId="5A2AB5F8" w14:textId="712A3544" w:rsidR="00B51FEE" w:rsidRPr="0006379D" w:rsidRDefault="00B51FEE" w:rsidP="00B40ABE">
      <w:pPr>
        <w:ind w:firstLine="11.75pt"/>
      </w:pPr>
      <w:r>
        <w:rPr>
          <w:rFonts w:hint="eastAsia"/>
        </w:rPr>
        <w:t>那么旋转矩阵可表示为：</w:t>
      </w:r>
    </w:p>
    <w:p w14:paraId="269588E2" w14:textId="26F0E76E" w:rsidR="00784C62" w:rsidRPr="006F4E7B" w:rsidRDefault="00D62E94" w:rsidP="00764ADC">
      <w:pPr>
        <w:pStyle w:val="afb"/>
        <w:jc w:val="start"/>
      </w:pPr>
      <m:oMath>
        <m:sSubSup>
          <m:sSubSupPr>
            <m:ctrlPr/>
          </m:sSubSupPr>
          <m:e>
            <m:r>
              <m:t>C</m:t>
            </m:r>
          </m:e>
          <m:sub>
            <m:r>
              <m:t>b</m:t>
            </m:r>
          </m:sub>
          <m:sup>
            <m:r>
              <m:t>n</m:t>
            </m:r>
          </m:sup>
        </m:sSubSup>
        <m:r>
          <m:t>=</m:t>
        </m:r>
        <m:d>
          <m:dPr>
            <m:begChr m:val="["/>
            <m:endChr m:val="]"/>
            <m:ctrlPr/>
          </m:dPr>
          <m:e>
            <m:r>
              <w:rPr>
                <w:rFonts w:hint="eastAsia"/>
              </w:rPr>
              <m:t>ψ</m:t>
            </m:r>
          </m:e>
        </m:d>
        <m:d>
          <m:dPr>
            <m:begChr m:val="["/>
            <m:endChr m:val="]"/>
            <m:ctrlPr/>
          </m:dPr>
          <m:e>
            <m:r>
              <w:rPr>
                <w:rFonts w:hint="eastAsia"/>
              </w:rPr>
              <m:t>θ</m:t>
            </m:r>
          </m:e>
        </m:d>
        <m:d>
          <m:dPr>
            <m:begChr m:val="["/>
            <m:endChr m:val="]"/>
            <m:ctrlPr/>
          </m:dPr>
          <m:e>
            <m:r>
              <w:rPr>
                <w:rFonts w:hint="eastAsia"/>
              </w:rPr>
              <m:t>γ</m:t>
            </m:r>
          </m:e>
        </m:d>
        <m:r>
          <m:t>=</m:t>
        </m:r>
        <m:d>
          <m:dPr>
            <m:begChr m:val="["/>
            <m:endChr m:val="]"/>
            <m:ctrlPr/>
          </m:dPr>
          <m:e>
            <m:m>
              <m:mPr>
                <m:mcs>
                  <m:mc>
                    <m:mcPr>
                      <m:count m:val="3"/>
                      <m:mcJc m:val="center"/>
                    </m:mcPr>
                  </m:mc>
                </m:mcs>
                <m:ctrlPr/>
              </m:mPr>
              <m:mr>
                <m:e>
                  <m:r>
                    <m:t>cos</m:t>
                  </m:r>
                  <m:r>
                    <w:rPr>
                      <w:rFonts w:hint="eastAsia"/>
                    </w:rPr>
                    <m:t>ψ</m:t>
                  </m:r>
                  <m:r>
                    <m:t>cos</m:t>
                  </m:r>
                  <m:r>
                    <w:rPr>
                      <w:rFonts w:hint="eastAsia"/>
                    </w:rPr>
                    <m:t>θ</m:t>
                  </m:r>
                </m:e>
                <m:e>
                  <m:r>
                    <m:t>cos</m:t>
                  </m:r>
                  <m:r>
                    <w:rPr>
                      <w:rFonts w:hint="eastAsia"/>
                    </w:rPr>
                    <m:t>ψ</m:t>
                  </m:r>
                  <m:r>
                    <m:t>sin</m:t>
                  </m:r>
                  <m:r>
                    <w:rPr>
                      <w:rFonts w:hint="eastAsia"/>
                    </w:rPr>
                    <m:t>θ</m:t>
                  </m:r>
                  <m:r>
                    <m:t>sin</m:t>
                  </m:r>
                  <m:r>
                    <w:rPr>
                      <w:rFonts w:hint="eastAsia"/>
                    </w:rPr>
                    <m:t>γ</m:t>
                  </m:r>
                  <m:r>
                    <m:t>-sin</m:t>
                  </m:r>
                  <m:r>
                    <w:rPr>
                      <w:rFonts w:hint="eastAsia"/>
                    </w:rPr>
                    <m:t>ψ</m:t>
                  </m:r>
                  <m:r>
                    <m:t>cos</m:t>
                  </m:r>
                  <m:r>
                    <w:rPr>
                      <w:rFonts w:hint="eastAsia"/>
                    </w:rPr>
                    <m:t>γ</m:t>
                  </m:r>
                </m:e>
                <m:e>
                  <m:r>
                    <m:t>cos</m:t>
                  </m:r>
                  <m:r>
                    <w:rPr>
                      <w:rFonts w:hint="eastAsia"/>
                    </w:rPr>
                    <m:t>ψ</m:t>
                  </m:r>
                  <m:r>
                    <m:t>sin</m:t>
                  </m:r>
                  <m:r>
                    <w:rPr>
                      <w:rFonts w:hint="eastAsia"/>
                    </w:rPr>
                    <m:t>θ</m:t>
                  </m:r>
                  <m:r>
                    <m:t>cos</m:t>
                  </m:r>
                  <m:r>
                    <w:rPr>
                      <w:rFonts w:hint="eastAsia"/>
                    </w:rPr>
                    <m:t>γ</m:t>
                  </m:r>
                  <m:r>
                    <m:t>+sin</m:t>
                  </m:r>
                  <m:r>
                    <w:rPr>
                      <w:rFonts w:hint="eastAsia"/>
                    </w:rPr>
                    <m:t>ψ</m:t>
                  </m:r>
                  <m:r>
                    <m:t>sin</m:t>
                  </m:r>
                  <m:r>
                    <w:rPr>
                      <w:rFonts w:hint="eastAsia"/>
                    </w:rPr>
                    <m:t>γ</m:t>
                  </m:r>
                </m:e>
              </m:mr>
              <m:mr>
                <m:e>
                  <m:r>
                    <m:t>sin</m:t>
                  </m:r>
                  <m:r>
                    <w:rPr>
                      <w:rFonts w:hint="eastAsia"/>
                    </w:rPr>
                    <m:t>ψ</m:t>
                  </m:r>
                  <m:r>
                    <m:t>cos</m:t>
                  </m:r>
                  <m:r>
                    <w:rPr>
                      <w:rFonts w:hint="eastAsia"/>
                    </w:rPr>
                    <m:t>θ</m:t>
                  </m:r>
                </m:e>
                <m:e>
                  <m:r>
                    <m:t>sin</m:t>
                  </m:r>
                  <m:r>
                    <w:rPr>
                      <w:rFonts w:hint="eastAsia"/>
                    </w:rPr>
                    <m:t>ψ</m:t>
                  </m:r>
                  <m:r>
                    <m:t>sin</m:t>
                  </m:r>
                  <m:r>
                    <w:rPr>
                      <w:rFonts w:hint="eastAsia"/>
                    </w:rPr>
                    <m:t>θ</m:t>
                  </m:r>
                  <m:r>
                    <m:t>sin</m:t>
                  </m:r>
                  <m:r>
                    <w:rPr>
                      <w:rFonts w:hint="eastAsia"/>
                    </w:rPr>
                    <m:t>γ</m:t>
                  </m:r>
                  <m:r>
                    <m:t>+con</m:t>
                  </m:r>
                  <m:r>
                    <w:rPr>
                      <w:rFonts w:hint="eastAsia"/>
                    </w:rPr>
                    <m:t>ψ</m:t>
                  </m:r>
                  <m:r>
                    <m:t>cos</m:t>
                  </m:r>
                  <m:r>
                    <w:rPr>
                      <w:rFonts w:hint="eastAsia"/>
                    </w:rPr>
                    <m:t>γ</m:t>
                  </m:r>
                </m:e>
                <m:e>
                  <m:r>
                    <m:t>sin</m:t>
                  </m:r>
                  <m:r>
                    <w:rPr>
                      <w:rFonts w:hint="eastAsia"/>
                    </w:rPr>
                    <m:t>ψ</m:t>
                  </m:r>
                  <m:r>
                    <m:t>sin</m:t>
                  </m:r>
                  <m:r>
                    <w:rPr>
                      <w:rFonts w:hint="eastAsia"/>
                    </w:rPr>
                    <m:t>θ</m:t>
                  </m:r>
                  <m:r>
                    <m:t>cos</m:t>
                  </m:r>
                  <m:r>
                    <w:rPr>
                      <w:rFonts w:hint="eastAsia"/>
                    </w:rPr>
                    <m:t>γ</m:t>
                  </m:r>
                  <m:r>
                    <m:t>-cos</m:t>
                  </m:r>
                  <m:r>
                    <w:rPr>
                      <w:rFonts w:hint="eastAsia"/>
                    </w:rPr>
                    <m:t>ψ</m:t>
                  </m:r>
                  <m:r>
                    <m:t>sin</m:t>
                  </m:r>
                  <m:r>
                    <w:rPr>
                      <w:rFonts w:hint="eastAsia"/>
                    </w:rPr>
                    <m:t>γ</m:t>
                  </m:r>
                </m:e>
              </m:mr>
              <m:mr>
                <m:e>
                  <m:r>
                    <m:t>-sin</m:t>
                  </m:r>
                  <m:r>
                    <w:rPr>
                      <w:rFonts w:hint="eastAsia"/>
                    </w:rPr>
                    <m:t>θ</m:t>
                  </m:r>
                </m:e>
                <m:e>
                  <m:r>
                    <m:t>cos</m:t>
                  </m:r>
                  <m:r>
                    <w:rPr>
                      <w:rFonts w:hint="eastAsia"/>
                    </w:rPr>
                    <m:t>θ</m:t>
                  </m:r>
                  <m:r>
                    <m:t>sin</m:t>
                  </m:r>
                  <m:r>
                    <w:rPr>
                      <w:rFonts w:hint="eastAsia"/>
                    </w:rPr>
                    <m:t>γ</m:t>
                  </m:r>
                </m:e>
                <m:e>
                  <m:r>
                    <m:t>cos</m:t>
                  </m:r>
                  <m:r>
                    <w:rPr>
                      <w:rFonts w:hint="eastAsia"/>
                    </w:rPr>
                    <m:t>θ</m:t>
                  </m:r>
                  <m:r>
                    <m:t>cos</m:t>
                  </m:r>
                  <m:r>
                    <w:rPr>
                      <w:rFonts w:hint="eastAsia"/>
                    </w:rPr>
                    <m:t>γ</m:t>
                  </m:r>
                </m:e>
              </m:mr>
            </m:m>
          </m:e>
        </m:d>
      </m:oMath>
      <w:r w:rsidR="00AF21CB">
        <w:rPr>
          <w:rFonts w:hint="eastAsia"/>
        </w:rPr>
        <w:t xml:space="preserve"> (</w:t>
      </w:r>
      <w:r w:rsidR="00AF21CB">
        <w:t>2)</w:t>
      </w:r>
    </w:p>
    <w:p w14:paraId="121ECD97" w14:textId="2A60B520" w:rsidR="005330F2" w:rsidRDefault="00B838B8" w:rsidP="00B40ABE">
      <w:pPr>
        <w:ind w:firstLine="11.75pt"/>
      </w:pPr>
      <w:r>
        <w:rPr>
          <w:rFonts w:hint="eastAsia"/>
        </w:rPr>
        <w:t>之后，</w:t>
      </w:r>
      <w:r>
        <w:rPr>
          <w:rFonts w:hint="eastAsia"/>
        </w:rPr>
        <w:t>b</w:t>
      </w:r>
      <w:r>
        <w:rPr>
          <w:rFonts w:hint="eastAsia"/>
        </w:rPr>
        <w:t>系下的加速度和角速度测量值乘以</w:t>
      </w:r>
      <w:r w:rsidR="00D7415E">
        <w:rPr>
          <w:rFonts w:hint="eastAsia"/>
        </w:rPr>
        <w:t>旋转矩阵就可以</w:t>
      </w:r>
      <w:r w:rsidR="00430B68">
        <w:rPr>
          <w:rFonts w:hint="eastAsia"/>
        </w:rPr>
        <w:t>转换到地理坐标系</w:t>
      </w:r>
      <w:r w:rsidR="005A674F">
        <w:rPr>
          <w:rFonts w:hint="eastAsia"/>
        </w:rPr>
        <w:t>：</w:t>
      </w:r>
    </w:p>
    <w:p w14:paraId="369FCE33" w14:textId="105EA303" w:rsidR="005A674F" w:rsidRPr="00AF21CB" w:rsidRDefault="00D62E94" w:rsidP="00764ADC">
      <w:pPr>
        <w:pStyle w:val="afb"/>
      </w:pPr>
      <m:oMath>
        <m:sSup>
          <m:sSupPr>
            <m:ctrlPr/>
          </m:sSupPr>
          <m:e>
            <m:r>
              <m:t>m</m:t>
            </m:r>
          </m:e>
          <m:sup>
            <m:r>
              <m:t>n</m:t>
            </m:r>
          </m:sup>
        </m:sSup>
        <m:r>
          <m:t>=</m:t>
        </m:r>
        <m:sSubSup>
          <m:sSubSupPr>
            <m:ctrlPr/>
          </m:sSubSupPr>
          <m:e>
            <m:r>
              <m:t>C</m:t>
            </m:r>
          </m:e>
          <m:sub>
            <m:r>
              <m:t>b</m:t>
            </m:r>
          </m:sub>
          <m:sup>
            <m:r>
              <m:t>n</m:t>
            </m:r>
          </m:sup>
        </m:sSubSup>
        <m:sSup>
          <m:sSupPr>
            <m:ctrlPr/>
          </m:sSupPr>
          <m:e>
            <m:r>
              <m:t>m</m:t>
            </m:r>
          </m:e>
          <m:sup>
            <m:r>
              <m:t>b</m:t>
            </m:r>
          </m:sup>
        </m:sSup>
      </m:oMath>
      <w:r w:rsidR="00AF21CB">
        <w:rPr>
          <w:rFonts w:hint="eastAsia"/>
        </w:rPr>
        <w:t xml:space="preserve"> </w:t>
      </w:r>
      <w:r w:rsidR="00AF21CB">
        <w:t xml:space="preserve">                          </w:t>
      </w:r>
      <w:r w:rsidR="00AF21CB">
        <w:rPr>
          <w:rFonts w:hint="eastAsia"/>
        </w:rPr>
        <w:t>(</w:t>
      </w:r>
      <w:r w:rsidR="00AF21CB">
        <w:t>3)</w:t>
      </w:r>
    </w:p>
    <w:p w14:paraId="5AF8E070" w14:textId="1DFBDEB0" w:rsidR="00FC6308" w:rsidRDefault="00542989" w:rsidP="00B40ABE">
      <w:pPr>
        <w:ind w:firstLine="11.75pt"/>
      </w:pPr>
      <w:r>
        <w:rPr>
          <w:rFonts w:hint="eastAsia"/>
        </w:rPr>
        <w:t>其中</w:t>
      </w:r>
      <w:r>
        <w:rPr>
          <w:rFonts w:hint="eastAsia"/>
        </w:rPr>
        <w:t>m</w:t>
      </w:r>
      <w:r>
        <w:t>=[m</w:t>
      </w:r>
      <w:r w:rsidRPr="00542989">
        <w:rPr>
          <w:vertAlign w:val="subscript"/>
        </w:rPr>
        <w:t>x</w:t>
      </w:r>
      <w:r>
        <w:t>,</w:t>
      </w:r>
      <w:ins w:id="220" w:author="Sun Fangmin" w:date="2021-09-24T15:15:00Z">
        <w:r w:rsidR="001E68A1">
          <w:t xml:space="preserve"> </w:t>
        </w:r>
      </w:ins>
      <w:r>
        <w:t>m</w:t>
      </w:r>
      <w:r w:rsidRPr="00542989">
        <w:rPr>
          <w:vertAlign w:val="subscript"/>
        </w:rPr>
        <w:t>y</w:t>
      </w:r>
      <w:r>
        <w:t>,</w:t>
      </w:r>
      <w:ins w:id="221" w:author="Sun Fangmin" w:date="2021-09-24T15:15:00Z">
        <w:r w:rsidR="001E68A1">
          <w:t xml:space="preserve"> </w:t>
        </w:r>
      </w:ins>
      <w:r>
        <w:t>m</w:t>
      </w:r>
      <w:r w:rsidRPr="00542989">
        <w:rPr>
          <w:vertAlign w:val="subscript"/>
        </w:rPr>
        <w:t>z</w:t>
      </w:r>
      <w:r>
        <w:t>]</w:t>
      </w:r>
      <w:r>
        <w:rPr>
          <w:rFonts w:hint="eastAsia"/>
        </w:rPr>
        <w:t>表示传感器测量值，</w:t>
      </w:r>
      <w:r w:rsidR="00FC6308">
        <w:rPr>
          <w:rFonts w:hint="eastAsia"/>
        </w:rPr>
        <w:t>四元数与欧拉角之间可以相互转换，</w:t>
      </w:r>
      <w:r w:rsidR="008D0C98">
        <w:rPr>
          <w:rFonts w:hint="eastAsia"/>
        </w:rPr>
        <w:t>所以四元数</w:t>
      </w:r>
      <w:r w:rsidR="00F63AF7">
        <w:rPr>
          <w:rFonts w:hint="eastAsia"/>
        </w:rPr>
        <w:t>也能用来描述旋转过程：</w:t>
      </w:r>
    </w:p>
    <w:p w14:paraId="7C75DDCE" w14:textId="707F9C53" w:rsidR="00F63AF7" w:rsidRPr="00592498" w:rsidRDefault="00D62E94" w:rsidP="00764ADC">
      <w:pPr>
        <w:pStyle w:val="afb"/>
      </w:pPr>
      <m:oMath>
        <m:sSup>
          <m:sSupPr>
            <m:ctrlPr/>
          </m:sSupPr>
          <m:e>
            <m:r>
              <m:rPr>
                <m:sty m:val="bi"/>
              </m:rPr>
              <m:t>m</m:t>
            </m:r>
          </m:e>
          <m:sup>
            <m:r>
              <m:t>n</m:t>
            </m:r>
          </m:sup>
        </m:sSup>
        <m:r>
          <m:t>=</m:t>
        </m:r>
        <m:sSubSup>
          <m:sSubSupPr>
            <m:ctrlPr/>
          </m:sSubSupPr>
          <m:e>
            <m:r>
              <w:rPr>
                <w:rFonts w:hint="eastAsia"/>
              </w:rPr>
              <m:t>q</m:t>
            </m:r>
          </m:e>
          <m:sub>
            <m:r>
              <m:t>b</m:t>
            </m:r>
          </m:sub>
          <m:sup>
            <m:r>
              <m:t>n</m:t>
            </m:r>
          </m:sup>
        </m:sSubSup>
        <m:sSup>
          <m:sSupPr>
            <m:ctrlPr/>
          </m:sSupPr>
          <m:e>
            <m:r>
              <m:rPr>
                <m:sty m:val="bi"/>
              </m:rPr>
              <m:t>m</m:t>
            </m:r>
          </m:e>
          <m:sup>
            <m:r>
              <m:t>b</m:t>
            </m:r>
          </m:sup>
        </m:sSup>
        <m:sSubSup>
          <m:sSubSupPr>
            <m:ctrlPr/>
          </m:sSubSupPr>
          <m:e>
            <m:r>
              <m:t>q</m:t>
            </m:r>
          </m:e>
          <m:sub>
            <m:r>
              <m:t>b</m:t>
            </m:r>
          </m:sub>
          <m:sup>
            <m:r>
              <m:t>n*</m:t>
            </m:r>
          </m:sup>
        </m:sSubSup>
      </m:oMath>
      <w:r w:rsidR="00592498">
        <w:rPr>
          <w:rFonts w:hint="eastAsia"/>
        </w:rPr>
        <w:t xml:space="preserve"> </w:t>
      </w:r>
      <w:r w:rsidR="00592498">
        <w:t xml:space="preserve">                       </w:t>
      </w:r>
      <w:r w:rsidR="00592498">
        <w:rPr>
          <w:rFonts w:hint="eastAsia"/>
        </w:rPr>
        <w:t>(</w:t>
      </w:r>
      <w:r w:rsidR="00592498">
        <w:t>4)</w:t>
      </w:r>
    </w:p>
    <w:p w14:paraId="2067C1D6" w14:textId="79AB69F3" w:rsidR="00254B6E" w:rsidRDefault="007C134E" w:rsidP="00B40ABE">
      <w:pPr>
        <w:ind w:firstLine="11.75pt"/>
      </w:pPr>
      <w:r>
        <w:rPr>
          <w:rFonts w:hint="eastAsia"/>
        </w:rPr>
        <w:t>其中，</w:t>
      </w:r>
      <w:r w:rsidRPr="007C134E">
        <w:rPr>
          <w:rFonts w:hint="eastAsia"/>
          <w:b/>
          <w:bCs/>
        </w:rPr>
        <w:t>m</w:t>
      </w:r>
      <w:r w:rsidR="0086507B" w:rsidRPr="0086507B">
        <w:rPr>
          <w:rFonts w:hint="eastAsia"/>
        </w:rPr>
        <w:t>=[</w:t>
      </w:r>
      <w:r w:rsidR="0086507B" w:rsidRPr="0086507B">
        <w:t>0,</w:t>
      </w:r>
      <w:ins w:id="222" w:author="Sun Fangmin" w:date="2021-09-24T18:37:00Z">
        <w:r w:rsidR="00F84418">
          <w:t xml:space="preserve"> </w:t>
        </w:r>
      </w:ins>
      <w:r w:rsidR="0086507B" w:rsidRPr="0086507B">
        <w:t>m]</w:t>
      </w:r>
      <w:r w:rsidRPr="0086507B">
        <w:rPr>
          <w:rFonts w:hint="eastAsia"/>
        </w:rPr>
        <w:t>是零标量四元数</w:t>
      </w:r>
      <w:r w:rsidR="003F34A0">
        <w:rPr>
          <w:rFonts w:hint="eastAsia"/>
        </w:rPr>
        <w:t>，</w:t>
      </w:r>
      <w:r w:rsidR="0014333A">
        <w:t>*</w:t>
      </w:r>
      <w:r w:rsidR="0014333A">
        <w:rPr>
          <w:rFonts w:hint="eastAsia"/>
        </w:rPr>
        <w:t>表示共轭，</w:t>
      </w:r>
      <w:r w:rsidR="00542989">
        <w:rPr>
          <w:rFonts w:hint="eastAsia"/>
        </w:rPr>
        <w:t>q</w:t>
      </w:r>
      <w:r w:rsidR="00542989">
        <w:t>=[q</w:t>
      </w:r>
      <w:r w:rsidR="008765D3">
        <w:rPr>
          <w:vertAlign w:val="subscript"/>
        </w:rPr>
        <w:t>0</w:t>
      </w:r>
      <w:r w:rsidR="00542989">
        <w:t>,</w:t>
      </w:r>
      <w:ins w:id="223" w:author="Sun Fangmin" w:date="2021-09-24T17:15:00Z">
        <w:r w:rsidR="001D462A">
          <w:t xml:space="preserve"> </w:t>
        </w:r>
      </w:ins>
      <w:r w:rsidR="00542989">
        <w:t>q</w:t>
      </w:r>
      <w:r w:rsidR="008765D3">
        <w:rPr>
          <w:vertAlign w:val="subscript"/>
        </w:rPr>
        <w:t>1</w:t>
      </w:r>
      <w:r w:rsidR="00542989">
        <w:t>,</w:t>
      </w:r>
      <w:ins w:id="224" w:author="Sun Fangmin" w:date="2021-09-24T17:15:00Z">
        <w:r w:rsidR="001D462A">
          <w:t xml:space="preserve"> </w:t>
        </w:r>
      </w:ins>
      <w:r w:rsidR="00542989">
        <w:t>q</w:t>
      </w:r>
      <w:r w:rsidR="008765D3">
        <w:rPr>
          <w:vertAlign w:val="subscript"/>
        </w:rPr>
        <w:t>2</w:t>
      </w:r>
      <w:r w:rsidR="00542989">
        <w:t>,</w:t>
      </w:r>
      <w:ins w:id="225" w:author="Sun Fangmin" w:date="2021-09-24T17:16:00Z">
        <w:r w:rsidR="001D462A">
          <w:t xml:space="preserve"> </w:t>
        </w:r>
      </w:ins>
      <w:r w:rsidR="00542989">
        <w:t>q</w:t>
      </w:r>
      <w:r w:rsidR="008765D3">
        <w:rPr>
          <w:vertAlign w:val="subscript"/>
        </w:rPr>
        <w:t>3</w:t>
      </w:r>
      <w:r w:rsidR="00542989">
        <w:t>]</w:t>
      </w:r>
      <w:r w:rsidR="004E45F5">
        <w:rPr>
          <w:rFonts w:hint="eastAsia"/>
        </w:rPr>
        <w:t>，</w:t>
      </w:r>
      <w:r w:rsidR="00592498">
        <w:rPr>
          <w:rFonts w:hint="eastAsia"/>
        </w:rPr>
        <w:t>将公式</w:t>
      </w:r>
      <w:r w:rsidR="00592498">
        <w:rPr>
          <w:rFonts w:hint="eastAsia"/>
        </w:rPr>
        <w:t>4</w:t>
      </w:r>
      <w:r w:rsidR="004E45F5">
        <w:rPr>
          <w:rFonts w:hint="eastAsia"/>
        </w:rPr>
        <w:t>展开为：</w:t>
      </w:r>
    </w:p>
    <w:p w14:paraId="341AE5DB" w14:textId="00B7717E" w:rsidR="004338FD" w:rsidRDefault="00D62E94" w:rsidP="00764ADC">
      <w:pPr>
        <w:pStyle w:val="afb"/>
        <w:jc w:val="start"/>
      </w:pPr>
      <m:oMath>
        <m:d>
          <m:dPr>
            <m:begChr m:val="["/>
            <m:endChr m:val="]"/>
            <m:ctrlPr/>
          </m:dPr>
          <m:e>
            <m:m>
              <m:mPr>
                <m:mcs>
                  <m:mc>
                    <m:mcPr>
                      <m:count m:val="1"/>
                      <m:mcJc m:val="center"/>
                    </m:mcPr>
                  </m:mc>
                </m:mcs>
                <m:ctrlPr/>
              </m:mPr>
              <m:mr>
                <m:e>
                  <m:r>
                    <m:t>0</m:t>
                  </m:r>
                </m:e>
              </m:mr>
              <m:mr>
                <m:e>
                  <m:m>
                    <m:mPr>
                      <m:mcs>
                        <m:mc>
                          <m:mcPr>
                            <m:count m:val="1"/>
                            <m:mcJc m:val="center"/>
                          </m:mcPr>
                        </m:mc>
                      </m:mcs>
                      <m:ctrlPr/>
                    </m:mPr>
                    <m:mr>
                      <m:e>
                        <m:sSubSup>
                          <m:sSubSupPr>
                            <m:ctrlPr/>
                          </m:sSubSupPr>
                          <m:e>
                            <m:r>
                              <m:t>m</m:t>
                            </m:r>
                          </m:e>
                          <m:sub>
                            <m:r>
                              <m:t>x</m:t>
                            </m:r>
                          </m:sub>
                          <m:sup>
                            <m:r>
                              <m:t>n</m:t>
                            </m:r>
                          </m:sup>
                        </m:sSubSup>
                      </m:e>
                    </m:mr>
                    <m:mr>
                      <m:e>
                        <m:sSubSup>
                          <m:sSubSupPr>
                            <m:ctrlPr/>
                          </m:sSubSupPr>
                          <m:e>
                            <m:r>
                              <m:t>m</m:t>
                            </m:r>
                          </m:e>
                          <m:sub>
                            <m:r>
                              <m:t>y</m:t>
                            </m:r>
                          </m:sub>
                          <m:sup>
                            <m:r>
                              <m:t>n</m:t>
                            </m:r>
                          </m:sup>
                        </m:sSubSup>
                      </m:e>
                    </m:mr>
                    <m:mr>
                      <m:e>
                        <m:sSubSup>
                          <m:sSubSupPr>
                            <m:ctrlPr/>
                          </m:sSubSupPr>
                          <m:e>
                            <m:r>
                              <m:t>m</m:t>
                            </m:r>
                          </m:e>
                          <m:sub>
                            <m:r>
                              <m:t>y</m:t>
                            </m:r>
                          </m:sub>
                          <m:sup>
                            <m:r>
                              <m:t>n</m:t>
                            </m:r>
                          </m:sup>
                        </m:sSubSup>
                      </m:e>
                    </m:mr>
                  </m:m>
                </m:e>
              </m:mr>
            </m:m>
          </m:e>
        </m:d>
        <m:r>
          <m:t>=</m:t>
        </m:r>
        <m:d>
          <m:dPr>
            <m:begChr m:val="["/>
            <m:endChr m:val="]"/>
            <m:ctrlPr/>
          </m:dPr>
          <m:e>
            <m:m>
              <m:mPr>
                <m:mcs>
                  <m:mc>
                    <m:mcPr>
                      <m:count m:val="2"/>
                      <m:mcJc m:val="center"/>
                    </m:mcPr>
                  </m:mc>
                </m:mcs>
                <m:ctrlPr/>
              </m:mPr>
              <m:mr>
                <m:e>
                  <m:m>
                    <m:mPr>
                      <m:mcs>
                        <m:mc>
                          <m:mcPr>
                            <m:count m:val="3"/>
                            <m:mcJc m:val="center"/>
                          </m:mcPr>
                        </m:mc>
                      </m:mcs>
                      <m:ctrlPr/>
                    </m:mPr>
                    <m:mr>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e>
                        <m:r>
                          <m:t>0</m:t>
                        </m:r>
                      </m:e>
                      <m:e>
                        <m:r>
                          <m:t>0</m:t>
                        </m:r>
                      </m:e>
                    </m:mr>
                    <m:mr>
                      <m:e>
                        <m:r>
                          <m:t>0</m:t>
                        </m:r>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e>
                        <m:r>
                          <m:t>2(</m:t>
                        </m:r>
                        <m:sSub>
                          <m:sSubPr>
                            <m:ctrlPr/>
                          </m:sSubPr>
                          <m:e>
                            <m:r>
                              <m:t>q</m:t>
                            </m:r>
                          </m:e>
                          <m:sub>
                            <m:r>
                              <m:t>1</m:t>
                            </m:r>
                          </m:sub>
                        </m:sSub>
                        <m:sSub>
                          <m:sSubPr>
                            <m:ctrlPr/>
                          </m:sSubPr>
                          <m:e>
                            <m:r>
                              <m:t>q</m:t>
                            </m:r>
                          </m:e>
                          <m:sub>
                            <m:r>
                              <m:t>2</m:t>
                            </m:r>
                          </m:sub>
                        </m:sSub>
                        <m:r>
                          <m:t>-</m:t>
                        </m:r>
                        <m:sSub>
                          <m:sSubPr>
                            <m:ctrlPr/>
                          </m:sSubPr>
                          <m:e>
                            <m:r>
                              <m:t>q</m:t>
                            </m:r>
                          </m:e>
                          <m:sub>
                            <m:r>
                              <m:t>0</m:t>
                            </m:r>
                          </m:sub>
                        </m:sSub>
                        <m:sSub>
                          <m:sSubPr>
                            <m:ctrlPr/>
                          </m:sSubPr>
                          <m:e>
                            <m:r>
                              <m:t>q</m:t>
                            </m:r>
                          </m:e>
                          <m:sub>
                            <m:r>
                              <m:t>3</m:t>
                            </m:r>
                          </m:sub>
                        </m:sSub>
                        <m:r>
                          <m:t>)</m:t>
                        </m:r>
                      </m:e>
                    </m:mr>
                    <m:mr>
                      <m:e>
                        <m:r>
                          <m:t>0</m:t>
                        </m:r>
                      </m:e>
                      <m:e>
                        <m:r>
                          <m:t>2(</m:t>
                        </m:r>
                        <m:sSub>
                          <m:sSubPr>
                            <m:ctrlPr/>
                          </m:sSubPr>
                          <m:e>
                            <m:r>
                              <m:t>q</m:t>
                            </m:r>
                          </m:e>
                          <m:sub>
                            <m:r>
                              <m:t>1</m:t>
                            </m:r>
                          </m:sub>
                        </m:sSub>
                        <m:sSub>
                          <m:sSubPr>
                            <m:ctrlPr/>
                          </m:sSubPr>
                          <m:e>
                            <m:r>
                              <m:t>q</m:t>
                            </m:r>
                          </m:e>
                          <m:sub>
                            <m:r>
                              <m:t>2</m:t>
                            </m:r>
                          </m:sub>
                        </m:sSub>
                        <m:r>
                          <m:t>+</m:t>
                        </m:r>
                        <m:sSub>
                          <m:sSubPr>
                            <m:ctrlPr/>
                          </m:sSubPr>
                          <m:e>
                            <m:r>
                              <m:t>q</m:t>
                            </m:r>
                          </m:e>
                          <m:sub>
                            <m:r>
                              <m:t>0</m:t>
                            </m:r>
                          </m:sub>
                        </m:sSub>
                        <m:sSub>
                          <m:sSubPr>
                            <m:ctrlPr/>
                          </m:sSubPr>
                          <m:e>
                            <m:r>
                              <m:t>q</m:t>
                            </m:r>
                          </m:e>
                          <m:sub>
                            <m:r>
                              <m:t>3</m:t>
                            </m:r>
                          </m:sub>
                        </m:sSub>
                        <m:r>
                          <m:t>)</m:t>
                        </m:r>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mr>
                  </m:m>
                </m:e>
                <m:e>
                  <m:m>
                    <m:mPr>
                      <m:mcs>
                        <m:mc>
                          <m:mcPr>
                            <m:count m:val="1"/>
                            <m:mcJc m:val="center"/>
                          </m:mcPr>
                        </m:mc>
                      </m:mcs>
                      <m:ctrlPr/>
                    </m:mPr>
                    <m:mr>
                      <m:e>
                        <m:r>
                          <m:t>0</m:t>
                        </m:r>
                      </m:e>
                    </m:mr>
                    <m:mr>
                      <m:e>
                        <m:r>
                          <m:t>2</m:t>
                        </m:r>
                        <m:d>
                          <m:dPr>
                            <m:ctrlPr/>
                          </m:dPr>
                          <m:e>
                            <m:sSub>
                              <m:sSubPr>
                                <m:ctrlPr/>
                              </m:sSubPr>
                              <m:e>
                                <m:r>
                                  <m:t>q</m:t>
                                </m:r>
                              </m:e>
                              <m:sub>
                                <m:r>
                                  <m:t>1</m:t>
                                </m:r>
                              </m:sub>
                            </m:sSub>
                            <m:sSub>
                              <m:sSubPr>
                                <m:ctrlPr/>
                              </m:sSubPr>
                              <m:e>
                                <m:r>
                                  <m:t>q</m:t>
                                </m:r>
                              </m:e>
                              <m:sub>
                                <m:r>
                                  <m:t>3</m:t>
                                </m:r>
                              </m:sub>
                            </m:sSub>
                            <m:r>
                              <m:t>+</m:t>
                            </m:r>
                            <m:sSub>
                              <m:sSubPr>
                                <m:ctrlPr/>
                              </m:sSubPr>
                              <m:e>
                                <m:r>
                                  <m:t>q</m:t>
                                </m:r>
                              </m:e>
                              <m:sub>
                                <m:r>
                                  <m:t>0</m:t>
                                </m:r>
                              </m:sub>
                            </m:sSub>
                            <m:sSub>
                              <m:sSubPr>
                                <m:ctrlPr/>
                              </m:sSubPr>
                              <m:e>
                                <m:r>
                                  <m:t>q</m:t>
                                </m:r>
                              </m:e>
                              <m:sub>
                                <m:r>
                                  <m:t>2</m:t>
                                </m:r>
                              </m:sub>
                            </m:sSub>
                          </m:e>
                        </m:d>
                      </m:e>
                    </m:mr>
                    <m:mr>
                      <m:e>
                        <m:r>
                          <m:t>2</m:t>
                        </m:r>
                        <m:d>
                          <m:dPr>
                            <m:ctrlPr/>
                          </m:dPr>
                          <m:e>
                            <m:sSub>
                              <m:sSubPr>
                                <m:ctrlPr/>
                              </m:sSubPr>
                              <m:e>
                                <m:r>
                                  <m:t>q</m:t>
                                </m:r>
                              </m:e>
                              <m:sub>
                                <m:r>
                                  <m:t>2</m:t>
                                </m:r>
                              </m:sub>
                            </m:sSub>
                            <m:sSub>
                              <m:sSubPr>
                                <m:ctrlPr/>
                              </m:sSubPr>
                              <m:e>
                                <m:r>
                                  <m:t>q</m:t>
                                </m:r>
                              </m:e>
                              <m:sub>
                                <m:r>
                                  <m:t>3</m:t>
                                </m:r>
                              </m:sub>
                            </m:sSub>
                            <m:r>
                              <m:t>-</m:t>
                            </m:r>
                            <m:sSub>
                              <m:sSubPr>
                                <m:ctrlPr/>
                              </m:sSubPr>
                              <m:e>
                                <m:r>
                                  <m:t>q</m:t>
                                </m:r>
                              </m:e>
                              <m:sub>
                                <m:r>
                                  <m:t>0</m:t>
                                </m:r>
                              </m:sub>
                            </m:sSub>
                            <m:sSub>
                              <m:sSubPr>
                                <m:ctrlPr/>
                              </m:sSubPr>
                              <m:e>
                                <m:r>
                                  <m:t>q</m:t>
                                </m:r>
                              </m:e>
                              <m:sub>
                                <m:r>
                                  <m:t>1</m:t>
                                </m:r>
                              </m:sub>
                            </m:sSub>
                          </m:e>
                        </m:d>
                      </m:e>
                    </m:mr>
                  </m:m>
                </m:e>
              </m:mr>
              <m:mr>
                <m:e>
                  <m:r>
                    <m:t xml:space="preserve">             </m:t>
                  </m:r>
                  <m:m>
                    <m:mPr>
                      <m:mcs>
                        <m:mc>
                          <m:mcPr>
                            <m:count m:val="3"/>
                            <m:mcJc m:val="center"/>
                          </m:mcPr>
                        </m:mc>
                      </m:mcs>
                      <m:ctrlPr/>
                    </m:mPr>
                    <m:mr>
                      <m:e>
                        <m:r>
                          <m:t>0</m:t>
                        </m:r>
                      </m:e>
                      <m:e>
                        <m:r>
                          <m:t xml:space="preserve">                   2</m:t>
                        </m:r>
                        <m:d>
                          <m:dPr>
                            <m:ctrlPr/>
                          </m:dPr>
                          <m:e>
                            <m:sSub>
                              <m:sSubPr>
                                <m:ctrlPr/>
                              </m:sSubPr>
                              <m:e>
                                <m:r>
                                  <m:t>q</m:t>
                                </m:r>
                              </m:e>
                              <m:sub>
                                <m:r>
                                  <m:t>1</m:t>
                                </m:r>
                              </m:sub>
                            </m:sSub>
                            <m:sSub>
                              <m:sSubPr>
                                <m:ctrlPr/>
                              </m:sSubPr>
                              <m:e>
                                <m:r>
                                  <m:t>q</m:t>
                                </m:r>
                              </m:e>
                              <m:sub>
                                <m:r>
                                  <m:t>3</m:t>
                                </m:r>
                              </m:sub>
                            </m:sSub>
                            <m:r>
                              <m:t>-</m:t>
                            </m:r>
                            <m:sSub>
                              <m:sSubPr>
                                <m:ctrlPr/>
                              </m:sSubPr>
                              <m:e>
                                <m:r>
                                  <m:t>q</m:t>
                                </m:r>
                              </m:e>
                              <m:sub>
                                <m:r>
                                  <m:t>0</m:t>
                                </m:r>
                              </m:sub>
                            </m:sSub>
                            <m:sSub>
                              <m:sSubPr>
                                <m:ctrlPr/>
                              </m:sSubPr>
                              <m:e>
                                <m:r>
                                  <m:t>q</m:t>
                                </m:r>
                              </m:e>
                              <m:sub>
                                <m:r>
                                  <m:t>2</m:t>
                                </m:r>
                              </m:sub>
                            </m:sSub>
                          </m:e>
                        </m:d>
                      </m:e>
                      <m:e>
                        <m:r>
                          <m:t xml:space="preserve">     2</m:t>
                        </m:r>
                        <m:d>
                          <m:dPr>
                            <m:ctrlPr/>
                          </m:dPr>
                          <m:e>
                            <m:sSub>
                              <m:sSubPr>
                                <m:ctrlPr/>
                              </m:sSubPr>
                              <m:e>
                                <m:r>
                                  <m:t>q</m:t>
                                </m:r>
                              </m:e>
                              <m:sub>
                                <m:r>
                                  <m:t>2</m:t>
                                </m:r>
                              </m:sub>
                            </m:sSub>
                            <m:sSub>
                              <m:sSubPr>
                                <m:ctrlPr/>
                              </m:sSubPr>
                              <m:e>
                                <m:r>
                                  <m:t>q</m:t>
                                </m:r>
                              </m:e>
                              <m:sub>
                                <m:r>
                                  <m:t>3</m:t>
                                </m:r>
                              </m:sub>
                            </m:sSub>
                            <m:r>
                              <w:rPr>
                                <w:rFonts w:hint="eastAsia"/>
                              </w:rPr>
                              <m:t>+</m:t>
                            </m:r>
                            <m:sSub>
                              <m:sSubPr>
                                <m:ctrlPr/>
                              </m:sSubPr>
                              <m:e>
                                <m:r>
                                  <m:t>q</m:t>
                                </m:r>
                              </m:e>
                              <m:sub>
                                <m:r>
                                  <m:t>0</m:t>
                                </m:r>
                              </m:sub>
                            </m:sSub>
                            <m:sSub>
                              <m:sSubPr>
                                <m:ctrlPr/>
                              </m:sSubPr>
                              <m:e>
                                <m:r>
                                  <m:t>q</m:t>
                                </m:r>
                              </m:e>
                              <m:sub>
                                <m:r>
                                  <w:rPr>
                                    <w:rFonts w:hint="eastAsia"/>
                                  </w:rPr>
                                  <m:t>1</m:t>
                                </m:r>
                              </m:sub>
                            </m:sSub>
                          </m:e>
                        </m:d>
                      </m:e>
                    </m:mr>
                  </m:m>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mr>
            </m:m>
          </m:e>
        </m:d>
        <m:d>
          <m:dPr>
            <m:begChr m:val="["/>
            <m:endChr m:val="]"/>
            <m:ctrlPr/>
          </m:dPr>
          <m:e>
            <m:m>
              <m:mPr>
                <m:mcs>
                  <m:mc>
                    <m:mcPr>
                      <m:count m:val="1"/>
                      <m:mcJc m:val="center"/>
                    </m:mcPr>
                  </m:mc>
                </m:mcs>
                <m:ctrlPr/>
              </m:mPr>
              <m:mr>
                <m:e>
                  <m:r>
                    <m:t>0</m:t>
                  </m:r>
                </m:e>
              </m:mr>
              <m:mr>
                <m:e>
                  <m:m>
                    <m:mPr>
                      <m:mcs>
                        <m:mc>
                          <m:mcPr>
                            <m:count m:val="1"/>
                            <m:mcJc m:val="center"/>
                          </m:mcPr>
                        </m:mc>
                      </m:mcs>
                      <m:ctrlPr/>
                    </m:mPr>
                    <m:mr>
                      <m:e>
                        <m:sSubSup>
                          <m:sSubSupPr>
                            <m:ctrlPr/>
                          </m:sSubSupPr>
                          <m:e>
                            <m:r>
                              <m:t>m</m:t>
                            </m:r>
                          </m:e>
                          <m:sub>
                            <m:r>
                              <m:t>x</m:t>
                            </m:r>
                          </m:sub>
                          <m:sup>
                            <m:r>
                              <m:t>b</m:t>
                            </m:r>
                          </m:sup>
                        </m:sSubSup>
                      </m:e>
                    </m:mr>
                    <m:mr>
                      <m:e>
                        <m:sSubSup>
                          <m:sSubSupPr>
                            <m:ctrlPr/>
                          </m:sSubSupPr>
                          <m:e>
                            <m:r>
                              <m:t>m</m:t>
                            </m:r>
                          </m:e>
                          <m:sub>
                            <m:r>
                              <m:t>y</m:t>
                            </m:r>
                          </m:sub>
                          <m:sup>
                            <m:r>
                              <m:t>b</m:t>
                            </m:r>
                          </m:sup>
                        </m:sSubSup>
                      </m:e>
                    </m:mr>
                    <m:mr>
                      <m:e>
                        <m:sSubSup>
                          <m:sSubSupPr>
                            <m:ctrlPr/>
                          </m:sSubSupPr>
                          <m:e>
                            <m:r>
                              <m:t>m</m:t>
                            </m:r>
                          </m:e>
                          <m:sub>
                            <m:r>
                              <m:t>y</m:t>
                            </m:r>
                          </m:sub>
                          <m:sup>
                            <m:r>
                              <m:t>b</m:t>
                            </m:r>
                          </m:sup>
                        </m:sSubSup>
                      </m:e>
                    </m:mr>
                  </m:m>
                </m:e>
              </m:mr>
            </m:m>
          </m:e>
        </m:d>
      </m:oMath>
      <w:r w:rsidR="00BB0496">
        <w:rPr>
          <w:rFonts w:hint="eastAsia"/>
        </w:rPr>
        <w:t>(</w:t>
      </w:r>
      <w:r w:rsidR="00BB0496">
        <w:t>5)</w:t>
      </w:r>
    </w:p>
    <w:p w14:paraId="74F4B2AA" w14:textId="763F10D2" w:rsidR="004E45F5" w:rsidRDefault="005A4BB1" w:rsidP="00B40ABE">
      <w:pPr>
        <w:ind w:firstLine="11.75pt"/>
      </w:pPr>
      <w:r>
        <w:rPr>
          <w:rFonts w:hint="eastAsia"/>
        </w:rPr>
        <w:t>记右下角</w:t>
      </w:r>
      <w:r>
        <w:rPr>
          <w:rFonts w:hint="eastAsia"/>
        </w:rPr>
        <w:t>3</w:t>
      </w:r>
      <w:r>
        <w:rPr>
          <w:rFonts w:hint="eastAsia"/>
        </w:rPr>
        <w:t>×</w:t>
      </w:r>
      <w:r>
        <w:rPr>
          <w:rFonts w:hint="eastAsia"/>
        </w:rPr>
        <w:t>3</w:t>
      </w:r>
      <w:r>
        <w:rPr>
          <w:rFonts w:hint="eastAsia"/>
        </w:rPr>
        <w:t>的矩阵为</w:t>
      </w:r>
      <m:oMath>
        <m:sSubSup>
          <m:sSubSupPr>
            <m:ctrlPr>
              <w:rPr>
                <w:rStyle w:val="afc"/>
                <w:i w:val="0"/>
              </w:rPr>
            </m:ctrlPr>
          </m:sSubSupPr>
          <m:e>
            <m:r>
              <m:rPr>
                <m:sty m:val="p"/>
              </m:rPr>
              <w:rPr>
                <w:rStyle w:val="afc"/>
              </w:rPr>
              <m:t>C</m:t>
            </m:r>
          </m:e>
          <m:sub>
            <m:r>
              <m:rPr>
                <m:sty m:val="p"/>
              </m:rPr>
              <w:rPr>
                <w:rStyle w:val="afc"/>
              </w:rPr>
              <m:t>b</m:t>
            </m:r>
          </m:sub>
          <m:sup>
            <m:r>
              <m:rPr>
                <m:sty m:val="p"/>
              </m:rPr>
              <w:rPr>
                <w:rStyle w:val="afc"/>
              </w:rPr>
              <m:t>n</m:t>
            </m:r>
          </m:sup>
        </m:sSubSup>
        <m:r>
          <m:rPr>
            <m:sty m:val="p"/>
          </m:rPr>
          <w:rPr>
            <w:rStyle w:val="afc"/>
          </w:rPr>
          <m:t>(q)</m:t>
        </m:r>
      </m:oMath>
      <w:r>
        <w:rPr>
          <w:rFonts w:hint="eastAsia"/>
        </w:rPr>
        <w:t>，那么就有</w:t>
      </w:r>
      <m:oMath>
        <m:sSubSup>
          <m:sSubSupPr>
            <m:ctrlPr>
              <w:rPr>
                <w:rStyle w:val="afc"/>
                <w:i w:val="0"/>
              </w:rPr>
            </m:ctrlPr>
          </m:sSubSupPr>
          <m:e>
            <m:r>
              <m:rPr>
                <m:sty m:val="p"/>
              </m:rPr>
              <w:rPr>
                <w:rStyle w:val="afc"/>
              </w:rPr>
              <m:t>C</m:t>
            </m:r>
          </m:e>
          <m:sub>
            <m:r>
              <m:rPr>
                <m:sty m:val="p"/>
              </m:rPr>
              <w:rPr>
                <w:rStyle w:val="afc"/>
              </w:rPr>
              <m:t>b</m:t>
            </m:r>
          </m:sub>
          <m:sup>
            <m:r>
              <m:rPr>
                <m:sty m:val="p"/>
              </m:rPr>
              <w:rPr>
                <w:rStyle w:val="afc"/>
              </w:rPr>
              <m:t>n</m:t>
            </m:r>
          </m:sup>
        </m:sSubSup>
        <m:d>
          <m:dPr>
            <m:ctrlPr>
              <w:rPr>
                <w:rStyle w:val="afc"/>
                <w:i w:val="0"/>
              </w:rPr>
            </m:ctrlPr>
          </m:dPr>
          <m:e>
            <m:r>
              <m:rPr>
                <m:sty m:val="p"/>
              </m:rPr>
              <w:rPr>
                <w:rStyle w:val="afc"/>
              </w:rPr>
              <m:t>q</m:t>
            </m:r>
          </m:e>
        </m:d>
        <m:r>
          <m:rPr>
            <m:sty m:val="p"/>
          </m:rPr>
          <w:rPr>
            <w:rStyle w:val="afc"/>
            <w:rFonts w:hint="eastAsia"/>
          </w:rPr>
          <m:t>=</m:t>
        </m:r>
        <m:sSubSup>
          <m:sSubSupPr>
            <m:ctrlPr>
              <w:rPr>
                <w:rStyle w:val="afc"/>
                <w:i w:val="0"/>
              </w:rPr>
            </m:ctrlPr>
          </m:sSubSupPr>
          <m:e>
            <m:r>
              <m:rPr>
                <m:sty m:val="p"/>
              </m:rPr>
              <w:rPr>
                <w:rStyle w:val="afc"/>
              </w:rPr>
              <m:t>C</m:t>
            </m:r>
          </m:e>
          <m:sub>
            <m:r>
              <m:rPr>
                <m:sty m:val="p"/>
              </m:rPr>
              <w:rPr>
                <w:rStyle w:val="afc"/>
              </w:rPr>
              <m:t>b</m:t>
            </m:r>
          </m:sub>
          <m:sup>
            <m:r>
              <m:rPr>
                <m:sty m:val="p"/>
              </m:rPr>
              <w:rPr>
                <w:rStyle w:val="afc"/>
              </w:rPr>
              <m:t>n</m:t>
            </m:r>
          </m:sup>
        </m:sSubSup>
      </m:oMath>
      <w:r w:rsidR="008C5364">
        <w:rPr>
          <w:rFonts w:hint="eastAsia"/>
        </w:rPr>
        <w:t>。</w:t>
      </w:r>
    </w:p>
    <w:p w14:paraId="248761D3" w14:textId="529F51E2" w:rsidR="001C4AB5" w:rsidRDefault="006C1107" w:rsidP="00B40ABE">
      <w:pPr>
        <w:ind w:firstLine="11.75pt"/>
      </w:pPr>
      <w:r>
        <w:rPr>
          <w:rFonts w:hint="eastAsia"/>
        </w:rPr>
        <w:t>3</w:t>
      </w:r>
      <w:r>
        <w:rPr>
          <w:rFonts w:hint="eastAsia"/>
        </w:rPr>
        <w:t>、姿态</w:t>
      </w:r>
      <w:r w:rsidR="00DB7E24">
        <w:rPr>
          <w:rFonts w:hint="eastAsia"/>
        </w:rPr>
        <w:t>初始</w:t>
      </w:r>
      <w:r>
        <w:rPr>
          <w:rFonts w:hint="eastAsia"/>
        </w:rPr>
        <w:t>对准。</w:t>
      </w:r>
      <w:r w:rsidR="0013216F">
        <w:rPr>
          <w:rFonts w:hint="eastAsia"/>
        </w:rPr>
        <w:t>姿态的初始对准主要是在初始静止状态下，使用重力与传感器的测量值来计算初始俯仰角和翻滚角的过程</w:t>
      </w:r>
      <w:r w:rsidR="00C412AD">
        <w:rPr>
          <w:rFonts w:hint="eastAsia"/>
        </w:rPr>
        <w:t>，</w:t>
      </w:r>
      <w:r w:rsidR="00412D5F">
        <w:rPr>
          <w:rFonts w:hint="eastAsia"/>
        </w:rPr>
        <w:t>假设加速度计测量值为</w:t>
      </w:r>
      <m:oMath>
        <m:sSup>
          <m:sSupPr>
            <m:ctrlPr>
              <w:rPr>
                <w:rStyle w:val="afc"/>
                <w:i w:val="0"/>
              </w:rPr>
            </m:ctrlPr>
          </m:sSupPr>
          <m:e>
            <m:r>
              <m:rPr>
                <m:sty m:val="p"/>
              </m:rPr>
              <w:rPr>
                <w:rStyle w:val="afc"/>
              </w:rPr>
              <m:t>f</m:t>
            </m:r>
          </m:e>
          <m:sup>
            <m:r>
              <m:rPr>
                <m:sty m:val="p"/>
              </m:rPr>
              <w:rPr>
                <w:rStyle w:val="afc"/>
              </w:rPr>
              <m:t>b</m:t>
            </m:r>
          </m:sup>
        </m:sSup>
        <m:r>
          <m:rPr>
            <m:sty m:val="p"/>
          </m:rPr>
          <w:rPr>
            <w:rStyle w:val="afc"/>
          </w:rPr>
          <m:t>=</m:t>
        </m:r>
        <m:d>
          <m:dPr>
            <m:ctrlPr>
              <w:rPr>
                <w:rStyle w:val="afc"/>
                <w:i w:val="0"/>
              </w:rPr>
            </m:ctrlPr>
          </m:dPr>
          <m:e>
            <m:sSubSup>
              <m:sSubSupPr>
                <m:ctrlPr>
                  <w:rPr>
                    <w:rStyle w:val="afc"/>
                    <w:i w:val="0"/>
                  </w:rPr>
                </m:ctrlPr>
              </m:sSubSupPr>
              <m:e>
                <m:r>
                  <m:rPr>
                    <m:sty m:val="p"/>
                  </m:rPr>
                  <w:rPr>
                    <w:rStyle w:val="afc"/>
                    <w:rFonts w:hint="eastAsia"/>
                  </w:rPr>
                  <m:t>f</m:t>
                </m:r>
              </m:e>
              <m:sub>
                <m:r>
                  <m:rPr>
                    <m:sty m:val="p"/>
                  </m:rPr>
                  <w:rPr>
                    <w:rStyle w:val="afc"/>
                  </w:rPr>
                  <m:t>x</m:t>
                </m:r>
              </m:sub>
              <m:sup>
                <m:r>
                  <m:rPr>
                    <m:sty m:val="p"/>
                  </m:rPr>
                  <w:rPr>
                    <w:rStyle w:val="afc"/>
                  </w:rPr>
                  <m:t>b</m:t>
                </m:r>
              </m:sup>
            </m:sSubSup>
            <m:r>
              <m:rPr>
                <m:sty m:val="p"/>
              </m:rPr>
              <w:rPr>
                <w:rStyle w:val="afc"/>
              </w:rPr>
              <m:t>,</m:t>
            </m:r>
            <m:sSubSup>
              <m:sSubSupPr>
                <m:ctrlPr>
                  <w:rPr>
                    <w:rStyle w:val="afc"/>
                    <w:i w:val="0"/>
                  </w:rPr>
                </m:ctrlPr>
              </m:sSubSupPr>
              <m:e>
                <m:r>
                  <m:rPr>
                    <m:sty m:val="p"/>
                  </m:rPr>
                  <w:rPr>
                    <w:rStyle w:val="afc"/>
                    <w:rFonts w:hint="eastAsia"/>
                  </w:rPr>
                  <m:t>f</m:t>
                </m:r>
              </m:e>
              <m:sub>
                <m:r>
                  <m:rPr>
                    <m:sty m:val="p"/>
                  </m:rPr>
                  <w:rPr>
                    <w:rStyle w:val="afc"/>
                  </w:rPr>
                  <m:t>y</m:t>
                </m:r>
              </m:sub>
              <m:sup>
                <m:r>
                  <m:rPr>
                    <m:sty m:val="p"/>
                  </m:rPr>
                  <w:rPr>
                    <w:rStyle w:val="afc"/>
                  </w:rPr>
                  <m:t>b</m:t>
                </m:r>
              </m:sup>
            </m:sSubSup>
            <m:r>
              <m:rPr>
                <m:sty m:val="p"/>
              </m:rPr>
              <w:rPr>
                <w:rStyle w:val="afc"/>
              </w:rPr>
              <m:t>,</m:t>
            </m:r>
            <m:sSubSup>
              <m:sSubSupPr>
                <m:ctrlPr>
                  <w:rPr>
                    <w:rStyle w:val="afc"/>
                    <w:i w:val="0"/>
                  </w:rPr>
                </m:ctrlPr>
              </m:sSubSupPr>
              <m:e>
                <m:r>
                  <m:rPr>
                    <m:sty m:val="p"/>
                  </m:rPr>
                  <w:rPr>
                    <w:rStyle w:val="afc"/>
                    <w:rFonts w:hint="eastAsia"/>
                  </w:rPr>
                  <m:t>f</m:t>
                </m:r>
              </m:e>
              <m:sub>
                <m:r>
                  <m:rPr>
                    <m:sty m:val="p"/>
                  </m:rPr>
                  <w:rPr>
                    <w:rStyle w:val="afc"/>
                  </w:rPr>
                  <m:t>z</m:t>
                </m:r>
              </m:sub>
              <m:sup>
                <m:r>
                  <m:rPr>
                    <m:sty m:val="p"/>
                  </m:rPr>
                  <w:rPr>
                    <w:rStyle w:val="afc"/>
                  </w:rPr>
                  <m:t>b</m:t>
                </m:r>
              </m:sup>
            </m:sSubSup>
          </m:e>
        </m:d>
      </m:oMath>
      <w:r w:rsidR="00EB0137">
        <w:rPr>
          <w:rFonts w:hint="eastAsia"/>
        </w:rPr>
        <w:t>，地理坐标系下重力为</w:t>
      </w:r>
      <m:oMath>
        <m:sSup>
          <m:sSupPr>
            <m:ctrlPr>
              <w:rPr>
                <w:rStyle w:val="afc"/>
                <w:i w:val="0"/>
              </w:rPr>
            </m:ctrlPr>
          </m:sSupPr>
          <m:e>
            <m:r>
              <m:rPr>
                <m:sty m:val="p"/>
              </m:rPr>
              <w:rPr>
                <w:rStyle w:val="afc"/>
                <w:rFonts w:hint="eastAsia"/>
              </w:rPr>
              <m:t>g</m:t>
            </m:r>
          </m:e>
          <m:sup>
            <m:r>
              <m:rPr>
                <m:sty m:val="p"/>
              </m:rPr>
              <w:rPr>
                <w:rStyle w:val="afc"/>
              </w:rPr>
              <m:t>n</m:t>
            </m:r>
          </m:sup>
        </m:sSup>
        <m:r>
          <m:rPr>
            <m:sty m:val="p"/>
          </m:rPr>
          <w:rPr>
            <w:rStyle w:val="afc"/>
          </w:rPr>
          <m:t>=</m:t>
        </m:r>
        <m:d>
          <m:dPr>
            <m:ctrlPr>
              <w:rPr>
                <w:rStyle w:val="afc"/>
                <w:i w:val="0"/>
              </w:rPr>
            </m:ctrlPr>
          </m:dPr>
          <m:e>
            <m:r>
              <m:rPr>
                <m:sty m:val="p"/>
              </m:rPr>
              <w:rPr>
                <w:rStyle w:val="afc"/>
              </w:rPr>
              <m:t>0,0,g</m:t>
            </m:r>
          </m:e>
        </m:d>
      </m:oMath>
      <w:r w:rsidR="00EB0137">
        <w:rPr>
          <w:rFonts w:hint="eastAsia"/>
        </w:rPr>
        <w:t>，</w:t>
      </w:r>
      <w:r w:rsidR="00C412AD">
        <w:rPr>
          <w:rFonts w:hint="eastAsia"/>
        </w:rPr>
        <w:t>可以用下面两个公式求得：</w:t>
      </w:r>
    </w:p>
    <w:p w14:paraId="0DB05A84" w14:textId="7E2401D8" w:rsidR="00C412AD" w:rsidRPr="008B1FDB" w:rsidRDefault="008B1FDB" w:rsidP="00764ADC">
      <w:pPr>
        <w:pStyle w:val="afb"/>
      </w:pPr>
      <m:oMath>
        <m:r>
          <w:rPr>
            <w:rFonts w:hint="eastAsia"/>
          </w:rPr>
          <m:t>γ</m:t>
        </m:r>
        <m:r>
          <m:t>=arctan</m:t>
        </m:r>
        <m:d>
          <m:dPr>
            <m:ctrlPr/>
          </m:dPr>
          <m:e>
            <m:f>
              <m:fPr>
                <m:ctrlPr/>
              </m:fPr>
              <m:num>
                <m:sSubSup>
                  <m:sSubSupPr>
                    <m:ctrlPr/>
                  </m:sSubSupPr>
                  <m:e>
                    <m:r>
                      <m:t>f</m:t>
                    </m:r>
                  </m:e>
                  <m:sub>
                    <m:r>
                      <m:t>y</m:t>
                    </m:r>
                  </m:sub>
                  <m:sup>
                    <m:r>
                      <m:t>b</m:t>
                    </m:r>
                  </m:sup>
                </m:sSubSup>
              </m:num>
              <m:den>
                <m:sSubSup>
                  <m:sSubSupPr>
                    <m:ctrlPr/>
                  </m:sSubSupPr>
                  <m:e>
                    <m:r>
                      <m:t>f</m:t>
                    </m:r>
                  </m:e>
                  <m:sub>
                    <m:r>
                      <m:t>z</m:t>
                    </m:r>
                  </m:sub>
                  <m:sup>
                    <m:r>
                      <m:t>b</m:t>
                    </m:r>
                  </m:sup>
                </m:sSubSup>
              </m:den>
            </m:f>
          </m:e>
        </m:d>
        <m:r>
          <w:rPr>
            <w:rFonts w:eastAsia="宋体" w:cs="宋体" w:hint="eastAsia"/>
          </w:rPr>
          <m:t>，</m:t>
        </m:r>
        <m:r>
          <w:rPr>
            <w:rFonts w:hint="eastAsia"/>
          </w:rPr>
          <m:t>θ</m:t>
        </m:r>
        <m:r>
          <m:t>=-arcsin</m:t>
        </m:r>
        <m:d>
          <m:dPr>
            <m:ctrlPr/>
          </m:dPr>
          <m:e>
            <m:f>
              <m:fPr>
                <m:ctrlPr/>
              </m:fPr>
              <m:num>
                <m:sSubSup>
                  <m:sSubSupPr>
                    <m:ctrlPr/>
                  </m:sSubSupPr>
                  <m:e>
                    <m:r>
                      <m:t>f</m:t>
                    </m:r>
                  </m:e>
                  <m:sub>
                    <m:r>
                      <m:t>x</m:t>
                    </m:r>
                  </m:sub>
                  <m:sup>
                    <m:r>
                      <m:t>b</m:t>
                    </m:r>
                  </m:sup>
                </m:sSubSup>
              </m:num>
              <m:den>
                <m:r>
                  <m:t>g</m:t>
                </m:r>
              </m:den>
            </m:f>
          </m:e>
        </m:d>
      </m:oMath>
      <w:r w:rsidR="00BC3095">
        <w:rPr>
          <w:rFonts w:hint="eastAsia"/>
        </w:rPr>
        <w:t xml:space="preserve"> </w:t>
      </w:r>
      <w:r w:rsidR="00BC3095">
        <w:t xml:space="preserve">                  </w:t>
      </w:r>
      <w:r w:rsidR="00BC3095">
        <w:rPr>
          <w:rFonts w:hint="eastAsia"/>
        </w:rPr>
        <w:t>(</w:t>
      </w:r>
      <w:r w:rsidR="00BC3095">
        <w:t>6)</w:t>
      </w:r>
    </w:p>
    <w:p w14:paraId="7FCE0E54" w14:textId="7D570262" w:rsidR="0013216F" w:rsidRDefault="00F42B09" w:rsidP="00B40ABE">
      <w:pPr>
        <w:ind w:firstLine="11.75pt"/>
      </w:pPr>
      <w:r>
        <w:rPr>
          <w:rFonts w:hint="eastAsia"/>
        </w:rPr>
        <w:t>此方法无法求得</w:t>
      </w:r>
      <w:r w:rsidR="00900FB5">
        <w:rPr>
          <w:rFonts w:hint="eastAsia"/>
        </w:rPr>
        <w:t>初始</w:t>
      </w:r>
      <w:r w:rsidR="00F14E72">
        <w:rPr>
          <w:rFonts w:hint="eastAsia"/>
        </w:rPr>
        <w:t>航向角</w:t>
      </w:r>
      <w:r w:rsidR="00900FB5">
        <w:rPr>
          <w:rFonts w:hint="eastAsia"/>
        </w:rPr>
        <w:t>，</w:t>
      </w:r>
      <w:r w:rsidR="00E423AC">
        <w:rPr>
          <w:rFonts w:hint="eastAsia"/>
        </w:rPr>
        <w:t>在本课题中，</w:t>
      </w:r>
      <w:r w:rsidR="00424425">
        <w:rPr>
          <w:rFonts w:hint="eastAsia"/>
        </w:rPr>
        <w:t>两只脚各安装了一个</w:t>
      </w:r>
      <w:r w:rsidR="00424425">
        <w:rPr>
          <w:rFonts w:hint="eastAsia"/>
        </w:rPr>
        <w:t>IMU</w:t>
      </w:r>
      <w:r w:rsidR="00424425">
        <w:rPr>
          <w:rFonts w:hint="eastAsia"/>
        </w:rPr>
        <w:t>，每个</w:t>
      </w:r>
      <w:r w:rsidR="00424425">
        <w:rPr>
          <w:rFonts w:hint="eastAsia"/>
        </w:rPr>
        <w:t>IMU</w:t>
      </w:r>
      <w:r w:rsidR="00424425">
        <w:rPr>
          <w:rFonts w:hint="eastAsia"/>
        </w:rPr>
        <w:t>构成一个子定位系统，若两个系统初始航向角不一致，就会</w:t>
      </w:r>
      <w:r w:rsidR="0024178F">
        <w:rPr>
          <w:rFonts w:hint="eastAsia"/>
        </w:rPr>
        <w:t>导致两个子系统</w:t>
      </w:r>
      <w:commentRangeStart w:id="226"/>
      <w:r w:rsidR="00864503">
        <w:rPr>
          <w:rFonts w:hint="eastAsia"/>
        </w:rPr>
        <w:t>的</w:t>
      </w:r>
      <w:r w:rsidR="0024178F">
        <w:rPr>
          <w:rFonts w:hint="eastAsia"/>
        </w:rPr>
        <w:t>定位位置</w:t>
      </w:r>
      <w:r w:rsidR="008A442C">
        <w:rPr>
          <w:rFonts w:hint="eastAsia"/>
        </w:rPr>
        <w:t>随时间</w:t>
      </w:r>
      <w:ins w:id="227" w:author="Sun Fangmin" w:date="2021-09-24T18:49:00Z">
        <w:r w:rsidR="004F0009">
          <w:rPr>
            <w:rFonts w:hint="eastAsia"/>
          </w:rPr>
          <w:t>推移越来越远</w:t>
        </w:r>
      </w:ins>
      <w:del w:id="228" w:author="Sun Fangmin" w:date="2021-09-24T18:50:00Z">
        <w:r w:rsidR="0024178F" w:rsidDel="004F0009">
          <w:rPr>
            <w:rFonts w:hint="eastAsia"/>
          </w:rPr>
          <w:delText>相距甚远</w:delText>
        </w:r>
        <w:commentRangeEnd w:id="226"/>
        <w:r w:rsidR="000E30BD" w:rsidDel="004F0009">
          <w:rPr>
            <w:rStyle w:val="af0"/>
          </w:rPr>
          <w:commentReference w:id="226"/>
        </w:r>
      </w:del>
      <w:r w:rsidR="0024178F">
        <w:rPr>
          <w:rFonts w:hint="eastAsia"/>
        </w:rPr>
        <w:t>，所以还需要</w:t>
      </w:r>
      <w:r w:rsidR="007E008B">
        <w:rPr>
          <w:rFonts w:hint="eastAsia"/>
        </w:rPr>
        <w:t>统一</w:t>
      </w:r>
      <w:r w:rsidR="0024178F">
        <w:rPr>
          <w:rFonts w:hint="eastAsia"/>
        </w:rPr>
        <w:t>两个子系统</w:t>
      </w:r>
      <w:r w:rsidR="007E008B">
        <w:rPr>
          <w:rFonts w:hint="eastAsia"/>
        </w:rPr>
        <w:t>初始</w:t>
      </w:r>
      <w:r w:rsidR="0024178F">
        <w:rPr>
          <w:rFonts w:hint="eastAsia"/>
        </w:rPr>
        <w:t>航向角</w:t>
      </w:r>
      <w:r w:rsidR="00707A91">
        <w:rPr>
          <w:rFonts w:hint="eastAsia"/>
        </w:rPr>
        <w:t>[</w:t>
      </w:r>
      <w:r w:rsidR="00707A91">
        <w:t>14]</w:t>
      </w:r>
      <w:r w:rsidR="00707A91">
        <w:rPr>
          <w:rFonts w:hint="eastAsia"/>
        </w:rPr>
        <w:t>。</w:t>
      </w:r>
    </w:p>
    <w:p w14:paraId="1F08AB26" w14:textId="5FB0D319" w:rsidR="0013216F" w:rsidRDefault="00270850" w:rsidP="00B40ABE">
      <w:pPr>
        <w:ind w:firstLine="11.75pt"/>
      </w:pPr>
      <w:r>
        <w:rPr>
          <w:rFonts w:hint="eastAsia"/>
        </w:rPr>
        <w:t>4</w:t>
      </w:r>
      <w:r>
        <w:rPr>
          <w:rFonts w:hint="eastAsia"/>
        </w:rPr>
        <w:t>、</w:t>
      </w:r>
      <w:r w:rsidR="004B4F4E">
        <w:rPr>
          <w:rFonts w:hint="eastAsia"/>
        </w:rPr>
        <w:t>姿态、速度、位移</w:t>
      </w:r>
      <w:r w:rsidR="0013216F">
        <w:rPr>
          <w:rFonts w:hint="eastAsia"/>
        </w:rPr>
        <w:t>更新算法和误差方程。</w:t>
      </w:r>
      <w:r w:rsidR="00E17CDC">
        <w:rPr>
          <w:rFonts w:hint="eastAsia"/>
        </w:rPr>
        <w:t>本部分拟采用四元数来计算姿态，刚体运动微分方程</w:t>
      </w:r>
      <w:r w:rsidR="009D084B">
        <w:rPr>
          <w:rFonts w:hint="eastAsia"/>
        </w:rPr>
        <w:t>。</w:t>
      </w:r>
      <w:r w:rsidR="00A701C9">
        <w:rPr>
          <w:rFonts w:hint="eastAsia"/>
        </w:rPr>
        <w:t>刚体运动微分方程用四元数表示为</w:t>
      </w:r>
      <w:r w:rsidR="002D7514">
        <w:rPr>
          <w:rFonts w:hint="eastAsia"/>
        </w:rPr>
        <w:t>：</w:t>
      </w:r>
    </w:p>
    <w:p w14:paraId="1D9F5F9E" w14:textId="2C7577A9" w:rsidR="002D7514" w:rsidRPr="00DD7606" w:rsidRDefault="00D62E94" w:rsidP="00764ADC">
      <w:pPr>
        <w:pStyle w:val="afb"/>
      </w:pPr>
      <m:oMath>
        <m:acc>
          <m:accPr>
            <m:chr m:val="̇"/>
            <m:ctrlPr/>
          </m:accPr>
          <m:e>
            <m:r>
              <w:rPr>
                <w:rFonts w:hint="eastAsia"/>
              </w:rPr>
              <m:t>q</m:t>
            </m:r>
          </m:e>
        </m:acc>
        <m:r>
          <m:t>=</m:t>
        </m:r>
        <m:f>
          <m:fPr>
            <m:ctrlPr/>
          </m:fPr>
          <m:num>
            <m:r>
              <m:t>1</m:t>
            </m:r>
          </m:num>
          <m:den>
            <m:r>
              <m:t>2</m:t>
            </m:r>
          </m:den>
        </m:f>
        <m:r>
          <m:t>M[ω]q</m:t>
        </m:r>
      </m:oMath>
      <w:r w:rsidR="00BC3095">
        <w:rPr>
          <w:rFonts w:hint="eastAsia"/>
        </w:rPr>
        <w:t xml:space="preserve"> </w:t>
      </w:r>
      <w:r w:rsidR="00BC3095">
        <w:t xml:space="preserve">                         </w:t>
      </w:r>
      <w:r w:rsidR="00BC3095">
        <w:rPr>
          <w:rFonts w:hint="eastAsia"/>
        </w:rPr>
        <w:t>(</w:t>
      </w:r>
      <w:r w:rsidR="00BC3095">
        <w:t>7)</w:t>
      </w:r>
    </w:p>
    <w:p w14:paraId="544CDD91" w14:textId="7161195B" w:rsidR="00DD7606" w:rsidRDefault="00DD7606" w:rsidP="00B40ABE">
      <w:pPr>
        <w:ind w:firstLine="11.75pt"/>
      </w:pPr>
      <w:r>
        <w:rPr>
          <w:rFonts w:hint="eastAsia"/>
        </w:rPr>
        <w:t>其中</w:t>
      </w:r>
    </w:p>
    <w:p w14:paraId="2A9A8362" w14:textId="2275B474" w:rsidR="0013216F" w:rsidRPr="00181645" w:rsidRDefault="00DD7606" w:rsidP="00764ADC">
      <w:pPr>
        <w:pStyle w:val="afb"/>
      </w:pPr>
      <m:oMath>
        <m:r>
          <w:lastRenderedPageBreak/>
          <m:t>M</m:t>
        </m:r>
        <m:d>
          <m:dPr>
            <m:begChr m:val="["/>
            <m:endChr m:val="]"/>
            <m:ctrlPr/>
          </m:dPr>
          <m:e>
            <m:r>
              <m:t>ω</m:t>
            </m:r>
          </m:e>
        </m:d>
        <m:r>
          <w:rPr>
            <w:rFonts w:hint="eastAsia"/>
          </w:rPr>
          <m:t>=</m:t>
        </m:r>
        <m:d>
          <m:dPr>
            <m:begChr m:val="["/>
            <m:endChr m:val="]"/>
            <m:ctrlPr/>
          </m:dPr>
          <m:e>
            <m:m>
              <m:mPr>
                <m:mcs>
                  <m:mc>
                    <m:mcPr>
                      <m:count m:val="2"/>
                      <m:mcJc m:val="center"/>
                    </m:mcPr>
                  </m:mc>
                </m:mcs>
                <m:ctrlPr/>
              </m:mPr>
              <m:mr>
                <m:e>
                  <m:m>
                    <m:mPr>
                      <m:mcs>
                        <m:mc>
                          <m:mcPr>
                            <m:count m:val="3"/>
                            <m:mcJc m:val="center"/>
                          </m:mcPr>
                        </m:mc>
                      </m:mcs>
                      <m:ctrlPr/>
                    </m:mPr>
                    <m:mr>
                      <m:e>
                        <m:r>
                          <w:rPr>
                            <w:rFonts w:hint="eastAsia"/>
                          </w:rPr>
                          <m:t>0</m:t>
                        </m:r>
                      </m:e>
                      <m:e>
                        <m:sSub>
                          <m:sSubPr>
                            <m:ctrlPr/>
                          </m:sSubPr>
                          <m:e>
                            <m:r>
                              <m:t>ω</m:t>
                            </m:r>
                          </m:e>
                          <m:sub>
                            <m:r>
                              <w:rPr>
                                <w:rFonts w:hint="eastAsia"/>
                              </w:rPr>
                              <m:t>x</m:t>
                            </m:r>
                          </m:sub>
                        </m:sSub>
                      </m:e>
                      <m:e>
                        <m:sSub>
                          <m:sSubPr>
                            <m:ctrlPr/>
                          </m:sSubPr>
                          <m:e>
                            <m:r>
                              <m:t>ω</m:t>
                            </m:r>
                          </m:e>
                          <m:sub>
                            <m:r>
                              <m:t>y</m:t>
                            </m:r>
                          </m:sub>
                        </m:sSub>
                      </m:e>
                    </m:mr>
                    <m:mr>
                      <m:e>
                        <m:r>
                          <m:t>-</m:t>
                        </m:r>
                        <m:sSub>
                          <m:sSubPr>
                            <m:ctrlPr/>
                          </m:sSubPr>
                          <m:e>
                            <m:r>
                              <m:t>ω</m:t>
                            </m:r>
                          </m:e>
                          <m:sub>
                            <m:r>
                              <w:rPr>
                                <w:rFonts w:hint="eastAsia"/>
                              </w:rPr>
                              <m:t>x</m:t>
                            </m:r>
                          </m:sub>
                        </m:sSub>
                      </m:e>
                      <m:e>
                        <m:r>
                          <m:t>0</m:t>
                        </m:r>
                      </m:e>
                      <m:e>
                        <m:sSub>
                          <m:sSubPr>
                            <m:ctrlPr/>
                          </m:sSubPr>
                          <m:e>
                            <m:r>
                              <m:t>ω</m:t>
                            </m:r>
                          </m:e>
                          <m:sub>
                            <m:r>
                              <m:t>z</m:t>
                            </m:r>
                          </m:sub>
                        </m:sSub>
                      </m:e>
                    </m:mr>
                    <m:mr>
                      <m:e>
                        <m:r>
                          <m:t>-</m:t>
                        </m:r>
                        <m:sSub>
                          <m:sSubPr>
                            <m:ctrlPr/>
                          </m:sSubPr>
                          <m:e>
                            <m:r>
                              <m:t>ω</m:t>
                            </m:r>
                          </m:e>
                          <m:sub>
                            <m:r>
                              <m:t>y</m:t>
                            </m:r>
                          </m:sub>
                        </m:sSub>
                      </m:e>
                      <m:e>
                        <m:r>
                          <m:t>-</m:t>
                        </m:r>
                        <m:sSub>
                          <m:sSubPr>
                            <m:ctrlPr/>
                          </m:sSubPr>
                          <m:e>
                            <m:r>
                              <m:t>ω</m:t>
                            </m:r>
                          </m:e>
                          <m:sub>
                            <m:r>
                              <m:t>z</m:t>
                            </m:r>
                          </m:sub>
                        </m:sSub>
                      </m:e>
                      <m:e>
                        <m:r>
                          <m:t>0</m:t>
                        </m:r>
                      </m:e>
                    </m:mr>
                  </m:m>
                </m:e>
                <m:e>
                  <m:m>
                    <m:mPr>
                      <m:mcs>
                        <m:mc>
                          <m:mcPr>
                            <m:count m:val="1"/>
                            <m:mcJc m:val="center"/>
                          </m:mcPr>
                        </m:mc>
                      </m:mcs>
                      <m:ctrlPr/>
                    </m:mPr>
                    <m:mr>
                      <m:e>
                        <m:sSub>
                          <m:sSubPr>
                            <m:ctrlPr/>
                          </m:sSubPr>
                          <m:e>
                            <m:r>
                              <m:t>ω</m:t>
                            </m:r>
                          </m:e>
                          <m:sub>
                            <m:r>
                              <m:t>z</m:t>
                            </m:r>
                          </m:sub>
                        </m:sSub>
                      </m:e>
                    </m:mr>
                    <m:mr>
                      <m:e>
                        <m:r>
                          <m:t>-</m:t>
                        </m:r>
                        <m:sSub>
                          <m:sSubPr>
                            <m:ctrlPr/>
                          </m:sSubPr>
                          <m:e>
                            <m:r>
                              <m:t>ω</m:t>
                            </m:r>
                          </m:e>
                          <m:sub>
                            <m:r>
                              <m:t>y</m:t>
                            </m:r>
                          </m:sub>
                        </m:sSub>
                      </m:e>
                    </m:mr>
                    <m:mr>
                      <m:e>
                        <m:sSub>
                          <m:sSubPr>
                            <m:ctrlPr/>
                          </m:sSubPr>
                          <m:e>
                            <m:r>
                              <m:t>ω</m:t>
                            </m:r>
                          </m:e>
                          <m:sub>
                            <m:r>
                              <w:rPr>
                                <w:rFonts w:hint="eastAsia"/>
                              </w:rPr>
                              <m:t>x</m:t>
                            </m:r>
                          </m:sub>
                        </m:sSub>
                      </m:e>
                    </m:mr>
                  </m:m>
                </m:e>
              </m:mr>
              <m:mr>
                <m:e>
                  <m:m>
                    <m:mPr>
                      <m:mcs>
                        <m:mc>
                          <m:mcPr>
                            <m:count m:val="3"/>
                            <m:mcJc m:val="center"/>
                          </m:mcPr>
                        </m:mc>
                      </m:mcs>
                      <m:ctrlPr/>
                    </m:mPr>
                    <m:mr>
                      <m:e>
                        <m:r>
                          <m:t>-</m:t>
                        </m:r>
                        <m:sSub>
                          <m:sSubPr>
                            <m:ctrlPr/>
                          </m:sSubPr>
                          <m:e>
                            <m:r>
                              <m:t>ω</m:t>
                            </m:r>
                          </m:e>
                          <m:sub>
                            <m:r>
                              <m:t>z</m:t>
                            </m:r>
                          </m:sub>
                        </m:sSub>
                      </m:e>
                      <m:e>
                        <m:sSub>
                          <m:sSubPr>
                            <m:ctrlPr/>
                          </m:sSubPr>
                          <m:e>
                            <m:r>
                              <m:t>ω</m:t>
                            </m:r>
                          </m:e>
                          <m:sub>
                            <m:r>
                              <m:t>y</m:t>
                            </m:r>
                          </m:sub>
                        </m:sSub>
                      </m:e>
                      <m:e>
                        <m:r>
                          <m:t>-</m:t>
                        </m:r>
                        <m:sSub>
                          <m:sSubPr>
                            <m:ctrlPr/>
                          </m:sSubPr>
                          <m:e>
                            <m:r>
                              <m:t>ω</m:t>
                            </m:r>
                          </m:e>
                          <m:sub>
                            <m:r>
                              <w:rPr>
                                <w:rFonts w:hint="eastAsia"/>
                              </w:rPr>
                              <m:t>x</m:t>
                            </m:r>
                          </m:sub>
                        </m:sSub>
                      </m:e>
                    </m:mr>
                  </m:m>
                </m:e>
                <m:e>
                  <m:r>
                    <m:t>0</m:t>
                  </m:r>
                </m:e>
              </m:mr>
            </m:m>
          </m:e>
        </m:d>
      </m:oMath>
      <w:r w:rsidR="00BC3095">
        <w:rPr>
          <w:rFonts w:hint="eastAsia"/>
        </w:rPr>
        <w:t xml:space="preserve"> </w:t>
      </w:r>
      <w:r w:rsidR="00BC3095">
        <w:t xml:space="preserve">                   </w:t>
      </w:r>
      <w:r w:rsidR="00BC3095">
        <w:rPr>
          <w:rFonts w:hint="eastAsia"/>
        </w:rPr>
        <w:t>(</w:t>
      </w:r>
      <w:r w:rsidR="00BC3095">
        <w:t>8)</w:t>
      </w:r>
    </w:p>
    <w:p w14:paraId="15CE0519" w14:textId="5C3454BC" w:rsidR="00181645" w:rsidRDefault="00D62E94" w:rsidP="00B40ABE">
      <w:pPr>
        <w:ind w:firstLine="11.75pt"/>
      </w:pPr>
      <m:oMath>
        <m:sSub>
          <m:sSubPr>
            <m:ctrlPr>
              <w:rPr>
                <w:rStyle w:val="afc"/>
                <w:i w:val="0"/>
              </w:rPr>
            </m:ctrlPr>
          </m:sSubPr>
          <m:e>
            <m:r>
              <m:rPr>
                <m:sty m:val="p"/>
              </m:rPr>
              <w:rPr>
                <w:rStyle w:val="afc"/>
              </w:rPr>
              <m:t>ω</m:t>
            </m:r>
          </m:e>
          <m:sub>
            <m:r>
              <m:rPr>
                <m:sty m:val="p"/>
              </m:rPr>
              <w:rPr>
                <w:rStyle w:val="afc"/>
                <w:rFonts w:hint="eastAsia"/>
              </w:rPr>
              <m:t>x</m:t>
            </m:r>
          </m:sub>
        </m:sSub>
      </m:oMath>
      <w:r w:rsidR="00181645" w:rsidRPr="00B959C4">
        <w:rPr>
          <w:rStyle w:val="afc"/>
          <w:rFonts w:ascii="宋体" w:eastAsia="宋体" w:hAnsi="宋体" w:cs="宋体" w:hint="eastAsia"/>
        </w:rPr>
        <w:t>，</w:t>
      </w:r>
      <m:oMath>
        <m:sSub>
          <m:sSubPr>
            <m:ctrlPr>
              <w:rPr>
                <w:rStyle w:val="afc"/>
                <w:i w:val="0"/>
              </w:rPr>
            </m:ctrlPr>
          </m:sSubPr>
          <m:e>
            <m:r>
              <m:rPr>
                <m:sty m:val="p"/>
              </m:rPr>
              <w:rPr>
                <w:rStyle w:val="afc"/>
              </w:rPr>
              <m:t>ω</m:t>
            </m:r>
          </m:e>
          <m:sub>
            <m:r>
              <m:rPr>
                <m:sty m:val="p"/>
              </m:rPr>
              <w:rPr>
                <w:rStyle w:val="afc"/>
                <w:rFonts w:hint="eastAsia"/>
              </w:rPr>
              <m:t>y</m:t>
            </m:r>
          </m:sub>
        </m:sSub>
      </m:oMath>
      <w:r w:rsidR="00181645" w:rsidRPr="00B959C4">
        <w:rPr>
          <w:rStyle w:val="afc"/>
          <w:rFonts w:ascii="宋体" w:eastAsia="宋体" w:hAnsi="宋体" w:cs="宋体" w:hint="eastAsia"/>
        </w:rPr>
        <w:t>，</w:t>
      </w:r>
      <m:oMath>
        <m:sSub>
          <m:sSubPr>
            <m:ctrlPr>
              <w:rPr>
                <w:rStyle w:val="afc"/>
                <w:i w:val="0"/>
              </w:rPr>
            </m:ctrlPr>
          </m:sSubPr>
          <m:e>
            <m:r>
              <m:rPr>
                <m:sty m:val="p"/>
              </m:rPr>
              <w:rPr>
                <w:rStyle w:val="afc"/>
              </w:rPr>
              <m:t>ω</m:t>
            </m:r>
          </m:e>
          <m:sub>
            <m:r>
              <m:rPr>
                <m:sty m:val="p"/>
              </m:rPr>
              <w:rPr>
                <w:rStyle w:val="afc"/>
              </w:rPr>
              <m:t>z</m:t>
            </m:r>
          </m:sub>
        </m:sSub>
      </m:oMath>
      <w:r w:rsidR="00181645" w:rsidRPr="00181645">
        <w:rPr>
          <w:rFonts w:hint="eastAsia"/>
        </w:rPr>
        <w:t>分别是</w:t>
      </w:r>
      <w:r w:rsidR="00181645">
        <w:rPr>
          <w:rFonts w:hint="eastAsia"/>
        </w:rPr>
        <w:t>陀螺仪坐标系下三个旋转轴的角速度。利用毕卡逼近法求解后把三角函数按</w:t>
      </w:r>
      <w:r w:rsidR="00627C2D">
        <w:rPr>
          <w:rFonts w:hint="eastAsia"/>
        </w:rPr>
        <w:t>级数</w:t>
      </w:r>
      <w:r w:rsidR="00181645">
        <w:rPr>
          <w:rFonts w:hint="eastAsia"/>
        </w:rPr>
        <w:t>展开后可得一阶近似解：</w:t>
      </w:r>
    </w:p>
    <w:p w14:paraId="3A734BE1" w14:textId="46923260" w:rsidR="00181645" w:rsidRDefault="00D62E94" w:rsidP="00764ADC">
      <w:pPr>
        <w:pStyle w:val="afb"/>
      </w:pPr>
      <m:oMath>
        <m:sSub>
          <m:sSubPr>
            <m:ctrlPr/>
          </m:sSubPr>
          <m:e>
            <m:r>
              <m:t>q</m:t>
            </m:r>
          </m:e>
          <m:sub>
            <m:r>
              <m:t>k+1</m:t>
            </m:r>
          </m:sub>
        </m:sSub>
        <m:r>
          <m:t>=</m:t>
        </m:r>
        <m:d>
          <m:dPr>
            <m:begChr m:val="["/>
            <m:endChr m:val="]"/>
            <m:ctrlPr/>
          </m:dPr>
          <m:e>
            <m:r>
              <m:t>I+</m:t>
            </m:r>
            <m:f>
              <m:fPr>
                <m:ctrlPr/>
              </m:fPr>
              <m:num>
                <m:r>
                  <m:t>M[ω]</m:t>
                </m:r>
                <m:r>
                  <w:rPr>
                    <w:rFonts w:hint="eastAsia"/>
                  </w:rPr>
                  <m:t>Δ</m:t>
                </m:r>
                <m:r>
                  <m:t>t</m:t>
                </m:r>
              </m:num>
              <m:den>
                <m:r>
                  <m:t>2</m:t>
                </m:r>
              </m:den>
            </m:f>
          </m:e>
        </m:d>
        <m:sSub>
          <m:sSubPr>
            <m:ctrlPr/>
          </m:sSubPr>
          <m:e>
            <m:r>
              <m:t>q</m:t>
            </m:r>
          </m:e>
          <m:sub>
            <m:r>
              <m:t>k</m:t>
            </m:r>
          </m:sub>
        </m:sSub>
      </m:oMath>
      <w:r w:rsidR="003776A2">
        <w:rPr>
          <w:rFonts w:hint="eastAsia"/>
        </w:rPr>
        <w:t xml:space="preserve"> </w:t>
      </w:r>
      <w:r w:rsidR="003776A2">
        <w:t xml:space="preserve">                     </w:t>
      </w:r>
      <w:r w:rsidR="003776A2">
        <w:rPr>
          <w:rFonts w:hint="eastAsia"/>
        </w:rPr>
        <w:t>(</w:t>
      </w:r>
      <w:r w:rsidR="003776A2">
        <w:t>9)</w:t>
      </w:r>
    </w:p>
    <w:p w14:paraId="37D85A82" w14:textId="3C346050" w:rsidR="000C5289" w:rsidRDefault="00C62ACE" w:rsidP="00B40ABE">
      <w:pPr>
        <w:ind w:firstLine="11.75pt"/>
      </w:pPr>
      <w:r>
        <w:rPr>
          <w:rFonts w:hint="eastAsia"/>
        </w:rPr>
        <w:t>上式就是姿态的更新方程，</w:t>
      </w:r>
      <m:oMath>
        <m:r>
          <w:rPr>
            <w:rFonts w:ascii="Cambria Math" w:hAnsi="Cambria Math" w:hint="eastAsia"/>
          </w:rPr>
          <m:t>Δ</m:t>
        </m:r>
        <m:r>
          <w:rPr>
            <w:rFonts w:ascii="Cambria Math" w:hAnsi="Cambria Math"/>
          </w:rPr>
          <m:t>t</m:t>
        </m:r>
      </m:oMath>
      <w:r w:rsidR="00834B01">
        <w:rPr>
          <w:rFonts w:hint="eastAsia"/>
        </w:rPr>
        <w:t>表示</w:t>
      </w:r>
      <w:r w:rsidR="00834B01">
        <w:rPr>
          <w:rFonts w:hint="eastAsia"/>
        </w:rPr>
        <w:t>k</w:t>
      </w:r>
      <w:r w:rsidR="00834B01">
        <w:rPr>
          <w:rFonts w:hint="eastAsia"/>
        </w:rPr>
        <w:t>到</w:t>
      </w:r>
      <w:r w:rsidR="00834B01">
        <w:rPr>
          <w:rFonts w:hint="eastAsia"/>
        </w:rPr>
        <w:t>k+1</w:t>
      </w:r>
      <w:r w:rsidR="00834B01">
        <w:rPr>
          <w:rFonts w:hint="eastAsia"/>
        </w:rPr>
        <w:t>时刻的时间间隔，</w:t>
      </w:r>
      <w:r>
        <w:rPr>
          <w:rFonts w:hint="eastAsia"/>
        </w:rPr>
        <w:t>速度和位移更新方法如下：</w:t>
      </w:r>
    </w:p>
    <w:p w14:paraId="0234AF97" w14:textId="721C7C1E" w:rsidR="00C62ACE" w:rsidRPr="00C62ACE" w:rsidRDefault="00D62E94" w:rsidP="00764ADC">
      <w:pPr>
        <w:pStyle w:val="afb"/>
      </w:pPr>
      <m:oMath>
        <m:sSub>
          <m:sSubPr>
            <m:ctrlPr/>
          </m:sSubPr>
          <m:e>
            <m:r>
              <w:rPr>
                <w:rFonts w:hint="eastAsia"/>
              </w:rPr>
              <m:t>v</m:t>
            </m:r>
          </m:e>
          <m:sub>
            <m:r>
              <m:t>k+1</m:t>
            </m:r>
          </m:sub>
        </m:sSub>
        <m:r>
          <m:t>=</m:t>
        </m:r>
        <m:sSub>
          <m:sSubPr>
            <m:ctrlPr/>
          </m:sSubPr>
          <m:e>
            <m:r>
              <m:t>v</m:t>
            </m:r>
          </m:e>
          <m:sub>
            <m:r>
              <m:t>k</m:t>
            </m:r>
          </m:sub>
        </m:sSub>
        <m:r>
          <m:t>+</m:t>
        </m:r>
        <m:sSubSup>
          <m:sSubSupPr>
            <m:ctrlPr/>
          </m:sSubSupPr>
          <m:e>
            <m:r>
              <m:t>(</m:t>
            </m:r>
            <m:sSubSup>
              <m:sSubSupPr>
                <m:ctrlPr/>
              </m:sSubSupPr>
              <m:e>
                <m:r>
                  <m:t>C</m:t>
                </m:r>
              </m:e>
              <m:sub>
                <m:r>
                  <m:t>b</m:t>
                </m:r>
              </m:sub>
              <m:sup>
                <m:r>
                  <m:t>n</m:t>
                </m:r>
              </m:sup>
            </m:sSubSup>
            <m:r>
              <m:t>a</m:t>
            </m:r>
          </m:e>
          <m:sub>
            <m:r>
              <m:t>k</m:t>
            </m:r>
          </m:sub>
          <m:sup>
            <m:r>
              <m:t>b</m:t>
            </m:r>
          </m:sup>
        </m:sSubSup>
        <m:r>
          <m:t>+</m:t>
        </m:r>
        <m:sSup>
          <m:sSupPr>
            <m:ctrlPr/>
          </m:sSupPr>
          <m:e>
            <m:r>
              <m:t>g</m:t>
            </m:r>
          </m:e>
          <m:sup>
            <m:r>
              <m:t>n</m:t>
            </m:r>
          </m:sup>
        </m:sSup>
        <m:r>
          <m:t>)</m:t>
        </m:r>
        <m:r>
          <w:rPr>
            <w:rFonts w:hint="eastAsia"/>
          </w:rPr>
          <m:t>Δ</m:t>
        </m:r>
        <m:r>
          <m:t>t</m:t>
        </m:r>
      </m:oMath>
      <w:r w:rsidR="003776A2">
        <w:rPr>
          <w:rFonts w:hint="eastAsia"/>
        </w:rPr>
        <w:t xml:space="preserve"> </w:t>
      </w:r>
      <w:r w:rsidR="003776A2">
        <w:t xml:space="preserve">                 </w:t>
      </w:r>
      <w:r w:rsidR="003776A2">
        <w:rPr>
          <w:rFonts w:hint="eastAsia"/>
        </w:rPr>
        <w:t>(</w:t>
      </w:r>
      <w:r w:rsidR="003776A2">
        <w:t>10)</w:t>
      </w:r>
    </w:p>
    <w:p w14:paraId="277D3F32" w14:textId="49165500" w:rsidR="00C62ACE" w:rsidRPr="00C90596" w:rsidRDefault="00D62E94" w:rsidP="00764ADC">
      <w:pPr>
        <w:pStyle w:val="afb"/>
      </w:pPr>
      <m:oMath>
        <m:sSub>
          <m:sSubPr>
            <m:ctrlPr/>
          </m:sSubPr>
          <m:e>
            <m:r>
              <w:rPr>
                <w:rFonts w:hint="eastAsia"/>
              </w:rPr>
              <m:t>p</m:t>
            </m:r>
          </m:e>
          <m:sub>
            <m:r>
              <m:t>k+1</m:t>
            </m:r>
          </m:sub>
        </m:sSub>
        <m:r>
          <m:t>=</m:t>
        </m:r>
        <m:sSub>
          <m:sSubPr>
            <m:ctrlPr/>
          </m:sSubPr>
          <m:e>
            <m:r>
              <w:rPr>
                <w:rFonts w:hint="eastAsia"/>
              </w:rPr>
              <m:t>p</m:t>
            </m:r>
          </m:e>
          <m:sub>
            <m:r>
              <m:t>k</m:t>
            </m:r>
          </m:sub>
        </m:sSub>
        <m:r>
          <m:t>+</m:t>
        </m:r>
        <m:f>
          <m:fPr>
            <m:ctrlPr/>
          </m:fPr>
          <m:num>
            <m:r>
              <m:t>(</m:t>
            </m:r>
            <m:sSub>
              <m:sSubPr>
                <m:ctrlPr/>
              </m:sSubPr>
              <m:e>
                <m:r>
                  <m:t>v</m:t>
                </m:r>
              </m:e>
              <m:sub>
                <m:r>
                  <m:t>k+1</m:t>
                </m:r>
              </m:sub>
            </m:sSub>
            <m:r>
              <m:t>+</m:t>
            </m:r>
            <m:sSub>
              <m:sSubPr>
                <m:ctrlPr/>
              </m:sSubPr>
              <m:e>
                <m:r>
                  <m:t>v</m:t>
                </m:r>
              </m:e>
              <m:sub>
                <m:r>
                  <m:t>k</m:t>
                </m:r>
              </m:sub>
            </m:sSub>
            <m:r>
              <m:t>)</m:t>
            </m:r>
          </m:num>
          <m:den>
            <m:r>
              <m:t>2</m:t>
            </m:r>
          </m:den>
        </m:f>
        <m:r>
          <w:rPr>
            <w:rFonts w:hint="eastAsia"/>
          </w:rPr>
          <m:t>Δ</m:t>
        </m:r>
        <m:r>
          <m:t>t</m:t>
        </m:r>
      </m:oMath>
      <w:r w:rsidR="003776A2">
        <w:rPr>
          <w:rFonts w:hint="eastAsia"/>
        </w:rPr>
        <w:t xml:space="preserve"> </w:t>
      </w:r>
      <w:r w:rsidR="003776A2">
        <w:t xml:space="preserve">                   </w:t>
      </w:r>
      <w:r w:rsidR="003776A2">
        <w:rPr>
          <w:rFonts w:hint="eastAsia"/>
        </w:rPr>
        <w:t>(</w:t>
      </w:r>
      <w:r w:rsidR="003776A2">
        <w:t>11)</w:t>
      </w:r>
    </w:p>
    <w:p w14:paraId="737B21C8" w14:textId="643FDBA1" w:rsidR="00C90596" w:rsidRDefault="00847711" w:rsidP="00B40ABE">
      <w:pPr>
        <w:ind w:firstLine="11.75pt"/>
      </w:pPr>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hint="eastAsia"/>
              </w:rPr>
              <m:t>p</m:t>
            </m:r>
          </m:e>
          <m:sub>
            <m:r>
              <w:rPr>
                <w:rFonts w:ascii="Cambria Math" w:hAnsi="Cambria Math"/>
              </w:rPr>
              <m:t>k</m:t>
            </m:r>
          </m:sub>
        </m:sSub>
      </m:oMath>
      <w:r>
        <w:rPr>
          <w:rFonts w:hint="eastAsia"/>
        </w:rPr>
        <w:t>表示</w:t>
      </w:r>
      <w:r>
        <w:rPr>
          <w:rFonts w:hint="eastAsia"/>
        </w:rPr>
        <w:t>k</w:t>
      </w:r>
      <w:r>
        <w:rPr>
          <w:rFonts w:hint="eastAsia"/>
        </w:rPr>
        <w:t>时刻的速度和位移</w:t>
      </w:r>
      <w:r w:rsidR="00C90596">
        <w:rPr>
          <w:rFonts w:hint="eastAsia"/>
        </w:rPr>
        <w:t>，</w:t>
      </w:r>
      <w:r w:rsidR="00553879">
        <w:rPr>
          <w:rFonts w:hint="eastAsia"/>
        </w:rPr>
        <w:t>误差方程表示为如下所示：</w:t>
      </w:r>
    </w:p>
    <w:p w14:paraId="3589927C" w14:textId="3C71F63E" w:rsidR="00EF4456" w:rsidRPr="00E33332" w:rsidRDefault="00AD0F57" w:rsidP="00764ADC">
      <w:pPr>
        <w:pStyle w:val="afb"/>
      </w:pPr>
      <m:oMath>
        <m:r>
          <m:t>δ</m:t>
        </m:r>
        <m:acc>
          <m:accPr>
            <m:chr m:val="̇"/>
            <m:ctrlPr/>
          </m:accPr>
          <m:e>
            <m:r>
              <m:t>ψ</m:t>
            </m:r>
          </m:e>
        </m:acc>
        <m:r>
          <w:rPr>
            <w:rFonts w:hint="eastAsia"/>
          </w:rPr>
          <m:t>=</m:t>
        </m:r>
        <m:r>
          <w:rPr>
            <w:rFonts w:eastAsia="微软雅黑" w:cs="微软雅黑" w:hint="eastAsia"/>
          </w:rPr>
          <m:t>-</m:t>
        </m:r>
        <m:sSubSup>
          <m:sSubSupPr>
            <m:ctrlPr/>
          </m:sSubSupPr>
          <m:e>
            <m:r>
              <m:t>C</m:t>
            </m:r>
          </m:e>
          <m:sub>
            <m:r>
              <m:t>b</m:t>
            </m:r>
          </m:sub>
          <m:sup>
            <m:r>
              <m:t>n</m:t>
            </m:r>
          </m:sup>
        </m:sSubSup>
        <m:r>
          <m:t>δ</m:t>
        </m:r>
        <m:sSup>
          <m:sSupPr>
            <m:ctrlPr/>
          </m:sSupPr>
          <m:e>
            <m:r>
              <m:t>ω</m:t>
            </m:r>
          </m:e>
          <m:sup>
            <m:r>
              <m:t>b</m:t>
            </m:r>
          </m:sup>
        </m:sSup>
      </m:oMath>
      <w:r w:rsidR="00C73FD6">
        <w:rPr>
          <w:rFonts w:hint="eastAsia"/>
        </w:rPr>
        <w:t xml:space="preserve"> </w:t>
      </w:r>
      <w:r w:rsidR="00C73FD6">
        <w:t xml:space="preserve">                       </w:t>
      </w:r>
      <w:r w:rsidR="00C73FD6">
        <w:rPr>
          <w:rFonts w:hint="eastAsia"/>
        </w:rPr>
        <w:t>(</w:t>
      </w:r>
      <w:r w:rsidR="00C73FD6">
        <w:t>12)</w:t>
      </w:r>
    </w:p>
    <w:p w14:paraId="0417BCE2" w14:textId="6D36574E" w:rsidR="00E33332" w:rsidRPr="00C73FD6" w:rsidRDefault="00E33332" w:rsidP="00764ADC">
      <w:pPr>
        <w:pStyle w:val="afb"/>
        <w:rPr>
          <w:iCs/>
        </w:rPr>
      </w:pPr>
      <m:oMath>
        <m:r>
          <m:t>δ</m:t>
        </m:r>
        <m:acc>
          <m:accPr>
            <m:chr m:val="̇"/>
            <m:ctrlPr/>
          </m:accPr>
          <m:e>
            <m:sSup>
              <m:sSupPr>
                <m:ctrlPr/>
              </m:sSupPr>
              <m:e>
                <m:r>
                  <m:t>v</m:t>
                </m:r>
              </m:e>
              <m:sup>
                <m:r>
                  <m:t>n</m:t>
                </m:r>
              </m:sup>
            </m:sSup>
          </m:e>
        </m:acc>
        <m:r>
          <w:rPr>
            <w:rFonts w:hint="eastAsia"/>
          </w:rPr>
          <m:t>=</m:t>
        </m:r>
        <m:d>
          <m:dPr>
            <m:ctrlPr>
              <w:rPr>
                <w:rFonts w:eastAsia="微软雅黑" w:cs="微软雅黑"/>
              </w:rPr>
            </m:ctrlPr>
          </m:dPr>
          <m:e>
            <m:sSubSup>
              <m:sSubSupPr>
                <m:ctrlPr/>
              </m:sSubSupPr>
              <m:e>
                <m:r>
                  <m:t>C</m:t>
                </m:r>
              </m:e>
              <m:sub>
                <m:r>
                  <m:t>b</m:t>
                </m:r>
              </m:sub>
              <m:sup>
                <m:r>
                  <m:t>n</m:t>
                </m:r>
              </m:sup>
            </m:sSubSup>
            <m:sSup>
              <m:sSupPr>
                <m:ctrlPr/>
              </m:sSupPr>
              <m:e>
                <m:r>
                  <m:t>a</m:t>
                </m:r>
              </m:e>
              <m:sup>
                <m:r>
                  <m:t>b</m:t>
                </m:r>
              </m:sup>
            </m:sSup>
          </m:e>
        </m:d>
        <m:r>
          <w:rPr>
            <w:rFonts w:hint="eastAsia"/>
          </w:rPr>
          <m:t>×</m:t>
        </m:r>
        <m:r>
          <m:t>δψ+</m:t>
        </m:r>
        <m:sSubSup>
          <m:sSubSupPr>
            <m:ctrlPr/>
          </m:sSubSupPr>
          <m:e>
            <m:r>
              <m:t>C</m:t>
            </m:r>
          </m:e>
          <m:sub>
            <m:r>
              <m:t>b</m:t>
            </m:r>
          </m:sub>
          <m:sup>
            <m:r>
              <m:t>n</m:t>
            </m:r>
          </m:sup>
        </m:sSubSup>
        <m:sSup>
          <m:sSupPr>
            <m:ctrlPr/>
          </m:sSupPr>
          <m:e>
            <m:r>
              <m:t>δa</m:t>
            </m:r>
          </m:e>
          <m:sup>
            <m:r>
              <m:t>b</m:t>
            </m:r>
          </m:sup>
        </m:sSup>
      </m:oMath>
      <w:r w:rsidR="00C73FD6">
        <w:rPr>
          <w:rFonts w:hint="eastAsia"/>
        </w:rPr>
        <w:t xml:space="preserve"> </w:t>
      </w:r>
      <w:r w:rsidR="00C73FD6">
        <w:t xml:space="preserve">                 </w:t>
      </w:r>
      <w:r w:rsidR="00C73FD6" w:rsidRPr="00C73FD6">
        <w:rPr>
          <w:iCs/>
        </w:rPr>
        <w:t>(</w:t>
      </w:r>
      <w:r w:rsidR="00C73FD6">
        <w:rPr>
          <w:iCs/>
        </w:rPr>
        <w:t>13</w:t>
      </w:r>
      <w:r w:rsidR="00C73FD6" w:rsidRPr="00C73FD6">
        <w:rPr>
          <w:iCs/>
        </w:rPr>
        <w:t>)</w:t>
      </w:r>
    </w:p>
    <w:p w14:paraId="2A34241E" w14:textId="75E7A456" w:rsidR="00553879" w:rsidRDefault="00B6640E" w:rsidP="00764ADC">
      <w:pPr>
        <w:pStyle w:val="afb"/>
        <w:rPr>
          <w:iCs/>
        </w:rPr>
      </w:pPr>
      <m:oMath>
        <m:r>
          <m:t>δ</m:t>
        </m:r>
        <m:acc>
          <m:accPr>
            <m:chr m:val="̇"/>
            <m:ctrlPr/>
          </m:accPr>
          <m:e>
            <m:sSup>
              <m:sSupPr>
                <m:ctrlPr/>
              </m:sSupPr>
              <m:e>
                <m:r>
                  <m:t>p</m:t>
                </m:r>
              </m:e>
              <m:sup>
                <m:r>
                  <m:t>n</m:t>
                </m:r>
              </m:sup>
            </m:sSup>
          </m:e>
        </m:acc>
        <m:r>
          <w:rPr>
            <w:rFonts w:hint="eastAsia"/>
          </w:rPr>
          <m:t>=</m:t>
        </m:r>
        <m:r>
          <m:t>δ</m:t>
        </m:r>
        <m:sSup>
          <m:sSupPr>
            <m:ctrlPr/>
          </m:sSupPr>
          <m:e>
            <m:r>
              <m:t>v</m:t>
            </m:r>
          </m:e>
          <m:sup>
            <m:r>
              <m:t>n</m:t>
            </m:r>
          </m:sup>
        </m:sSup>
      </m:oMath>
      <w:r w:rsidR="00C73FD6">
        <w:rPr>
          <w:rFonts w:hint="eastAsia"/>
        </w:rPr>
        <w:t xml:space="preserve"> </w:t>
      </w:r>
      <w:r w:rsidR="00C73FD6">
        <w:t xml:space="preserve">                         </w:t>
      </w:r>
      <w:r w:rsidR="00C73FD6" w:rsidRPr="00C73FD6">
        <w:rPr>
          <w:rFonts w:hint="eastAsia"/>
          <w:iCs/>
        </w:rPr>
        <w:t>(</w:t>
      </w:r>
      <w:r w:rsidR="00C73FD6" w:rsidRPr="00C73FD6">
        <w:rPr>
          <w:iCs/>
        </w:rPr>
        <w:t>14)</w:t>
      </w:r>
    </w:p>
    <w:p w14:paraId="52987E43" w14:textId="1DB0C774" w:rsidR="00E26B04" w:rsidRPr="007F28C1" w:rsidRDefault="00E26B04" w:rsidP="00B40ABE">
      <w:pPr>
        <w:ind w:firstLine="11.75pt"/>
        <w:rPr>
          <w:i/>
        </w:rPr>
      </w:pPr>
      <w:r>
        <w:rPr>
          <w:rFonts w:hint="eastAsia"/>
          <w:iCs/>
        </w:rPr>
        <w:t>其中</w:t>
      </w:r>
      <m:oMath>
        <m:r>
          <w:rPr>
            <w:rFonts w:ascii="Cambria Math" w:hAnsi="Cambria Math"/>
          </w:rPr>
          <m:t>ψ</m:t>
        </m:r>
      </m:oMath>
      <w:r>
        <w:rPr>
          <w:rFonts w:hint="eastAsia"/>
        </w:rPr>
        <w:t>表示姿态角。</w:t>
      </w:r>
    </w:p>
    <w:p w14:paraId="04AF1162" w14:textId="7C58E59D" w:rsidR="0016054B" w:rsidRPr="00E24061" w:rsidRDefault="001A3FE0" w:rsidP="00FF4FBB">
      <w:pPr>
        <w:pStyle w:val="4"/>
        <w:spacing w:before="15.60pt"/>
      </w:pPr>
      <w:r w:rsidRPr="00D50677">
        <w:rPr>
          <w:rFonts w:hint="eastAsia"/>
        </w:rPr>
        <w:t>4.2</w:t>
      </w:r>
      <w:r w:rsidRPr="00E24061">
        <w:rPr>
          <w:rFonts w:hint="eastAsia"/>
        </w:rPr>
        <w:t>.</w:t>
      </w:r>
      <w:r w:rsidR="00DC3065">
        <w:rPr>
          <w:rFonts w:hint="eastAsia"/>
        </w:rPr>
        <w:t>3</w:t>
      </w:r>
      <w:del w:id="229" w:author="Sun Fangmin" w:date="2021-09-24T18:23:00Z">
        <w:r w:rsidRPr="00E24061" w:rsidDel="009C51E0">
          <w:rPr>
            <w:rFonts w:hint="eastAsia"/>
          </w:rPr>
          <w:delText>、</w:delText>
        </w:r>
      </w:del>
      <w:commentRangeStart w:id="230"/>
      <w:r w:rsidR="00C65295" w:rsidRPr="00E24061">
        <w:rPr>
          <w:rFonts w:hint="eastAsia"/>
        </w:rPr>
        <w:t>步态</w:t>
      </w:r>
      <w:del w:id="231" w:author="Sun Fangmin" w:date="2021-09-24T18:38:00Z">
        <w:r w:rsidR="00C65295" w:rsidRPr="00E24061" w:rsidDel="000E30BD">
          <w:rPr>
            <w:rFonts w:hint="eastAsia"/>
          </w:rPr>
          <w:delText>时相</w:delText>
        </w:r>
      </w:del>
      <w:ins w:id="232" w:author="Sun Fangmin" w:date="2021-09-24T18:38:00Z">
        <w:r w:rsidR="000E30BD">
          <w:rPr>
            <w:rFonts w:hint="eastAsia"/>
          </w:rPr>
          <w:t>周期</w:t>
        </w:r>
      </w:ins>
      <w:r w:rsidR="00C65295" w:rsidRPr="00E24061">
        <w:rPr>
          <w:rFonts w:hint="eastAsia"/>
        </w:rPr>
        <w:t>划分</w:t>
      </w:r>
      <w:commentRangeEnd w:id="230"/>
      <w:ins w:id="233" w:author="Sun Fangmin" w:date="2021-09-24T18:39:00Z">
        <w:r w:rsidR="000E30BD">
          <w:rPr>
            <w:rFonts w:hint="eastAsia"/>
          </w:rPr>
          <w:t>与零速检测</w:t>
        </w:r>
      </w:ins>
      <w:r w:rsidR="00F84418">
        <w:rPr>
          <w:rStyle w:val="af0"/>
        </w:rPr>
        <w:commentReference w:id="230"/>
      </w:r>
    </w:p>
    <w:p w14:paraId="4B3A9AB7" w14:textId="77777777" w:rsidR="00853FDC" w:rsidRDefault="00853FDC" w:rsidP="00B40ABE">
      <w:pPr>
        <w:ind w:firstLine="11.75pt"/>
        <w:rPr>
          <w:noProof/>
        </w:rPr>
      </w:pPr>
      <w:r w:rsidRPr="00E24061">
        <w:rPr>
          <w:rFonts w:hint="eastAsia"/>
          <w:noProof/>
        </w:rPr>
        <w:t>步态时相划分关系到</w:t>
      </w:r>
      <w:r w:rsidR="006E63B6" w:rsidRPr="00E24061">
        <w:rPr>
          <w:rFonts w:hint="eastAsia"/>
          <w:noProof/>
        </w:rPr>
        <w:t>后续</w:t>
      </w:r>
      <w:r w:rsidRPr="00E24061">
        <w:rPr>
          <w:rFonts w:hint="eastAsia"/>
          <w:noProof/>
        </w:rPr>
        <w:t>系统定位精度</w:t>
      </w:r>
      <w:r w:rsidR="006C3F45" w:rsidRPr="00E24061">
        <w:rPr>
          <w:rFonts w:hint="eastAsia"/>
          <w:noProof/>
        </w:rPr>
        <w:t>，</w:t>
      </w:r>
      <w:r w:rsidR="006E63B6" w:rsidRPr="00E24061">
        <w:rPr>
          <w:rFonts w:hint="eastAsia"/>
          <w:noProof/>
        </w:rPr>
        <w:t>设计一个</w:t>
      </w:r>
      <w:r w:rsidR="00EF2EF3">
        <w:rPr>
          <w:rFonts w:hint="eastAsia"/>
          <w:noProof/>
        </w:rPr>
        <w:t>在不同用户和不同速度下表现良好的</w:t>
      </w:r>
      <w:r w:rsidR="006E63B6" w:rsidRPr="00E24061">
        <w:rPr>
          <w:rFonts w:hint="eastAsia"/>
          <w:noProof/>
        </w:rPr>
        <w:t>自适应步态时相划分算法</w:t>
      </w:r>
      <w:r w:rsidR="00EF2EF3">
        <w:rPr>
          <w:rFonts w:hint="eastAsia"/>
          <w:noProof/>
        </w:rPr>
        <w:t>具有重要意义。</w:t>
      </w:r>
      <w:r w:rsidR="00356E3B">
        <w:rPr>
          <w:rFonts w:hint="eastAsia"/>
          <w:noProof/>
        </w:rPr>
        <w:t>当定位系统零速区间时，加速度计</w:t>
      </w:r>
      <w:r w:rsidR="0021234F">
        <w:rPr>
          <w:rFonts w:hint="eastAsia"/>
          <w:noProof/>
        </w:rPr>
        <w:t>和陀螺仪输出基本保持不变；在运动状态下，</w:t>
      </w:r>
      <w:r w:rsidR="00702993">
        <w:rPr>
          <w:rFonts w:hint="eastAsia"/>
          <w:noProof/>
        </w:rPr>
        <w:t>加速度和角速度</w:t>
      </w:r>
      <w:r w:rsidR="00F169F5">
        <w:rPr>
          <w:rFonts w:hint="eastAsia"/>
          <w:noProof/>
        </w:rPr>
        <w:t>的变化程度则比较剧烈。</w:t>
      </w:r>
      <w:r w:rsidR="00C4133A">
        <w:rPr>
          <w:rFonts w:hint="eastAsia"/>
          <w:noProof/>
        </w:rPr>
        <w:t>基于这个事实，</w:t>
      </w:r>
      <w:r w:rsidR="009E79ED">
        <w:rPr>
          <w:rFonts w:hint="eastAsia"/>
          <w:noProof/>
        </w:rPr>
        <w:t>我们可以综合在一个滑动窗口内的加速度方差和角速度能量来检测</w:t>
      </w:r>
      <w:r w:rsidR="009E5805">
        <w:rPr>
          <w:rFonts w:hint="eastAsia"/>
          <w:noProof/>
        </w:rPr>
        <w:t>步态时相</w:t>
      </w:r>
      <w:r w:rsidR="00CE71CA">
        <w:rPr>
          <w:rFonts w:hint="eastAsia"/>
          <w:noProof/>
        </w:rPr>
        <w:t>。</w:t>
      </w:r>
    </w:p>
    <w:p w14:paraId="224E4E93" w14:textId="0E035FEB" w:rsidR="00CE71CA" w:rsidRDefault="00CE71CA" w:rsidP="00B40ABE">
      <w:pPr>
        <w:ind w:firstLine="11.75pt"/>
        <w:rPr>
          <w:noProof/>
        </w:rPr>
      </w:pPr>
      <w:r>
        <w:rPr>
          <w:rFonts w:hint="eastAsia"/>
          <w:noProof/>
        </w:rPr>
        <w:t>首先，先计算滑动窗口</w:t>
      </w:r>
      <w:r>
        <w:rPr>
          <w:rFonts w:hint="eastAsia"/>
          <w:noProof/>
        </w:rPr>
        <w:t>(</w:t>
      </w:r>
      <w:r>
        <w:rPr>
          <w:noProof/>
        </w:rPr>
        <w:t>n,</w:t>
      </w:r>
      <w:ins w:id="234" w:author="Sun Fangmin" w:date="2021-09-24T18:50:00Z">
        <w:r w:rsidR="004F0009">
          <w:rPr>
            <w:noProof/>
          </w:rPr>
          <w:t xml:space="preserve"> </w:t>
        </w:r>
      </w:ins>
      <w:r>
        <w:rPr>
          <w:noProof/>
        </w:rPr>
        <w:t>n+W-1)</w:t>
      </w:r>
      <w:r>
        <w:rPr>
          <w:rFonts w:hint="eastAsia"/>
          <w:noProof/>
        </w:rPr>
        <w:t>内的加速度均值：</w:t>
      </w:r>
    </w:p>
    <w:p w14:paraId="31292D0D" w14:textId="5E26FBFE" w:rsidR="005C1471" w:rsidRPr="0007737E" w:rsidRDefault="00D62E94" w:rsidP="00764ADC">
      <w:pPr>
        <w:pStyle w:val="afb"/>
      </w:pPr>
      <m:oMath>
        <m:acc>
          <m:accPr>
            <m:chr m:val="̅"/>
            <m:ctrlPr/>
          </m:accPr>
          <m:e>
            <m:sSub>
              <m:sSubPr>
                <m:ctrlPr/>
              </m:sSubPr>
              <m:e>
                <m:r>
                  <w:rPr>
                    <w:rFonts w:hint="eastAsia"/>
                  </w:rPr>
                  <m:t>a</m:t>
                </m:r>
              </m:e>
              <m:sub>
                <m:r>
                  <w:rPr>
                    <w:rFonts w:hint="eastAsia"/>
                  </w:rPr>
                  <m:t>n</m:t>
                </m:r>
              </m:sub>
            </m:sSub>
          </m:e>
        </m:acc>
        <m:r>
          <w:rPr>
            <w:rFonts w:hint="eastAsia"/>
          </w:rPr>
          <m:t>=</m:t>
        </m:r>
        <m:f>
          <m:fPr>
            <m:ctrlPr/>
          </m:fPr>
          <m:num>
            <m:r>
              <w:rPr>
                <w:rFonts w:hint="eastAsia"/>
              </w:rPr>
              <m:t>1</m:t>
            </m:r>
          </m:num>
          <m:den>
            <m:r>
              <w:rPr>
                <w:rFonts w:hint="eastAsia"/>
              </w:rPr>
              <m:t>W</m:t>
            </m:r>
          </m:den>
        </m:f>
        <m:nary>
          <m:naryPr>
            <m:chr m:val="∑"/>
            <m:limLoc m:val="undOvr"/>
            <m:ctrlPr/>
          </m:naryPr>
          <m:sub>
            <m:r>
              <w:rPr>
                <w:rFonts w:hint="eastAsia"/>
              </w:rPr>
              <m:t>k</m:t>
            </m:r>
            <m:r>
              <m:t>=n</m:t>
            </m:r>
          </m:sub>
          <m:sup>
            <m:r>
              <m:t>n+W-1</m:t>
            </m:r>
          </m:sup>
          <m:e>
            <m:sSubSup>
              <m:sSubSupPr>
                <m:ctrlPr/>
              </m:sSubSupPr>
              <m:e>
                <m:r>
                  <m:t>a</m:t>
                </m:r>
              </m:e>
              <m:sub>
                <m:r>
                  <m:t>k</m:t>
                </m:r>
              </m:sub>
              <m:sup>
                <m:r>
                  <w:rPr>
                    <w:rFonts w:hint="eastAsia"/>
                  </w:rPr>
                  <m:t>b</m:t>
                </m:r>
              </m:sup>
            </m:sSubSup>
          </m:e>
        </m:nary>
      </m:oMath>
      <w:r w:rsidR="00D71BFC">
        <w:rPr>
          <w:rFonts w:hint="eastAsia"/>
        </w:rPr>
        <w:t xml:space="preserve"> </w:t>
      </w:r>
      <w:r w:rsidR="00D71BFC">
        <w:t xml:space="preserve">                       </w:t>
      </w:r>
      <w:r w:rsidR="0086507F">
        <w:rPr>
          <w:rFonts w:hint="eastAsia"/>
        </w:rPr>
        <w:t>(</w:t>
      </w:r>
      <w:r w:rsidR="00D71BFC">
        <w:t>15)</w:t>
      </w:r>
    </w:p>
    <w:p w14:paraId="34D3716D" w14:textId="65F9A87C" w:rsidR="00C65295" w:rsidRPr="0008557A" w:rsidRDefault="00DD0CAD" w:rsidP="00B40ABE">
      <w:pPr>
        <w:ind w:firstLine="11.75pt"/>
        <w:rPr>
          <w:noProof/>
        </w:rPr>
      </w:pPr>
      <w:r>
        <w:rPr>
          <w:rFonts w:hint="eastAsia"/>
          <w:noProof/>
        </w:rPr>
        <w:t>其中</w:t>
      </w:r>
      <m:oMath>
        <m:sSup>
          <m:sSupPr>
            <m:ctrlPr>
              <w:rPr>
                <w:rFonts w:ascii="Cambria Math" w:hAnsi="Cambria Math"/>
                <w:i/>
                <w:noProof/>
              </w:rPr>
            </m:ctrlPr>
          </m:sSupPr>
          <m:e>
            <m:r>
              <w:rPr>
                <w:rFonts w:ascii="Cambria Math" w:hAnsi="Cambria Math" w:hint="eastAsia"/>
                <w:noProof/>
              </w:rPr>
              <m:t>a</m:t>
            </m:r>
          </m:e>
          <m:sup>
            <m:r>
              <w:rPr>
                <w:rFonts w:ascii="Cambria Math" w:hAnsi="Cambria Math" w:hint="eastAsia"/>
                <w:noProof/>
              </w:rPr>
              <m:t>b</m:t>
            </m:r>
          </m:sup>
        </m:sSup>
      </m:oMath>
      <w:r>
        <w:rPr>
          <w:rFonts w:hint="eastAsia"/>
          <w:noProof/>
        </w:rPr>
        <w:t>表示</w:t>
      </w:r>
      <w:r w:rsidR="0080063D">
        <w:rPr>
          <w:rFonts w:hint="eastAsia"/>
          <w:noProof/>
        </w:rPr>
        <w:t>传感器坐标系下的</w:t>
      </w:r>
      <w:r w:rsidR="009C498A">
        <w:rPr>
          <w:rFonts w:hint="eastAsia"/>
          <w:noProof/>
        </w:rPr>
        <w:t>加速度</w:t>
      </w:r>
      <w:r w:rsidR="0080063D">
        <w:rPr>
          <w:rFonts w:hint="eastAsia"/>
          <w:noProof/>
        </w:rPr>
        <w:t>测量值</w:t>
      </w:r>
      <w:r w:rsidR="00C059BD">
        <w:rPr>
          <w:rFonts w:hint="eastAsia"/>
          <w:noProof/>
        </w:rPr>
        <w:t>。</w:t>
      </w:r>
      <w:r w:rsidR="009C498A">
        <w:rPr>
          <w:rFonts w:hint="eastAsia"/>
          <w:noProof/>
        </w:rPr>
        <w:t>之后</w:t>
      </w:r>
      <w:r w:rsidR="002B38E1">
        <w:rPr>
          <w:rFonts w:hint="eastAsia"/>
          <w:noProof/>
        </w:rPr>
        <w:t>计算窗口内的统计量</w:t>
      </w:r>
      <w:r w:rsidR="002B38E1">
        <w:rPr>
          <w:rFonts w:hint="eastAsia"/>
          <w:noProof/>
        </w:rPr>
        <w:t>S</w:t>
      </w:r>
      <w:r w:rsidR="00C863D7">
        <w:rPr>
          <w:noProof/>
        </w:rPr>
        <w:t>:</w:t>
      </w:r>
    </w:p>
    <w:p w14:paraId="611E5D56" w14:textId="1DAB2A4F" w:rsidR="0008557A" w:rsidRPr="0008557A" w:rsidRDefault="0008557A" w:rsidP="00764ADC">
      <w:pPr>
        <w:pStyle w:val="afb"/>
      </w:pPr>
      <m:oMath>
        <m:r>
          <w:rPr>
            <w:rFonts w:hint="eastAsia"/>
          </w:rPr>
          <m:t>S</m:t>
        </m:r>
        <m:r>
          <m:t>=</m:t>
        </m:r>
        <m:f>
          <m:fPr>
            <m:ctrlPr/>
          </m:fPr>
          <m:num>
            <m:r>
              <w:rPr>
                <w:rFonts w:hint="eastAsia"/>
              </w:rPr>
              <m:t>1</m:t>
            </m:r>
          </m:num>
          <m:den>
            <m:r>
              <m:t>W</m:t>
            </m:r>
          </m:den>
        </m:f>
        <m:nary>
          <m:naryPr>
            <m:chr m:val="∑"/>
            <m:limLoc m:val="undOvr"/>
            <m:ctrlPr/>
          </m:naryPr>
          <m:sub>
            <m:r>
              <m:t>k=n</m:t>
            </m:r>
          </m:sub>
          <m:sup>
            <m:r>
              <m:t>n+W-1</m:t>
            </m:r>
          </m:sup>
          <m:e>
            <m:d>
              <m:dPr>
                <m:ctrlPr/>
              </m:dPr>
              <m:e>
                <m:f>
                  <m:fPr>
                    <m:ctrlPr/>
                  </m:fPr>
                  <m:num>
                    <m:r>
                      <m:t>1</m:t>
                    </m:r>
                  </m:num>
                  <m:den>
                    <m:sSubSup>
                      <m:sSubSupPr>
                        <m:ctrlPr/>
                      </m:sSubSupPr>
                      <m:e>
                        <m:r>
                          <m:t>σ</m:t>
                        </m:r>
                      </m:e>
                      <m:sub>
                        <m:r>
                          <m:t>a</m:t>
                        </m:r>
                      </m:sub>
                      <m:sup>
                        <m:r>
                          <m:t>2</m:t>
                        </m:r>
                      </m:sup>
                    </m:sSubSup>
                  </m:den>
                </m:f>
                <m:sSup>
                  <m:sSupPr>
                    <m:ctrlPr/>
                  </m:sSupPr>
                  <m:e>
                    <m:d>
                      <m:dPr>
                        <m:begChr m:val="‖"/>
                        <m:endChr m:val="‖"/>
                        <m:ctrlPr/>
                      </m:dPr>
                      <m:e>
                        <m:sSubSup>
                          <m:sSubSupPr>
                            <m:ctrlPr/>
                          </m:sSubSupPr>
                          <m:e>
                            <m:r>
                              <m:t>a</m:t>
                            </m:r>
                          </m:e>
                          <m:sub>
                            <m:r>
                              <m:t>k</m:t>
                            </m:r>
                          </m:sub>
                          <m:sup>
                            <m:r>
                              <m:t>b</m:t>
                            </m:r>
                          </m:sup>
                        </m:sSubSup>
                        <m:r>
                          <m:t>-g</m:t>
                        </m:r>
                        <m:f>
                          <m:fPr>
                            <m:ctrlPr/>
                          </m:fPr>
                          <m:num>
                            <m:acc>
                              <m:accPr>
                                <m:chr m:val="̅"/>
                                <m:ctrlPr/>
                              </m:accPr>
                              <m:e>
                                <m:sSub>
                                  <m:sSubPr>
                                    <m:ctrlPr/>
                                  </m:sSubPr>
                                  <m:e>
                                    <m:r>
                                      <m:t>a</m:t>
                                    </m:r>
                                  </m:e>
                                  <m:sub>
                                    <m:r>
                                      <m:t>n</m:t>
                                    </m:r>
                                  </m:sub>
                                </m:sSub>
                              </m:e>
                            </m:acc>
                          </m:num>
                          <m:den>
                            <m:d>
                              <m:dPr>
                                <m:begChr m:val="‖"/>
                                <m:endChr m:val="‖"/>
                                <m:ctrlPr/>
                              </m:dPr>
                              <m:e>
                                <m:acc>
                                  <m:accPr>
                                    <m:chr m:val="̅"/>
                                    <m:ctrlPr/>
                                  </m:accPr>
                                  <m:e>
                                    <m:sSub>
                                      <m:sSubPr>
                                        <m:ctrlPr/>
                                      </m:sSubPr>
                                      <m:e>
                                        <m:r>
                                          <m:t>a</m:t>
                                        </m:r>
                                      </m:e>
                                      <m:sub>
                                        <m:r>
                                          <m:t>n</m:t>
                                        </m:r>
                                      </m:sub>
                                    </m:sSub>
                                  </m:e>
                                </m:acc>
                              </m:e>
                            </m:d>
                          </m:den>
                        </m:f>
                      </m:e>
                    </m:d>
                  </m:e>
                  <m:sup>
                    <m:r>
                      <m:t>2</m:t>
                    </m:r>
                  </m:sup>
                </m:sSup>
                <m:r>
                  <m:t>+</m:t>
                </m:r>
                <m:f>
                  <m:fPr>
                    <m:ctrlPr/>
                  </m:fPr>
                  <m:num>
                    <m:r>
                      <m:t>1</m:t>
                    </m:r>
                  </m:num>
                  <m:den>
                    <m:sSubSup>
                      <m:sSubSupPr>
                        <m:ctrlPr/>
                      </m:sSubSupPr>
                      <m:e>
                        <m:r>
                          <m:t>σ</m:t>
                        </m:r>
                      </m:e>
                      <m:sub>
                        <m:r>
                          <m:t>ω</m:t>
                        </m:r>
                      </m:sub>
                      <m:sup>
                        <m:r>
                          <m:t>2</m:t>
                        </m:r>
                      </m:sup>
                    </m:sSubSup>
                  </m:den>
                </m:f>
                <m:sSup>
                  <m:sSupPr>
                    <m:ctrlPr/>
                  </m:sSupPr>
                  <m:e>
                    <m:d>
                      <m:dPr>
                        <m:begChr m:val="‖"/>
                        <m:endChr m:val="‖"/>
                        <m:ctrlPr/>
                      </m:dPr>
                      <m:e>
                        <m:sSubSup>
                          <m:sSubSupPr>
                            <m:ctrlPr/>
                          </m:sSubSupPr>
                          <m:e>
                            <m:r>
                              <m:t>ω</m:t>
                            </m:r>
                          </m:e>
                          <m:sub>
                            <m:r>
                              <m:t>k</m:t>
                            </m:r>
                          </m:sub>
                          <m:sup>
                            <m:r>
                              <m:t>b</m:t>
                            </m:r>
                          </m:sup>
                        </m:sSubSup>
                      </m:e>
                    </m:d>
                  </m:e>
                  <m:sup>
                    <m:r>
                      <m:t>2</m:t>
                    </m:r>
                  </m:sup>
                </m:sSup>
              </m:e>
            </m:d>
          </m:e>
        </m:nary>
      </m:oMath>
      <w:r w:rsidR="0086507F">
        <w:rPr>
          <w:rFonts w:hint="eastAsia"/>
        </w:rPr>
        <w:t xml:space="preserve"> </w:t>
      </w:r>
      <w:r w:rsidR="0086507F">
        <w:t xml:space="preserve">         </w:t>
      </w:r>
      <w:r w:rsidR="0086507F">
        <w:rPr>
          <w:rFonts w:hint="eastAsia"/>
        </w:rPr>
        <w:t>(</w:t>
      </w:r>
      <w:r w:rsidR="0086507F">
        <w:t>16)</w:t>
      </w:r>
    </w:p>
    <w:p w14:paraId="2981F022" w14:textId="4E9B1956" w:rsidR="00277DF8" w:rsidRDefault="004179FC">
      <w:pPr>
        <w:spacing w:line="12pt" w:lineRule="auto"/>
        <w:ind w:firstLine="11.75pt"/>
        <w:rPr>
          <w:noProof/>
          <w:color w:val="FF0000"/>
        </w:rPr>
        <w:pPrChange w:id="235" w:author="Sun Fangmin" w:date="2021-09-24T17:18:00Z">
          <w:pPr>
            <w:ind w:firstLine="11.75pt"/>
          </w:pPr>
        </w:pPrChange>
      </w:pPr>
      <w:r w:rsidRPr="004179FC">
        <w:rPr>
          <w:rFonts w:hint="eastAsia"/>
          <w:noProof/>
        </w:rPr>
        <w:t>其中</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a</m:t>
            </m:r>
          </m:sub>
          <m:sup>
            <m:r>
              <w:rPr>
                <w:rFonts w:ascii="Cambria Math" w:hAnsi="Cambria Math"/>
                <w:noProof/>
              </w:rPr>
              <m:t>2</m:t>
            </m:r>
          </m:sup>
        </m:sSubSup>
      </m:oMath>
      <w:r>
        <w:rPr>
          <w:rFonts w:hint="eastAsia"/>
          <w:noProof/>
        </w:rPr>
        <w:t>表示加速度计噪声方差，</w:t>
      </w:r>
      <w:del w:id="236" w:author="Sun Fangmin" w:date="2021-09-24T15:01:00Z">
        <w:r w:rsidR="009C498A" w:rsidDel="001D1FCD">
          <w:rPr>
            <w:rFonts w:hint="eastAsia"/>
            <w:noProof/>
          </w:rPr>
          <w:delText xml:space="preserve"> </w:delText>
        </w:r>
      </w:del>
      <w:r>
        <w:rPr>
          <w:rFonts w:hint="eastAsia"/>
          <w:noProof/>
        </w:rPr>
        <w:t>g</w:t>
      </w:r>
      <w:r>
        <w:rPr>
          <w:rFonts w:hint="eastAsia"/>
          <w:noProof/>
        </w:rPr>
        <w:t>表示重力</w:t>
      </w:r>
      <w:r w:rsidR="009C498A">
        <w:rPr>
          <w:rFonts w:hint="eastAsia"/>
          <w:noProof/>
        </w:rPr>
        <w:t>，</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ω</m:t>
            </m:r>
          </m:sub>
          <m:sup>
            <m:r>
              <w:rPr>
                <w:rFonts w:ascii="Cambria Math" w:hAnsi="Cambria Math"/>
                <w:noProof/>
              </w:rPr>
              <m:t>2</m:t>
            </m:r>
          </m:sup>
        </m:sSubSup>
      </m:oMath>
      <w:r w:rsidR="009C498A">
        <w:rPr>
          <w:rFonts w:hint="eastAsia"/>
          <w:noProof/>
        </w:rPr>
        <w:t>表示陀螺仪噪声方差，</w:t>
      </w:r>
      <m:oMath>
        <m:sSup>
          <m:sSupPr>
            <m:ctrlPr>
              <w:rPr>
                <w:rFonts w:ascii="Cambria Math" w:hAnsi="Cambria Math"/>
                <w:i/>
                <w:noProof/>
              </w:rPr>
            </m:ctrlPr>
          </m:sSupPr>
          <m:e>
            <m:r>
              <w:rPr>
                <w:rFonts w:ascii="Cambria Math" w:hAnsi="Cambria Math"/>
                <w:noProof/>
              </w:rPr>
              <m:t>ω</m:t>
            </m:r>
          </m:e>
          <m:sup>
            <m:r>
              <w:rPr>
                <w:rFonts w:ascii="Cambria Math" w:hAnsi="Cambria Math" w:hint="eastAsia"/>
                <w:noProof/>
              </w:rPr>
              <m:t>b</m:t>
            </m:r>
          </m:sup>
        </m:sSup>
      </m:oMath>
      <w:r w:rsidR="009C498A">
        <w:rPr>
          <w:rFonts w:hint="eastAsia"/>
          <w:noProof/>
        </w:rPr>
        <w:t>表示传感器坐标系下的角速度测量值</w:t>
      </w:r>
      <w:r w:rsidR="00A34B0E">
        <w:rPr>
          <w:rFonts w:hint="eastAsia"/>
          <w:noProof/>
        </w:rPr>
        <w:t>。因为采集了两只脚的信号，所以可以得到统计量</w:t>
      </w:r>
      <m:oMath>
        <m:sSub>
          <m:sSubPr>
            <m:ctrlPr>
              <w:rPr>
                <w:rFonts w:ascii="Cambria Math" w:hAnsi="Cambria Math"/>
                <w:i/>
                <w:noProof/>
              </w:rPr>
            </m:ctrlPr>
          </m:sSubPr>
          <m:e>
            <m:r>
              <w:rPr>
                <w:rFonts w:ascii="Cambria Math" w:hAnsi="Cambria Math" w:hint="eastAsia"/>
                <w:noProof/>
              </w:rPr>
              <m:t>S</m:t>
            </m:r>
          </m:e>
          <m:sub>
            <m:r>
              <w:rPr>
                <w:rFonts w:ascii="Cambria Math" w:hAnsi="Cambria Math" w:hint="eastAsia"/>
                <w:noProof/>
              </w:rPr>
              <m:t>左</m:t>
            </m:r>
          </m:sub>
        </m:sSub>
      </m:oMath>
      <w:r w:rsidR="00A34B0E" w:rsidRPr="00A34B0E">
        <w:rPr>
          <w:rFonts w:hint="eastAsia"/>
          <w:noProof/>
        </w:rPr>
        <w:t>和</w:t>
      </w:r>
      <m:oMath>
        <m:sSub>
          <m:sSubPr>
            <m:ctrlPr>
              <w:rPr>
                <w:rFonts w:ascii="Cambria Math" w:hAnsi="Cambria Math"/>
                <w:i/>
                <w:noProof/>
              </w:rPr>
            </m:ctrlPr>
          </m:sSubPr>
          <m:e>
            <m:r>
              <w:rPr>
                <w:rFonts w:ascii="Cambria Math" w:hAnsi="Cambria Math" w:hint="eastAsia"/>
                <w:noProof/>
              </w:rPr>
              <m:t>S</m:t>
            </m:r>
          </m:e>
          <m:sub>
            <m:r>
              <w:rPr>
                <w:rFonts w:ascii="Cambria Math" w:hAnsi="Cambria Math" w:hint="eastAsia"/>
                <w:noProof/>
              </w:rPr>
              <m:t>右</m:t>
            </m:r>
          </m:sub>
        </m:sSub>
      </m:oMath>
      <w:r w:rsidR="003A4167">
        <w:rPr>
          <w:rFonts w:hint="eastAsia"/>
          <w:noProof/>
        </w:rPr>
        <w:t>，</w:t>
      </w:r>
      <w:r w:rsidR="009E4C45">
        <w:rPr>
          <w:rFonts w:hint="eastAsia"/>
          <w:noProof/>
        </w:rPr>
        <w:t>左脚</w:t>
      </w:r>
      <w:r w:rsidR="00B06CA5" w:rsidRPr="003A4167">
        <w:rPr>
          <w:rFonts w:hint="eastAsia"/>
          <w:noProof/>
        </w:rPr>
        <w:t>零速区间判别准则如下：</w:t>
      </w:r>
      <w:ins w:id="237" w:author="周 攀" w:date="2021-09-25T14:49:00Z">
        <w:r w:rsidR="00BE799F">
          <w:rPr>
            <w:rFonts w:hint="eastAsia"/>
            <w:noProof/>
          </w:rPr>
          <w:t>(</w:t>
        </w:r>
      </w:ins>
      <w:ins w:id="238" w:author="周 攀" w:date="2021-09-25T14:50:00Z">
        <w:r w:rsidR="00BE799F">
          <w:rPr>
            <w:rFonts w:hint="eastAsia"/>
            <w:noProof/>
          </w:rPr>
          <w:t>判定条件还需要再改</w:t>
        </w:r>
      </w:ins>
      <w:ins w:id="239" w:author="周 攀" w:date="2021-09-25T14:49:00Z">
        <w:r w:rsidR="00BE799F">
          <w:rPr>
            <w:noProof/>
          </w:rPr>
          <w:t>)</w:t>
        </w:r>
      </w:ins>
    </w:p>
    <w:p w14:paraId="0F2333D3" w14:textId="24E1A7FD" w:rsidR="003A4167" w:rsidRPr="00511543" w:rsidRDefault="00D62E94" w:rsidP="00764ADC">
      <w:pPr>
        <w:pStyle w:val="afb"/>
      </w:pPr>
      <m:oMath>
        <m:sSub>
          <m:sSubPr>
            <m:ctrlPr/>
          </m:sSubPr>
          <m:e>
            <m:r>
              <w:rPr>
                <w:rFonts w:hint="eastAsia"/>
              </w:rPr>
              <m:t>C</m:t>
            </m:r>
          </m:e>
          <m:sub>
            <m:r>
              <w:rPr>
                <w:rFonts w:eastAsia="宋体" w:cs="宋体" w:hint="eastAsia"/>
              </w:rPr>
              <m:t>左</m:t>
            </m:r>
          </m:sub>
        </m:sSub>
        <m:r>
          <m:t>=</m:t>
        </m:r>
        <m:d>
          <m:dPr>
            <m:begChr m:val="{"/>
            <m:endChr m:val=""/>
            <m:ctrlPr/>
          </m:dPr>
          <m:e>
            <m:eqArr>
              <m:eqArrPr>
                <m:ctrlPr/>
              </m:eqArrPr>
              <m:e>
                <m:r>
                  <m:t xml:space="preserve"> </m:t>
                </m:r>
                <m:r>
                  <w:rPr>
                    <w:rFonts w:hint="eastAsia"/>
                  </w:rPr>
                  <m:t>1</m:t>
                </m:r>
                <m:r>
                  <m:t>,  &amp;</m:t>
                </m:r>
                <m:sSub>
                  <m:sSubPr>
                    <m:ctrlPr>
                      <w:ins w:id="240" w:author="周 攀" w:date="2021-09-25T14:48:00Z">
                        <w:rPr/>
                      </w:ins>
                    </m:ctrlPr>
                  </m:sSubPr>
                  <m:e>
                    <m:r>
                      <w:ins w:id="241" w:author="周 攀" w:date="2021-09-25T14:48:00Z">
                        <w:rPr>
                          <w:rFonts w:hint="eastAsia"/>
                        </w:rPr>
                        <m:t>S</m:t>
                      </w:ins>
                    </m:r>
                  </m:e>
                  <m:sub>
                    <m:r>
                      <w:ins w:id="242" w:author="周 攀" w:date="2021-09-25T14:48:00Z">
                        <w:rPr>
                          <w:rFonts w:eastAsia="宋体" w:cs="宋体" w:hint="eastAsia"/>
                        </w:rPr>
                        <m:t>左</m:t>
                      </w:ins>
                    </m:r>
                  </m:sub>
                </m:sSub>
                <m:r>
                  <w:ins w:id="243" w:author="周 攀" w:date="2021-09-25T14:48:00Z">
                    <m:t>-</m:t>
                  </w:ins>
                </m:r>
                <m:sSub>
                  <m:sSubPr>
                    <m:ctrlPr>
                      <w:ins w:id="244" w:author="周 攀" w:date="2021-09-25T14:48:00Z">
                        <w:rPr/>
                      </w:ins>
                    </m:ctrlPr>
                  </m:sSubPr>
                  <m:e>
                    <m:r>
                      <w:ins w:id="245" w:author="周 攀" w:date="2021-09-25T14:48:00Z">
                        <w:rPr>
                          <w:rFonts w:hint="eastAsia"/>
                        </w:rPr>
                        <m:t>S</m:t>
                      </w:ins>
                    </m:r>
                  </m:e>
                  <m:sub>
                    <m:r>
                      <w:ins w:id="246" w:author="周 攀" w:date="2021-09-25T14:48:00Z">
                        <w:rPr>
                          <w:rFonts w:eastAsia="宋体" w:cs="宋体" w:hint="eastAsia"/>
                        </w:rPr>
                        <m:t>右</m:t>
                      </w:ins>
                    </m:r>
                  </m:sub>
                </m:sSub>
                <m:r>
                  <w:ins w:id="247" w:author="周 攀" w:date="2021-09-25T14:48:00Z">
                    <w:rPr>
                      <w:rFonts w:eastAsia="宋体" w:cs="宋体"/>
                    </w:rPr>
                    <m:t>&lt;th,</m:t>
                  </w:ins>
                </m:r>
                <m:sSub>
                  <m:sSubPr>
                    <m:ctrlPr/>
                  </m:sSubPr>
                  <m:e>
                    <m:r>
                      <w:rPr>
                        <w:rFonts w:hint="eastAsia"/>
                      </w:rPr>
                      <m:t>S</m:t>
                    </m:r>
                  </m:e>
                  <m:sub>
                    <m:r>
                      <w:rPr>
                        <w:rFonts w:eastAsia="宋体" w:cs="宋体" w:hint="eastAsia"/>
                      </w:rPr>
                      <m:t>左</m:t>
                    </m:r>
                  </m:sub>
                </m:sSub>
                <m:r>
                  <m:t>-</m:t>
                </m:r>
                <m:sSub>
                  <m:sSubPr>
                    <m:ctrlPr/>
                  </m:sSubPr>
                  <m:e>
                    <m:r>
                      <w:rPr>
                        <w:rFonts w:hint="eastAsia"/>
                      </w:rPr>
                      <m:t>S</m:t>
                    </m:r>
                  </m:e>
                  <m:sub>
                    <m:r>
                      <w:rPr>
                        <w:rFonts w:eastAsia="宋体" w:cs="宋体" w:hint="eastAsia"/>
                      </w:rPr>
                      <m:t>右</m:t>
                    </m:r>
                  </m:sub>
                </m:sSub>
                <m:r>
                  <w:rPr>
                    <w:rFonts w:hint="eastAsia"/>
                  </w:rPr>
                  <m:t>∈</m:t>
                </m:r>
                <m:r>
                  <m:t>(</m:t>
                </m:r>
                <m:r>
                  <w:rPr>
                    <w:rFonts w:hint="eastAsia"/>
                  </w:rPr>
                  <m:t>TH</m:t>
                </m:r>
                <m:r>
                  <m:t>-σ,TH+σ)</m:t>
                </m:r>
              </m:e>
              <m:e>
                <m:r>
                  <m:t xml:space="preserve"> </m:t>
                </m:r>
                <m:r>
                  <w:rPr>
                    <w:rFonts w:hint="eastAsia"/>
                  </w:rPr>
                  <m:t>0</m:t>
                </m:r>
                <m:r>
                  <m:t>,  &amp;</m:t>
                </m:r>
                <m:r>
                  <w:rPr>
                    <w:rFonts w:eastAsia="宋体" w:cs="宋体" w:hint="eastAsia"/>
                  </w:rPr>
                  <m:t>其他</m:t>
                </m:r>
              </m:e>
            </m:eqArr>
          </m:e>
        </m:d>
      </m:oMath>
      <w:r w:rsidR="00E97306">
        <w:rPr>
          <w:rFonts w:hint="eastAsia"/>
        </w:rPr>
        <w:t xml:space="preserve"> </w:t>
      </w:r>
      <w:r w:rsidR="00E97306">
        <w:t xml:space="preserve">               </w:t>
      </w:r>
      <w:r w:rsidR="00E97306">
        <w:rPr>
          <w:rFonts w:hint="eastAsia"/>
        </w:rPr>
        <w:t>(</w:t>
      </w:r>
      <w:r w:rsidR="00E97306">
        <w:t>17)</w:t>
      </w:r>
    </w:p>
    <w:p w14:paraId="78E61620" w14:textId="15C89FEF" w:rsidR="00B06CA5" w:rsidRPr="009E4C45" w:rsidRDefault="00D62E94">
      <w:pPr>
        <w:spacing w:line="12pt" w:lineRule="auto"/>
        <w:ind w:firstLine="11.75pt"/>
        <w:pPrChange w:id="248" w:author="Sun Fangmin" w:date="2021-09-24T15:06:00Z">
          <w:pPr>
            <w:ind w:firstLine="11.75pt"/>
          </w:pPr>
        </w:pPrChange>
      </w:pPr>
      <m:oMath>
        <m:sSub>
          <m:sSubPr>
            <m:ctrlPr>
              <w:rPr>
                <w:rStyle w:val="afc"/>
                <w:i w:val="0"/>
              </w:rPr>
            </m:ctrlPr>
          </m:sSubPr>
          <m:e>
            <m:r>
              <m:rPr>
                <m:sty m:val="p"/>
              </m:rPr>
              <w:rPr>
                <w:rStyle w:val="afc"/>
                <w:rFonts w:hint="eastAsia"/>
              </w:rPr>
              <m:t>C</m:t>
            </m:r>
          </m:e>
          <m:sub>
            <m:r>
              <m:rPr>
                <m:sty m:val="p"/>
              </m:rPr>
              <w:rPr>
                <w:rStyle w:val="afc"/>
                <w:rFonts w:eastAsia="宋体" w:cs="宋体" w:hint="eastAsia"/>
              </w:rPr>
              <m:t>左</m:t>
            </m:r>
          </m:sub>
        </m:sSub>
      </m:oMath>
      <w:r w:rsidR="00B06CA5" w:rsidRPr="00B959C4">
        <w:rPr>
          <w:rStyle w:val="afc"/>
        </w:rPr>
        <w:t>=1</w:t>
      </w:r>
      <w:r w:rsidR="00B06CA5" w:rsidRPr="009E4C45">
        <w:rPr>
          <w:rFonts w:hint="eastAsia"/>
          <w:noProof/>
        </w:rPr>
        <w:t>代表系统</w:t>
      </w:r>
      <w:r w:rsidR="009E4C45">
        <w:rPr>
          <w:rFonts w:hint="eastAsia"/>
          <w:noProof/>
        </w:rPr>
        <w:t>处于</w:t>
      </w:r>
      <w:r w:rsidR="00B06CA5" w:rsidRPr="009E4C45">
        <w:rPr>
          <w:rFonts w:hint="eastAsia"/>
          <w:noProof/>
        </w:rPr>
        <w:t>零速状态，</w:t>
      </w:r>
      <m:oMath>
        <m:sSub>
          <m:sSubPr>
            <m:ctrlPr>
              <w:rPr>
                <w:rStyle w:val="afc"/>
                <w:i w:val="0"/>
              </w:rPr>
            </m:ctrlPr>
          </m:sSubPr>
          <m:e>
            <m:r>
              <m:rPr>
                <m:sty m:val="p"/>
              </m:rPr>
              <w:rPr>
                <w:rStyle w:val="afc"/>
                <w:rFonts w:hint="eastAsia"/>
              </w:rPr>
              <m:t>C</m:t>
            </m:r>
          </m:e>
          <m:sub>
            <m:r>
              <m:rPr>
                <m:sty m:val="p"/>
              </m:rPr>
              <w:rPr>
                <w:rStyle w:val="afc"/>
                <w:rFonts w:eastAsia="宋体" w:cs="宋体" w:hint="eastAsia"/>
              </w:rPr>
              <m:t>左</m:t>
            </m:r>
          </m:sub>
        </m:sSub>
      </m:oMath>
      <w:r w:rsidR="00B06CA5" w:rsidRPr="00B959C4">
        <w:rPr>
          <w:rStyle w:val="afc"/>
          <w:rFonts w:hint="eastAsia"/>
        </w:rPr>
        <w:t>=</w:t>
      </w:r>
      <w:r w:rsidR="006E43BB" w:rsidRPr="00B959C4">
        <w:rPr>
          <w:rStyle w:val="afc"/>
          <w:rFonts w:hint="eastAsia"/>
        </w:rPr>
        <w:t>0</w:t>
      </w:r>
      <w:r w:rsidR="00B06CA5" w:rsidRPr="009E4C45">
        <w:rPr>
          <w:rFonts w:hint="eastAsia"/>
          <w:noProof/>
        </w:rPr>
        <w:t>代表系统处于运动状态</w:t>
      </w:r>
      <w:r w:rsidR="00511543">
        <w:rPr>
          <w:rFonts w:hint="eastAsia"/>
          <w:noProof/>
        </w:rPr>
        <w:t>，</w:t>
      </w:r>
      <w:r w:rsidR="00511543">
        <w:rPr>
          <w:rFonts w:hint="eastAsia"/>
          <w:noProof/>
        </w:rPr>
        <w:t>TH</w:t>
      </w:r>
      <w:r w:rsidR="00511543">
        <w:rPr>
          <w:rFonts w:hint="eastAsia"/>
          <w:noProof/>
        </w:rPr>
        <w:t>表示</w:t>
      </w:r>
      <w:r w:rsidR="00230548">
        <w:rPr>
          <w:rFonts w:hint="eastAsia"/>
          <w:noProof/>
        </w:rPr>
        <w:t>前</w:t>
      </w:r>
      <w:r w:rsidR="00230548">
        <w:rPr>
          <w:rFonts w:hint="eastAsia"/>
          <w:noProof/>
        </w:rPr>
        <w:t>200</w:t>
      </w:r>
      <w:r w:rsidR="00230548">
        <w:rPr>
          <w:rFonts w:hint="eastAsia"/>
          <w:noProof/>
        </w:rPr>
        <w:t>个采样点中，</w:t>
      </w:r>
      <m:oMath>
        <m:sSub>
          <m:sSubPr>
            <m:ctrlPr>
              <w:rPr>
                <w:rStyle w:val="afc"/>
                <w:i w:val="0"/>
              </w:rPr>
            </m:ctrlPr>
          </m:sSubPr>
          <m:e>
            <m:r>
              <m:rPr>
                <m:sty m:val="p"/>
              </m:rPr>
              <w:rPr>
                <w:rStyle w:val="afc"/>
                <w:rFonts w:hint="eastAsia"/>
              </w:rPr>
              <m:t>S</m:t>
            </m:r>
          </m:e>
          <m:sub>
            <m:r>
              <m:rPr>
                <m:sty m:val="p"/>
              </m:rPr>
              <w:rPr>
                <w:rStyle w:val="afc"/>
                <w:rFonts w:eastAsia="宋体" w:cs="宋体" w:hint="eastAsia"/>
              </w:rPr>
              <m:t>左</m:t>
            </m:r>
          </m:sub>
        </m:sSub>
        <m:r>
          <m:rPr>
            <m:sty m:val="p"/>
          </m:rPr>
          <w:rPr>
            <w:rStyle w:val="afc"/>
          </w:rPr>
          <m:t>-</m:t>
        </m:r>
        <m:sSub>
          <m:sSubPr>
            <m:ctrlPr>
              <w:rPr>
                <w:rStyle w:val="afc"/>
                <w:i w:val="0"/>
              </w:rPr>
            </m:ctrlPr>
          </m:sSubPr>
          <m:e>
            <m:r>
              <m:rPr>
                <m:sty m:val="p"/>
              </m:rPr>
              <w:rPr>
                <w:rStyle w:val="afc"/>
                <w:rFonts w:hint="eastAsia"/>
              </w:rPr>
              <m:t>S</m:t>
            </m:r>
          </m:e>
          <m:sub>
            <m:r>
              <m:rPr>
                <m:sty m:val="p"/>
              </m:rPr>
              <w:rPr>
                <w:rStyle w:val="afc"/>
                <w:rFonts w:eastAsia="宋体" w:cs="宋体" w:hint="eastAsia"/>
              </w:rPr>
              <m:t>右</m:t>
            </m:r>
          </m:sub>
        </m:sSub>
      </m:oMath>
      <w:r w:rsidR="00230548">
        <w:rPr>
          <w:rFonts w:hint="eastAsia"/>
          <w:noProof/>
        </w:rPr>
        <w:t>值最小</w:t>
      </w:r>
      <w:r w:rsidR="0031170F">
        <w:rPr>
          <w:rFonts w:hint="eastAsia"/>
          <w:noProof/>
        </w:rPr>
        <w:t>的</w:t>
      </w:r>
      <w:r w:rsidR="00230548">
        <w:rPr>
          <w:rFonts w:hint="eastAsia"/>
          <w:noProof/>
        </w:rPr>
        <w:t>采样点</w:t>
      </w:r>
      <w:r w:rsidR="00C5274F">
        <w:rPr>
          <w:rFonts w:hint="eastAsia"/>
          <w:noProof/>
        </w:rPr>
        <w:t>周围</w:t>
      </w:r>
      <w:r w:rsidR="00230548">
        <w:rPr>
          <w:rFonts w:hint="eastAsia"/>
          <w:noProof/>
        </w:rPr>
        <w:t>的平均数</w:t>
      </w:r>
      <w:r w:rsidR="0031170F">
        <w:rPr>
          <w:rFonts w:hint="eastAsia"/>
          <w:noProof/>
        </w:rPr>
        <w:t>，</w:t>
      </w:r>
      <m:oMath>
        <m:r>
          <w:rPr>
            <w:rFonts w:ascii="Cambria Math" w:hAnsi="Cambria Math"/>
            <w:noProof/>
          </w:rPr>
          <m:t>σ</m:t>
        </m:r>
      </m:oMath>
      <w:r w:rsidR="0031170F">
        <w:rPr>
          <w:rFonts w:hint="eastAsia"/>
          <w:noProof/>
        </w:rPr>
        <w:t>是对应的方差</w:t>
      </w:r>
      <w:r w:rsidR="00B06CA5" w:rsidRPr="009E4C45">
        <w:rPr>
          <w:rFonts w:hint="eastAsia"/>
          <w:noProof/>
        </w:rPr>
        <w:t>。</w:t>
      </w:r>
      <w:r w:rsidR="006E43BB" w:rsidRPr="009E4C45">
        <w:rPr>
          <w:rFonts w:hint="eastAsia"/>
          <w:noProof/>
        </w:rPr>
        <w:t>右脚系统判定方法类似。</w:t>
      </w:r>
    </w:p>
    <w:p w14:paraId="2DEBB84C" w14:textId="1A854A19" w:rsidR="0016054B" w:rsidRPr="00D50677" w:rsidRDefault="0016054B" w:rsidP="00FF4FBB">
      <w:pPr>
        <w:pStyle w:val="4"/>
        <w:spacing w:before="15.60pt"/>
      </w:pPr>
      <w:r w:rsidRPr="00D50677">
        <w:rPr>
          <w:rFonts w:hint="eastAsia"/>
        </w:rPr>
        <w:t>4.2.</w:t>
      </w:r>
      <w:r w:rsidR="00DC3065">
        <w:rPr>
          <w:rFonts w:hint="eastAsia"/>
        </w:rPr>
        <w:t>4</w:t>
      </w:r>
      <w:del w:id="249" w:author="Sun Fangmin" w:date="2021-09-24T18:17:00Z">
        <w:r w:rsidRPr="00D50677" w:rsidDel="009C51E0">
          <w:rPr>
            <w:rFonts w:hint="eastAsia"/>
          </w:rPr>
          <w:delText>、</w:delText>
        </w:r>
      </w:del>
      <w:r w:rsidR="00A02FEA" w:rsidRPr="001D1FCD">
        <w:rPr>
          <w:rFonts w:hint="eastAsia"/>
          <w:highlight w:val="yellow"/>
          <w:rPrChange w:id="250" w:author="Sun Fangmin" w:date="2021-09-24T15:01:00Z">
            <w:rPr>
              <w:rFonts w:hint="eastAsia"/>
            </w:rPr>
          </w:rPrChange>
        </w:rPr>
        <w:t>位移和航向变化量神经网络模型</w:t>
      </w:r>
    </w:p>
    <w:p w14:paraId="749833A1" w14:textId="472E5690" w:rsidR="006947B4" w:rsidRDefault="000A165D" w:rsidP="00B40ABE">
      <w:pPr>
        <w:ind w:firstLine="11.75pt"/>
      </w:pPr>
      <w:r>
        <w:rPr>
          <w:rFonts w:hint="eastAsia"/>
        </w:rPr>
        <w:t>本部分</w:t>
      </w:r>
      <w:r w:rsidR="00375D13">
        <w:rPr>
          <w:rFonts w:hint="eastAsia"/>
        </w:rPr>
        <w:t>的主要内容是</w:t>
      </w:r>
      <w:r w:rsidR="00026BB2">
        <w:rPr>
          <w:rFonts w:hint="eastAsia"/>
        </w:rPr>
        <w:t>模型训练方法、</w:t>
      </w:r>
      <w:r w:rsidR="00A446BC">
        <w:rPr>
          <w:rFonts w:hint="eastAsia"/>
        </w:rPr>
        <w:t>网络结构设计</w:t>
      </w:r>
      <w:r w:rsidR="00026BB2">
        <w:rPr>
          <w:rFonts w:hint="eastAsia"/>
        </w:rPr>
        <w:t>和</w:t>
      </w:r>
      <w:r w:rsidR="00375D13">
        <w:rPr>
          <w:rFonts w:hint="eastAsia"/>
        </w:rPr>
        <w:t>选择合适的损失函数。</w:t>
      </w:r>
      <w:r w:rsidR="00026BB2">
        <w:rPr>
          <w:rFonts w:hint="eastAsia"/>
        </w:rPr>
        <w:t>在模型训练部分，</w:t>
      </w:r>
      <w:r w:rsidR="006C4171">
        <w:rPr>
          <w:rFonts w:hint="eastAsia"/>
        </w:rPr>
        <w:t>IMU</w:t>
      </w:r>
      <w:r w:rsidR="007C5435">
        <w:rPr>
          <w:rFonts w:hint="eastAsia"/>
        </w:rPr>
        <w:t>数据被</w:t>
      </w:r>
      <w:r w:rsidR="006C4171">
        <w:rPr>
          <w:rFonts w:hint="eastAsia"/>
        </w:rPr>
        <w:t>长度为</w:t>
      </w:r>
      <w:r w:rsidR="006C4171">
        <w:rPr>
          <w:rFonts w:hint="eastAsia"/>
        </w:rPr>
        <w:t>W</w:t>
      </w:r>
      <w:r w:rsidR="006C4171">
        <w:rPr>
          <w:rFonts w:hint="eastAsia"/>
        </w:rPr>
        <w:t>的滑动窗口划分成一系列等长的数据段，</w:t>
      </w:r>
      <w:r w:rsidR="007C5435">
        <w:rPr>
          <w:rFonts w:hint="eastAsia"/>
        </w:rPr>
        <w:t>同时</w:t>
      </w:r>
      <w:r w:rsidR="00646F12">
        <w:rPr>
          <w:rFonts w:hint="eastAsia"/>
        </w:rPr>
        <w:t>通过</w:t>
      </w:r>
      <w:r w:rsidR="007C5435">
        <w:rPr>
          <w:rFonts w:hint="eastAsia"/>
        </w:rPr>
        <w:t>动捕系统数据计算出</w:t>
      </w:r>
      <w:r w:rsidR="00646F12">
        <w:rPr>
          <w:rFonts w:hint="eastAsia"/>
        </w:rPr>
        <w:t>每个</w:t>
      </w:r>
      <w:r w:rsidR="007C5435">
        <w:rPr>
          <w:rFonts w:hint="eastAsia"/>
        </w:rPr>
        <w:t>滑动窗口内</w:t>
      </w:r>
      <w:r w:rsidR="00646F12">
        <w:rPr>
          <w:rFonts w:hint="eastAsia"/>
        </w:rPr>
        <w:t>真实的位移变化量和</w:t>
      </w:r>
      <w:r w:rsidR="00781CBB">
        <w:rPr>
          <w:rFonts w:hint="eastAsia"/>
        </w:rPr>
        <w:t>航向变化量，</w:t>
      </w:r>
      <w:r w:rsidR="00D24D06">
        <w:rPr>
          <w:rFonts w:hint="eastAsia"/>
        </w:rPr>
        <w:t>处理好</w:t>
      </w:r>
      <w:r w:rsidR="00D24D06">
        <w:rPr>
          <w:rFonts w:hint="eastAsia"/>
        </w:rPr>
        <w:t>IMU</w:t>
      </w:r>
      <w:r w:rsidR="00D24D06">
        <w:rPr>
          <w:rFonts w:hint="eastAsia"/>
        </w:rPr>
        <w:t>数据和动捕数据再</w:t>
      </w:r>
      <w:r w:rsidR="000A5FD5">
        <w:rPr>
          <w:rFonts w:hint="eastAsia"/>
        </w:rPr>
        <w:t>输入</w:t>
      </w:r>
      <w:r w:rsidR="00D24D06">
        <w:rPr>
          <w:rFonts w:hint="eastAsia"/>
        </w:rPr>
        <w:t>到网络模型中训练</w:t>
      </w:r>
      <w:r w:rsidR="003232B9">
        <w:rPr>
          <w:rFonts w:hint="eastAsia"/>
        </w:rPr>
        <w:t>，</w:t>
      </w:r>
      <w:r w:rsidR="00DF61F5">
        <w:rPr>
          <w:rFonts w:hint="eastAsia"/>
        </w:rPr>
        <w:t>暂定</w:t>
      </w:r>
      <w:r w:rsidR="003727C6">
        <w:rPr>
          <w:rFonts w:hint="eastAsia"/>
        </w:rPr>
        <w:t>W</w:t>
      </w:r>
      <w:r w:rsidR="003727C6">
        <w:rPr>
          <w:rFonts w:hint="eastAsia"/>
        </w:rPr>
        <w:t>取值</w:t>
      </w:r>
      <w:r w:rsidR="00DF61F5">
        <w:rPr>
          <w:rFonts w:hint="eastAsia"/>
        </w:rPr>
        <w:t>为</w:t>
      </w:r>
      <w:r w:rsidR="003727C6">
        <w:rPr>
          <w:rFonts w:hint="eastAsia"/>
        </w:rPr>
        <w:t>50</w:t>
      </w:r>
      <w:r w:rsidR="003727C6">
        <w:rPr>
          <w:rFonts w:hint="eastAsia"/>
        </w:rPr>
        <w:t>、</w:t>
      </w:r>
      <w:r w:rsidR="003727C6">
        <w:rPr>
          <w:rFonts w:hint="eastAsia"/>
        </w:rPr>
        <w:t>100</w:t>
      </w:r>
      <w:r w:rsidR="003727C6">
        <w:rPr>
          <w:rFonts w:hint="eastAsia"/>
        </w:rPr>
        <w:t>、</w:t>
      </w:r>
      <w:r w:rsidR="003727C6">
        <w:rPr>
          <w:rFonts w:hint="eastAsia"/>
        </w:rPr>
        <w:t>200</w:t>
      </w:r>
      <w:r w:rsidR="003727C6">
        <w:rPr>
          <w:rFonts w:hint="eastAsia"/>
        </w:rPr>
        <w:t>、</w:t>
      </w:r>
      <w:r w:rsidR="003727C6">
        <w:rPr>
          <w:rFonts w:hint="eastAsia"/>
        </w:rPr>
        <w:t>300</w:t>
      </w:r>
      <w:r w:rsidR="003727C6">
        <w:rPr>
          <w:rFonts w:hint="eastAsia"/>
        </w:rPr>
        <w:t>和</w:t>
      </w:r>
      <w:r w:rsidR="003727C6">
        <w:rPr>
          <w:rFonts w:hint="eastAsia"/>
        </w:rPr>
        <w:t>400</w:t>
      </w:r>
      <w:r w:rsidR="003727C6">
        <w:rPr>
          <w:rFonts w:hint="eastAsia"/>
        </w:rPr>
        <w:t>，</w:t>
      </w:r>
      <w:r w:rsidR="003232B9">
        <w:rPr>
          <w:rFonts w:hint="eastAsia"/>
        </w:rPr>
        <w:t>需要通过实验进一步确定最优的滑动窗口长度</w:t>
      </w:r>
      <w:r w:rsidR="003232B9">
        <w:rPr>
          <w:rFonts w:hint="eastAsia"/>
        </w:rPr>
        <w:t>W</w:t>
      </w:r>
      <w:r w:rsidR="00A74BE7">
        <w:rPr>
          <w:rFonts w:hint="eastAsia"/>
        </w:rPr>
        <w:t>。</w:t>
      </w:r>
      <w:r w:rsidR="00C65295">
        <w:rPr>
          <w:rFonts w:hint="eastAsia"/>
        </w:rPr>
        <w:t>物理模型中，某时刻定位信息的改变会影响所有的后续输出，而</w:t>
      </w:r>
      <w:r w:rsidR="009314B1">
        <w:rPr>
          <w:rFonts w:hint="eastAsia"/>
        </w:rPr>
        <w:t>网络</w:t>
      </w:r>
      <w:r w:rsidR="00C65295">
        <w:rPr>
          <w:rFonts w:hint="eastAsia"/>
        </w:rPr>
        <w:t>模型输入的数据是连续</w:t>
      </w:r>
      <w:r w:rsidR="00C65295">
        <w:rPr>
          <w:rFonts w:hint="eastAsia"/>
        </w:rPr>
        <w:t>IMU</w:t>
      </w:r>
      <w:r w:rsidR="009314B1">
        <w:rPr>
          <w:rFonts w:hint="eastAsia"/>
        </w:rPr>
        <w:t>数据段</w:t>
      </w:r>
      <w:r w:rsidR="00C65295">
        <w:rPr>
          <w:rFonts w:hint="eastAsia"/>
        </w:rPr>
        <w:t>，强烈依赖时间</w:t>
      </w:r>
      <w:r w:rsidR="0085470F">
        <w:rPr>
          <w:rFonts w:hint="eastAsia"/>
        </w:rPr>
        <w:t>，所以本课题拟采用</w:t>
      </w:r>
      <w:r w:rsidR="00C65295">
        <w:rPr>
          <w:rFonts w:hint="eastAsia"/>
        </w:rPr>
        <w:t>RNN</w:t>
      </w:r>
      <w:r w:rsidR="00C65295">
        <w:rPr>
          <w:rFonts w:hint="eastAsia"/>
        </w:rPr>
        <w:t>、</w:t>
      </w:r>
      <w:r w:rsidR="00C65295">
        <w:rPr>
          <w:rFonts w:hint="eastAsia"/>
        </w:rPr>
        <w:t>LSTM</w:t>
      </w:r>
      <w:r w:rsidR="0085470F">
        <w:rPr>
          <w:rFonts w:hint="eastAsia"/>
        </w:rPr>
        <w:t>、注意力机制等来</w:t>
      </w:r>
      <w:r w:rsidR="00B53A80">
        <w:rPr>
          <w:rFonts w:hint="eastAsia"/>
        </w:rPr>
        <w:t>设计网络结构</w:t>
      </w:r>
      <w:r w:rsidR="00367F17">
        <w:rPr>
          <w:rFonts w:hint="eastAsia"/>
        </w:rPr>
        <w:t>，网络类型和超参数的选择是本部分的重点</w:t>
      </w:r>
      <w:r w:rsidR="00C65295">
        <w:rPr>
          <w:rFonts w:hint="eastAsia"/>
        </w:rPr>
        <w:t>。</w:t>
      </w:r>
      <w:r w:rsidR="00FF4411">
        <w:rPr>
          <w:rFonts w:hint="eastAsia"/>
        </w:rPr>
        <w:t>最后，</w:t>
      </w:r>
      <w:r w:rsidR="00611B33">
        <w:rPr>
          <w:rFonts w:hint="eastAsia"/>
        </w:rPr>
        <w:t>假设动捕系统提供的</w:t>
      </w:r>
      <w:r w:rsidR="00611B33">
        <w:rPr>
          <w:rFonts w:hint="eastAsia"/>
        </w:rPr>
        <w:t>ground</w:t>
      </w:r>
      <w:r w:rsidR="00611B33">
        <w:t xml:space="preserve"> </w:t>
      </w:r>
      <w:r w:rsidR="00611B33">
        <w:rPr>
          <w:rFonts w:hint="eastAsia"/>
        </w:rPr>
        <w:t>truth</w:t>
      </w:r>
      <w:r w:rsidR="00611B33">
        <w:rPr>
          <w:rFonts w:hint="eastAsia"/>
        </w:rPr>
        <w:t>为</w:t>
      </w:r>
      <w:r w:rsidR="00611B33" w:rsidRPr="00B959C4">
        <w:rPr>
          <w:rStyle w:val="afc"/>
          <w:rFonts w:hint="eastAsia"/>
        </w:rPr>
        <w:t>(</w:t>
      </w:r>
      <m:oMath>
        <m:r>
          <m:rPr>
            <m:sty m:val="p"/>
          </m:rPr>
          <w:rPr>
            <w:rStyle w:val="afc"/>
          </w:rPr>
          <m:t>Δl,Δψ</m:t>
        </m:r>
      </m:oMath>
      <w:r w:rsidR="00611B33" w:rsidRPr="00B959C4">
        <w:rPr>
          <w:rStyle w:val="afc"/>
        </w:rPr>
        <w:t>)</w:t>
      </w:r>
      <w:r w:rsidR="00611B33">
        <w:rPr>
          <w:rFonts w:hint="eastAsia"/>
        </w:rPr>
        <w:t>，模型估计值为</w:t>
      </w:r>
      <w:r w:rsidR="00611B33" w:rsidRPr="00B959C4">
        <w:rPr>
          <w:rStyle w:val="afc"/>
          <w:rFonts w:hint="eastAsia"/>
        </w:rPr>
        <w:t>(</w:t>
      </w:r>
      <m:oMath>
        <m:r>
          <m:rPr>
            <m:sty m:val="p"/>
          </m:rPr>
          <w:rPr>
            <w:rStyle w:val="afc"/>
          </w:rPr>
          <m:t>Δ</m:t>
        </m:r>
        <m:acc>
          <m:accPr>
            <m:chr m:val="̃"/>
            <m:ctrlPr>
              <w:rPr>
                <w:rStyle w:val="afc"/>
                <w:i w:val="0"/>
              </w:rPr>
            </m:ctrlPr>
          </m:accPr>
          <m:e>
            <m:r>
              <m:rPr>
                <m:sty m:val="p"/>
              </m:rPr>
              <w:rPr>
                <w:rStyle w:val="afc"/>
              </w:rPr>
              <m:t>l</m:t>
            </m:r>
          </m:e>
        </m:acc>
        <m:r>
          <m:rPr>
            <m:sty m:val="p"/>
          </m:rPr>
          <w:rPr>
            <w:rStyle w:val="afc"/>
          </w:rPr>
          <m:t>,Δ</m:t>
        </m:r>
        <m:acc>
          <m:accPr>
            <m:chr m:val="̃"/>
            <m:ctrlPr>
              <w:rPr>
                <w:rStyle w:val="afc"/>
                <w:i w:val="0"/>
              </w:rPr>
            </m:ctrlPr>
          </m:accPr>
          <m:e>
            <m:r>
              <m:rPr>
                <m:sty m:val="p"/>
              </m:rPr>
              <w:rPr>
                <w:rStyle w:val="afc"/>
              </w:rPr>
              <m:t>ψ</m:t>
            </m:r>
          </m:e>
        </m:acc>
      </m:oMath>
      <w:r w:rsidR="00611B33" w:rsidRPr="00B959C4">
        <w:rPr>
          <w:rStyle w:val="afc"/>
        </w:rPr>
        <w:t>)</w:t>
      </w:r>
      <w:r w:rsidR="00611B33">
        <w:rPr>
          <w:rFonts w:hint="eastAsia"/>
        </w:rPr>
        <w:t>，那么</w:t>
      </w:r>
      <w:r w:rsidR="006947B4">
        <w:rPr>
          <w:rFonts w:hint="eastAsia"/>
        </w:rPr>
        <w:t>损失函数</w:t>
      </w:r>
      <w:r w:rsidR="00391D5A">
        <w:rPr>
          <w:rFonts w:hint="eastAsia"/>
        </w:rPr>
        <w:t>定义</w:t>
      </w:r>
      <w:r w:rsidR="006947B4">
        <w:rPr>
          <w:rFonts w:hint="eastAsia"/>
        </w:rPr>
        <w:t>如下：</w:t>
      </w:r>
    </w:p>
    <w:p w14:paraId="634A5A16" w14:textId="6D1B83A3" w:rsidR="006947B4" w:rsidRDefault="006947B4" w:rsidP="00764ADC">
      <w:pPr>
        <w:pStyle w:val="afb"/>
      </w:pPr>
      <m:oMath>
        <m:r>
          <w:rPr>
            <w:rFonts w:hint="eastAsia"/>
          </w:rPr>
          <m:t>L</m:t>
        </m:r>
        <m:r>
          <m:t>=</m:t>
        </m:r>
        <m:nary>
          <m:naryPr>
            <m:chr m:val="∑"/>
            <m:limLoc m:val="undOvr"/>
            <m:subHide m:val="1"/>
            <m:supHide m:val="1"/>
            <m:ctrlPr/>
          </m:naryPr>
          <m:sub/>
          <m:sup/>
          <m:e>
            <m:sSubSup>
              <m:sSubSupPr>
                <m:ctrlPr/>
              </m:sSubSupPr>
              <m:e>
                <m:d>
                  <m:dPr>
                    <m:begChr m:val="‖"/>
                    <m:endChr m:val="‖"/>
                    <m:ctrlPr/>
                  </m:dPr>
                  <m:e>
                    <m:r>
                      <m:t>Δl-Δ</m:t>
                    </m:r>
                    <m:acc>
                      <m:accPr>
                        <m:chr m:val="̃"/>
                        <m:ctrlPr/>
                      </m:accPr>
                      <m:e>
                        <m:r>
                          <m:t>l</m:t>
                        </m:r>
                      </m:e>
                    </m:acc>
                  </m:e>
                </m:d>
              </m:e>
              <m:sub>
                <m:r>
                  <m:t>2</m:t>
                </m:r>
              </m:sub>
              <m:sup>
                <m:r>
                  <m:t>2</m:t>
                </m:r>
              </m:sup>
            </m:sSubSup>
          </m:e>
        </m:nary>
        <m:r>
          <m:t>+k</m:t>
        </m:r>
        <m:sSubSup>
          <m:sSubSupPr>
            <m:ctrlPr/>
          </m:sSubSupPr>
          <m:e>
            <m:d>
              <m:dPr>
                <m:begChr m:val="‖"/>
                <m:endChr m:val="‖"/>
                <m:ctrlPr/>
              </m:dPr>
              <m:e>
                <m:r>
                  <m:t>Δψ-Δ</m:t>
                </m:r>
                <m:acc>
                  <m:accPr>
                    <m:chr m:val="̃"/>
                    <m:ctrlPr/>
                  </m:accPr>
                  <m:e>
                    <m:r>
                      <m:t>ψ</m:t>
                    </m:r>
                  </m:e>
                </m:acc>
              </m:e>
            </m:d>
          </m:e>
          <m:sub>
            <m:r>
              <m:t>2</m:t>
            </m:r>
          </m:sub>
          <m:sup>
            <m:r>
              <m:t>2</m:t>
            </m:r>
          </m:sup>
        </m:sSubSup>
      </m:oMath>
      <w:r w:rsidR="000E4BF3">
        <w:rPr>
          <w:rFonts w:hint="eastAsia"/>
        </w:rPr>
        <w:t xml:space="preserve"> </w:t>
      </w:r>
      <w:r w:rsidR="000E4BF3">
        <w:t xml:space="preserve">           </w:t>
      </w:r>
      <w:ins w:id="251" w:author="周 攀" w:date="2021-09-25T10:51:00Z">
        <w:r w:rsidR="00AA216C">
          <w:t xml:space="preserve">                </w:t>
        </w:r>
      </w:ins>
      <w:r w:rsidR="000E4BF3">
        <w:t xml:space="preserve">     </w:t>
      </w:r>
      <w:r w:rsidR="000E4BF3">
        <w:rPr>
          <w:rFonts w:hint="eastAsia"/>
        </w:rPr>
        <w:t>(</w:t>
      </w:r>
      <w:r w:rsidR="000E4BF3">
        <w:t>18)</w:t>
      </w:r>
    </w:p>
    <w:p w14:paraId="70FF5293" w14:textId="0B4C4EF2" w:rsidR="006947B4" w:rsidRDefault="00611B33" w:rsidP="00B40ABE">
      <w:pPr>
        <w:ind w:firstLine="11.75pt"/>
      </w:pPr>
      <w:r>
        <w:rPr>
          <w:rFonts w:hint="eastAsia"/>
        </w:rPr>
        <w:t>其中</w:t>
      </w:r>
      <w:r>
        <w:rPr>
          <w:rFonts w:hint="eastAsia"/>
        </w:rPr>
        <w:t>k</w:t>
      </w:r>
      <w:r>
        <w:rPr>
          <w:rFonts w:hint="eastAsia"/>
        </w:rPr>
        <w:t>是调节位移和航向变化量之间的权重，需要</w:t>
      </w:r>
      <w:r w:rsidR="004560E2">
        <w:rPr>
          <w:rFonts w:hint="eastAsia"/>
        </w:rPr>
        <w:t>进一步优化以找到最优的</w:t>
      </w:r>
      <w:r w:rsidR="004560E2">
        <w:rPr>
          <w:rFonts w:hint="eastAsia"/>
        </w:rPr>
        <w:t>k</w:t>
      </w:r>
      <w:r w:rsidR="004560E2">
        <w:rPr>
          <w:rFonts w:hint="eastAsia"/>
        </w:rPr>
        <w:t>值。</w:t>
      </w:r>
    </w:p>
    <w:p w14:paraId="2E6BBD7C" w14:textId="77777777" w:rsidR="00B40ABE" w:rsidRDefault="00634117" w:rsidP="00B40ABE">
      <w:pPr>
        <w:pStyle w:val="afd"/>
        <w:rPr>
          <w:bCs/>
          <w:sz w:val="21"/>
          <w:szCs w:val="21"/>
        </w:rPr>
      </w:pPr>
      <w:r w:rsidRPr="00634117">
        <w:drawing>
          <wp:inline distT="0" distB="0" distL="0" distR="0" wp14:anchorId="4B7B57F5" wp14:editId="10D2A28C">
            <wp:extent cx="4752925" cy="1471198"/>
            <wp:effectExtent l="0" t="0" r="0" b="0"/>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4777322" cy="1478750"/>
                    </a:xfrm>
                    <a:prstGeom prst="rect">
                      <a:avLst/>
                    </a:prstGeom>
                  </pic:spPr>
                </pic:pic>
              </a:graphicData>
            </a:graphic>
          </wp:inline>
        </w:drawing>
      </w:r>
    </w:p>
    <w:p w14:paraId="641D2D88" w14:textId="686E9BBC" w:rsidR="00C65295" w:rsidRPr="00B40ABE" w:rsidRDefault="0078187F" w:rsidP="00B40ABE">
      <w:pPr>
        <w:pStyle w:val="afd"/>
      </w:pPr>
      <w:r w:rsidRPr="00734D17">
        <w:rPr>
          <w:rFonts w:hint="eastAsia"/>
          <w:bCs/>
          <w:sz w:val="21"/>
          <w:szCs w:val="21"/>
        </w:rPr>
        <w:t>图</w:t>
      </w:r>
      <w:r w:rsidRPr="00734D17">
        <w:rPr>
          <w:rFonts w:hint="eastAsia"/>
          <w:bCs/>
          <w:sz w:val="21"/>
          <w:szCs w:val="21"/>
        </w:rPr>
        <w:t>4-</w:t>
      </w:r>
      <w:r w:rsidR="00A960E5">
        <w:rPr>
          <w:rFonts w:hint="eastAsia"/>
          <w:bCs/>
          <w:sz w:val="21"/>
          <w:szCs w:val="21"/>
        </w:rPr>
        <w:t>3</w:t>
      </w:r>
      <w:del w:id="252" w:author="Sun Fangmin" w:date="2021-09-24T18:15:00Z">
        <w:r w:rsidRPr="00734D17" w:rsidDel="00E91CBD">
          <w:rPr>
            <w:rFonts w:hint="eastAsia"/>
            <w:bCs/>
            <w:sz w:val="21"/>
            <w:szCs w:val="21"/>
          </w:rPr>
          <w:delText xml:space="preserve"> </w:delText>
        </w:r>
        <w:r w:rsidRPr="00734D17" w:rsidDel="00E91CBD">
          <w:rPr>
            <w:rFonts w:hint="eastAsia"/>
            <w:bCs/>
            <w:sz w:val="21"/>
            <w:szCs w:val="21"/>
          </w:rPr>
          <w:delText>端到端</w:delText>
        </w:r>
      </w:del>
      <w:ins w:id="253" w:author="Sun Fangmin" w:date="2021-09-24T18:15:00Z">
        <w:r w:rsidR="00E91CBD">
          <w:rPr>
            <w:rFonts w:hint="eastAsia"/>
            <w:bCs/>
            <w:sz w:val="21"/>
            <w:szCs w:val="21"/>
          </w:rPr>
          <w:t>位移、</w:t>
        </w:r>
        <w:r w:rsidR="00E91CBD">
          <w:rPr>
            <w:bCs/>
            <w:sz w:val="21"/>
            <w:szCs w:val="21"/>
          </w:rPr>
          <w:t>航向变化量估计</w:t>
        </w:r>
      </w:ins>
      <w:r w:rsidRPr="00734D17">
        <w:rPr>
          <w:rFonts w:hint="eastAsia"/>
          <w:bCs/>
          <w:sz w:val="21"/>
          <w:szCs w:val="21"/>
        </w:rPr>
        <w:t>网络模型</w:t>
      </w:r>
      <w:del w:id="254" w:author="Sun Fangmin" w:date="2021-09-24T18:15:00Z">
        <w:r w:rsidR="00634117" w:rsidRPr="00734D17" w:rsidDel="00E91CBD">
          <w:rPr>
            <w:rFonts w:hint="eastAsia"/>
            <w:bCs/>
            <w:sz w:val="21"/>
            <w:szCs w:val="21"/>
          </w:rPr>
          <w:delText>构建</w:delText>
        </w:r>
      </w:del>
    </w:p>
    <w:p w14:paraId="4E689CC9" w14:textId="4DDFB73C" w:rsidR="0016054B" w:rsidRPr="00D50677" w:rsidRDefault="0016054B" w:rsidP="00FF4FBB">
      <w:pPr>
        <w:pStyle w:val="4"/>
        <w:spacing w:before="15.60pt"/>
      </w:pPr>
      <w:r w:rsidRPr="00D50677">
        <w:rPr>
          <w:rFonts w:hint="eastAsia"/>
        </w:rPr>
        <w:t>4.2.</w:t>
      </w:r>
      <w:r w:rsidR="00DC3065">
        <w:rPr>
          <w:rFonts w:hint="eastAsia"/>
        </w:rPr>
        <w:t>5</w:t>
      </w:r>
      <w:del w:id="255" w:author="Sun Fangmin" w:date="2021-09-24T18:17:00Z">
        <w:r w:rsidRPr="00D50677" w:rsidDel="009C51E0">
          <w:rPr>
            <w:rFonts w:hint="eastAsia"/>
          </w:rPr>
          <w:delText>、</w:delText>
        </w:r>
      </w:del>
      <w:r w:rsidR="007C7311" w:rsidRPr="00D50677">
        <w:rPr>
          <w:rFonts w:hint="eastAsia"/>
        </w:rPr>
        <w:t>基</w:t>
      </w:r>
      <w:r w:rsidR="00181DFD" w:rsidRPr="00181DFD">
        <w:rPr>
          <w:rFonts w:hint="eastAsia"/>
        </w:rPr>
        <w:t>于卡尔曼滤波的零速修正和航向修正方法</w:t>
      </w:r>
    </w:p>
    <w:p w14:paraId="0241D07C" w14:textId="6890DF8A" w:rsidR="00B42A5D" w:rsidRDefault="00962F7A" w:rsidP="00B40ABE">
      <w:pPr>
        <w:ind w:firstLine="11.75pt"/>
      </w:pPr>
      <w:r>
        <w:rPr>
          <w:rFonts w:hint="eastAsia"/>
          <w:bCs/>
        </w:rPr>
        <w:t>卡尔曼</w:t>
      </w:r>
      <w:r w:rsidRPr="00774E3E">
        <w:rPr>
          <w:rFonts w:hint="eastAsia"/>
          <w:bCs/>
        </w:rPr>
        <w:t>滤波</w:t>
      </w:r>
      <w:r w:rsidRPr="00774E3E">
        <w:rPr>
          <w:rFonts w:hint="eastAsia"/>
          <w:bCs/>
          <w:color w:val="000000"/>
        </w:rPr>
        <w:t>主要分为线性卡尔曼滤波、扩展卡尔曼滤波和无迹卡尔曼滤波</w:t>
      </w:r>
      <w:r w:rsidRPr="00774E3E">
        <w:rPr>
          <w:rFonts w:hint="eastAsia"/>
          <w:bCs/>
          <w:color w:val="000000"/>
        </w:rPr>
        <w:t>[</w:t>
      </w:r>
      <w:r w:rsidRPr="00774E3E">
        <w:rPr>
          <w:bCs/>
          <w:color w:val="000000"/>
        </w:rPr>
        <w:t>21</w:t>
      </w:r>
      <w:r w:rsidRPr="00774E3E">
        <w:rPr>
          <w:rFonts w:hint="eastAsia"/>
          <w:bCs/>
          <w:color w:val="000000"/>
        </w:rPr>
        <w:t>,</w:t>
      </w:r>
      <w:ins w:id="256" w:author="Sun Fangmin" w:date="2021-09-24T18:53:00Z">
        <w:r w:rsidR="004F0009">
          <w:rPr>
            <w:bCs/>
            <w:color w:val="000000"/>
          </w:rPr>
          <w:t xml:space="preserve"> </w:t>
        </w:r>
      </w:ins>
      <w:r w:rsidRPr="00774E3E">
        <w:rPr>
          <w:bCs/>
          <w:color w:val="000000"/>
        </w:rPr>
        <w:t>22]</w:t>
      </w:r>
      <w:r w:rsidR="00B36213">
        <w:rPr>
          <w:rFonts w:hint="eastAsia"/>
          <w:bCs/>
          <w:color w:val="000000"/>
        </w:rPr>
        <w:t>。</w:t>
      </w:r>
      <w:r w:rsidR="007C7311">
        <w:rPr>
          <w:rFonts w:hint="eastAsia"/>
        </w:rPr>
        <w:t>本课题拟采</w:t>
      </w:r>
      <w:r w:rsidR="007C7311" w:rsidRPr="00A12329">
        <w:rPr>
          <w:rFonts w:hint="eastAsia"/>
        </w:rPr>
        <w:t>用公式</w:t>
      </w:r>
      <w:r w:rsidR="007C7311" w:rsidRPr="00A12329">
        <w:rPr>
          <w:rFonts w:hint="eastAsia"/>
        </w:rPr>
        <w:t>(</w:t>
      </w:r>
      <w:r w:rsidR="00A12329" w:rsidRPr="00A12329">
        <w:t>12-14</w:t>
      </w:r>
      <w:r w:rsidR="007C7311" w:rsidRPr="00A12329">
        <w:t>)</w:t>
      </w:r>
      <w:r w:rsidR="007C7311" w:rsidRPr="00A12329">
        <w:rPr>
          <w:rFonts w:hint="eastAsia"/>
        </w:rPr>
        <w:t>作为</w:t>
      </w:r>
      <w:r w:rsidR="00A70EBD">
        <w:rPr>
          <w:rFonts w:hint="eastAsia"/>
        </w:rPr>
        <w:t>卡尔曼</w:t>
      </w:r>
      <w:r w:rsidR="007C7311">
        <w:rPr>
          <w:rFonts w:hint="eastAsia"/>
        </w:rPr>
        <w:t>滤波</w:t>
      </w:r>
      <w:r w:rsidR="00D850B7">
        <w:rPr>
          <w:rFonts w:hint="eastAsia"/>
        </w:rPr>
        <w:t>模型</w:t>
      </w:r>
      <w:r w:rsidR="007C7311">
        <w:rPr>
          <w:rFonts w:hint="eastAsia"/>
        </w:rPr>
        <w:t>，</w:t>
      </w:r>
      <w:r w:rsidR="006E43C2">
        <w:rPr>
          <w:rFonts w:hint="eastAsia"/>
        </w:rPr>
        <w:t>而</w:t>
      </w:r>
      <w:r w:rsidR="00A12329" w:rsidRPr="00A12329">
        <w:rPr>
          <w:rFonts w:hint="eastAsia"/>
        </w:rPr>
        <w:t>公式</w:t>
      </w:r>
      <w:r w:rsidR="00A12329" w:rsidRPr="00A12329">
        <w:rPr>
          <w:rFonts w:hint="eastAsia"/>
        </w:rPr>
        <w:t>(</w:t>
      </w:r>
      <w:r w:rsidR="00A12329" w:rsidRPr="00A12329">
        <w:t>12-14)</w:t>
      </w:r>
      <w:r w:rsidR="007C7311" w:rsidRPr="009976A4">
        <w:rPr>
          <w:rFonts w:hint="eastAsia"/>
        </w:rPr>
        <w:t>给</w:t>
      </w:r>
      <w:r w:rsidR="007C7311" w:rsidRPr="006E617B">
        <w:rPr>
          <w:rFonts w:hint="eastAsia"/>
        </w:rPr>
        <w:t>出的动力学方程</w:t>
      </w:r>
      <w:r w:rsidR="007C7311">
        <w:rPr>
          <w:rFonts w:hint="eastAsia"/>
        </w:rPr>
        <w:t>可以用线性模型很好地表示</w:t>
      </w:r>
      <w:r w:rsidR="007C7311" w:rsidRPr="006E617B">
        <w:rPr>
          <w:rFonts w:hint="eastAsia"/>
        </w:rPr>
        <w:t>，</w:t>
      </w:r>
      <w:r w:rsidR="007C7311">
        <w:rPr>
          <w:rFonts w:hint="eastAsia"/>
        </w:rPr>
        <w:t>所以</w:t>
      </w:r>
      <w:r w:rsidR="006E43C2">
        <w:rPr>
          <w:rFonts w:hint="eastAsia"/>
        </w:rPr>
        <w:t>本课题</w:t>
      </w:r>
      <w:r w:rsidR="006961BB">
        <w:rPr>
          <w:rFonts w:hint="eastAsia"/>
        </w:rPr>
        <w:t>使用</w:t>
      </w:r>
      <w:r w:rsidR="00BC6781">
        <w:rPr>
          <w:rFonts w:hint="eastAsia"/>
        </w:rPr>
        <w:t>线性</w:t>
      </w:r>
      <w:r w:rsidR="00D07001">
        <w:rPr>
          <w:rFonts w:hint="eastAsia"/>
        </w:rPr>
        <w:t>卡尔曼</w:t>
      </w:r>
      <w:r w:rsidR="007C7311">
        <w:rPr>
          <w:rFonts w:hint="eastAsia"/>
        </w:rPr>
        <w:t>滤波器。</w:t>
      </w:r>
    </w:p>
    <w:p w14:paraId="39AB4F14" w14:textId="38A36AC2" w:rsidR="006E43C2" w:rsidRPr="00B42A5D" w:rsidRDefault="007C7311" w:rsidP="00B40ABE">
      <w:pPr>
        <w:ind w:firstLine="11.75pt"/>
      </w:pPr>
      <w:r>
        <w:rPr>
          <w:rFonts w:hint="eastAsia"/>
        </w:rPr>
        <w:t>为了减少建模误差，在</w:t>
      </w:r>
      <w:r w:rsidR="00D9237E">
        <w:rPr>
          <w:rFonts w:hint="eastAsia"/>
        </w:rPr>
        <w:t>卡尔曼</w:t>
      </w:r>
      <w:r>
        <w:rPr>
          <w:rFonts w:hint="eastAsia"/>
        </w:rPr>
        <w:t>滤波器中不对传感器测量误差进行建模，因为</w:t>
      </w:r>
      <w:r>
        <w:rPr>
          <w:rFonts w:hint="eastAsia"/>
        </w:rPr>
        <w:lastRenderedPageBreak/>
        <w:t>在正常步行过程中很少发生足部地完全静止状态，并且基于姿态的伪测量质量通常太差而无</w:t>
      </w:r>
      <w:r w:rsidRPr="00A90F5D">
        <w:rPr>
          <w:rFonts w:hint="eastAsia"/>
        </w:rPr>
        <w:t>法估计此类误差</w:t>
      </w:r>
      <w:r w:rsidR="006E43C2">
        <w:rPr>
          <w:rFonts w:hint="eastAsia"/>
        </w:rPr>
        <w:t>，所以设置的状态误差向量为</w:t>
      </w:r>
      <m:oMath>
        <m:r>
          <m:rPr>
            <m:sty m:val="p"/>
          </m:rPr>
          <w:rPr>
            <w:rStyle w:val="afc"/>
          </w:rPr>
          <m:t>δ</m:t>
        </m:r>
        <m:sSub>
          <m:sSubPr>
            <m:ctrlPr>
              <w:rPr>
                <w:rStyle w:val="afc"/>
                <w:i w:val="0"/>
              </w:rPr>
            </m:ctrlPr>
          </m:sSubPr>
          <m:e>
            <m:r>
              <m:rPr>
                <m:sty m:val="p"/>
              </m:rPr>
              <w:rPr>
                <w:rStyle w:val="afc"/>
                <w:rFonts w:hint="eastAsia"/>
              </w:rPr>
              <m:t>x</m:t>
            </m:r>
          </m:e>
          <m:sub>
            <m:r>
              <m:rPr>
                <m:sty m:val="p"/>
              </m:rPr>
              <w:rPr>
                <w:rStyle w:val="afc"/>
              </w:rPr>
              <m:t>k|k</m:t>
            </m:r>
          </m:sub>
        </m:sSub>
        <m:r>
          <m:rPr>
            <m:sty m:val="p"/>
          </m:rPr>
          <w:rPr>
            <w:rStyle w:val="afc"/>
            <w:rFonts w:hint="eastAsia"/>
          </w:rPr>
          <m:t>=</m:t>
        </m:r>
        <m:sSup>
          <m:sSupPr>
            <m:ctrlPr>
              <w:rPr>
                <w:rStyle w:val="afc"/>
                <w:i w:val="0"/>
              </w:rPr>
            </m:ctrlPr>
          </m:sSupPr>
          <m:e>
            <m:d>
              <m:dPr>
                <m:begChr m:val="["/>
                <m:endChr m:val="]"/>
                <m:ctrlPr>
                  <w:rPr>
                    <w:rStyle w:val="afc"/>
                    <w:i w:val="0"/>
                  </w:rPr>
                </m:ctrlPr>
              </m:dPr>
              <m:e>
                <m:r>
                  <m:rPr>
                    <m:sty m:val="p"/>
                  </m:rPr>
                  <w:rPr>
                    <w:rStyle w:val="afc"/>
                  </w:rPr>
                  <m:t>δ</m:t>
                </m:r>
                <m:sSub>
                  <m:sSubPr>
                    <m:ctrlPr>
                      <w:rPr>
                        <w:rStyle w:val="afc"/>
                        <w:i w:val="0"/>
                      </w:rPr>
                    </m:ctrlPr>
                  </m:sSubPr>
                  <m:e>
                    <m:r>
                      <m:rPr>
                        <m:sty m:val="p"/>
                      </m:rPr>
                      <w:rPr>
                        <w:rStyle w:val="afc"/>
                      </w:rPr>
                      <m:t>ψ</m:t>
                    </m:r>
                  </m:e>
                  <m:sub>
                    <m:r>
                      <m:rPr>
                        <m:sty m:val="p"/>
                      </m:rPr>
                      <w:rPr>
                        <w:rStyle w:val="afc"/>
                      </w:rPr>
                      <m:t>k</m:t>
                    </m:r>
                  </m:sub>
                </m:sSub>
                <m:r>
                  <m:rPr>
                    <m:sty m:val="p"/>
                  </m:rPr>
                  <w:rPr>
                    <w:rStyle w:val="afc"/>
                  </w:rPr>
                  <m:t>,δ</m:t>
                </m:r>
                <m:sSub>
                  <m:sSubPr>
                    <m:ctrlPr>
                      <w:rPr>
                        <w:rStyle w:val="afc"/>
                        <w:i w:val="0"/>
                      </w:rPr>
                    </m:ctrlPr>
                  </m:sSubPr>
                  <m:e>
                    <m:r>
                      <m:rPr>
                        <m:sty m:val="p"/>
                      </m:rPr>
                      <w:rPr>
                        <w:rStyle w:val="afc"/>
                      </w:rPr>
                      <m:t>v</m:t>
                    </m:r>
                  </m:e>
                  <m:sub>
                    <m:r>
                      <m:rPr>
                        <m:sty m:val="p"/>
                      </m:rPr>
                      <w:rPr>
                        <w:rStyle w:val="afc"/>
                      </w:rPr>
                      <m:t>k</m:t>
                    </m:r>
                  </m:sub>
                </m:sSub>
                <m:r>
                  <m:rPr>
                    <m:sty m:val="p"/>
                  </m:rPr>
                  <w:rPr>
                    <w:rStyle w:val="afc"/>
                  </w:rPr>
                  <m:t>,δ</m:t>
                </m:r>
                <m:sSub>
                  <m:sSubPr>
                    <m:ctrlPr>
                      <w:rPr>
                        <w:rStyle w:val="afc"/>
                        <w:i w:val="0"/>
                      </w:rPr>
                    </m:ctrlPr>
                  </m:sSubPr>
                  <m:e>
                    <m:r>
                      <m:rPr>
                        <m:sty m:val="p"/>
                      </m:rPr>
                      <w:rPr>
                        <w:rStyle w:val="afc"/>
                      </w:rPr>
                      <m:t>p</m:t>
                    </m:r>
                  </m:e>
                  <m:sub>
                    <m:r>
                      <m:rPr>
                        <m:sty m:val="p"/>
                      </m:rPr>
                      <w:rPr>
                        <w:rStyle w:val="afc"/>
                      </w:rPr>
                      <m:t>k</m:t>
                    </m:r>
                  </m:sub>
                </m:sSub>
              </m:e>
            </m:d>
          </m:e>
          <m:sup>
            <m:r>
              <m:rPr>
                <m:sty m:val="p"/>
              </m:rPr>
              <w:rPr>
                <w:rStyle w:val="afc"/>
                <w:rFonts w:hint="eastAsia"/>
              </w:rPr>
              <m:t>T</m:t>
            </m:r>
          </m:sup>
        </m:sSup>
      </m:oMath>
      <w:r w:rsidR="00B42A5D">
        <w:rPr>
          <w:rFonts w:hint="eastAsia"/>
          <w:color w:val="000000"/>
        </w:rPr>
        <w:t>,</w:t>
      </w:r>
      <w:r w:rsidR="00B42A5D" w:rsidRPr="00B42A5D">
        <w:rPr>
          <w:rFonts w:hint="eastAsia"/>
        </w:rPr>
        <w:t xml:space="preserve"> </w:t>
      </w:r>
      <m:oMath>
        <m:r>
          <m:rPr>
            <m:sty m:val="p"/>
          </m:rPr>
          <w:rPr>
            <w:rStyle w:val="afc"/>
          </w:rPr>
          <m:t>δ</m:t>
        </m:r>
        <m:sSub>
          <m:sSubPr>
            <m:ctrlPr>
              <w:rPr>
                <w:rStyle w:val="afc"/>
                <w:i w:val="0"/>
              </w:rPr>
            </m:ctrlPr>
          </m:sSubPr>
          <m:e>
            <m:r>
              <m:rPr>
                <m:sty m:val="p"/>
              </m:rPr>
              <w:rPr>
                <w:rStyle w:val="afc"/>
              </w:rPr>
              <m:t>ψ</m:t>
            </m:r>
          </m:e>
          <m:sub>
            <m:r>
              <m:rPr>
                <m:sty m:val="p"/>
              </m:rPr>
              <w:rPr>
                <w:rStyle w:val="afc"/>
              </w:rPr>
              <m:t>k</m:t>
            </m:r>
          </m:sub>
        </m:sSub>
      </m:oMath>
      <w:r w:rsidR="00C87AC6">
        <w:rPr>
          <w:rFonts w:hint="eastAsia"/>
          <w:color w:val="000000"/>
        </w:rPr>
        <w:t>是姿态角误差，</w:t>
      </w:r>
      <m:oMath>
        <m:r>
          <m:rPr>
            <m:sty m:val="p"/>
          </m:rPr>
          <w:rPr>
            <w:rStyle w:val="afc"/>
          </w:rPr>
          <m:t>δ</m:t>
        </m:r>
        <m:sSub>
          <m:sSubPr>
            <m:ctrlPr>
              <w:rPr>
                <w:rStyle w:val="afc"/>
                <w:i w:val="0"/>
              </w:rPr>
            </m:ctrlPr>
          </m:sSubPr>
          <m:e>
            <m:r>
              <m:rPr>
                <m:sty m:val="p"/>
              </m:rPr>
              <w:rPr>
                <w:rStyle w:val="afc"/>
              </w:rPr>
              <m:t>v</m:t>
            </m:r>
          </m:e>
          <m:sub>
            <m:r>
              <m:rPr>
                <m:sty m:val="p"/>
              </m:rPr>
              <w:rPr>
                <w:rStyle w:val="afc"/>
              </w:rPr>
              <m:t>k</m:t>
            </m:r>
          </m:sub>
        </m:sSub>
      </m:oMath>
      <w:r w:rsidR="00C87AC6">
        <w:rPr>
          <w:rFonts w:hint="eastAsia"/>
          <w:color w:val="000000"/>
        </w:rPr>
        <w:t>是速度误差，</w:t>
      </w:r>
      <m:oMath>
        <m:r>
          <w:del w:id="257" w:author="Sun Fangmin" w:date="2021-09-24T18:53:00Z">
            <w:rPr>
              <w:rFonts w:ascii="Cambria Math" w:hAnsi="Cambria Math"/>
              <w:color w:val="000000"/>
            </w:rPr>
            <m:t>,</m:t>
          </w:del>
        </m:r>
        <m:r>
          <m:rPr>
            <m:sty m:val="p"/>
          </m:rPr>
          <w:rPr>
            <w:rStyle w:val="afc"/>
          </w:rPr>
          <m:t>δ</m:t>
        </m:r>
        <m:sSub>
          <m:sSubPr>
            <m:ctrlPr>
              <w:rPr>
                <w:rStyle w:val="afc"/>
                <w:i w:val="0"/>
              </w:rPr>
            </m:ctrlPr>
          </m:sSubPr>
          <m:e>
            <m:r>
              <m:rPr>
                <m:sty m:val="p"/>
              </m:rPr>
              <w:rPr>
                <w:rStyle w:val="afc"/>
              </w:rPr>
              <m:t>p</m:t>
            </m:r>
          </m:e>
          <m:sub>
            <m:r>
              <m:rPr>
                <m:sty m:val="p"/>
              </m:rPr>
              <w:rPr>
                <w:rStyle w:val="afc"/>
              </w:rPr>
              <m:t>k</m:t>
            </m:r>
          </m:sub>
        </m:sSub>
      </m:oMath>
      <w:r w:rsidR="00C87AC6">
        <w:rPr>
          <w:rFonts w:hint="eastAsia"/>
          <w:color w:val="000000"/>
        </w:rPr>
        <w:t>是位移误差，</w:t>
      </w:r>
      <w:r w:rsidR="00B42A5D">
        <w:rPr>
          <w:rFonts w:hint="eastAsia"/>
        </w:rPr>
        <w:t>卡尔曼滤波模型如下所示：</w:t>
      </w:r>
    </w:p>
    <w:p w14:paraId="52663C4A" w14:textId="1685E42E" w:rsidR="00EF410D" w:rsidRPr="00EF410D" w:rsidRDefault="00EF410D" w:rsidP="00764ADC">
      <w:pPr>
        <w:pStyle w:val="afb"/>
      </w:pPr>
      <m:oMath>
        <m:r>
          <m:t>δ</m:t>
        </m:r>
        <m:sSub>
          <m:sSubPr>
            <m:ctrlPr/>
          </m:sSubPr>
          <m:e>
            <m:r>
              <w:rPr>
                <w:rFonts w:hint="eastAsia"/>
              </w:rPr>
              <m:t>x</m:t>
            </m:r>
          </m:e>
          <m:sub>
            <m:r>
              <m:t>k|k-1</m:t>
            </m:r>
          </m:sub>
        </m:sSub>
        <m:r>
          <w:rPr>
            <w:rFonts w:hint="eastAsia"/>
          </w:rPr>
          <m:t>=</m:t>
        </m:r>
        <m:sSub>
          <m:sSubPr>
            <m:ctrlPr/>
          </m:sSubPr>
          <m:e>
            <m:r>
              <w:rPr>
                <w:rFonts w:hint="eastAsia"/>
              </w:rPr>
              <m:t>φ</m:t>
            </m:r>
          </m:e>
          <m:sub>
            <m:r>
              <m:t>k</m:t>
            </m:r>
          </m:sub>
        </m:sSub>
        <m:r>
          <m:t>δ</m:t>
        </m:r>
        <m:sSub>
          <m:sSubPr>
            <m:ctrlPr/>
          </m:sSubPr>
          <m:e>
            <m:r>
              <w:rPr>
                <w:rFonts w:hint="eastAsia"/>
              </w:rPr>
              <m:t>x</m:t>
            </m:r>
          </m:e>
          <m:sub>
            <m:r>
              <m:t>k-1|k-1</m:t>
            </m:r>
          </m:sub>
        </m:sSub>
        <m:r>
          <m:t>+</m:t>
        </m:r>
        <m:sSub>
          <m:sSubPr>
            <m:ctrlPr/>
          </m:sSubPr>
          <m:e>
            <m:r>
              <m:t>w</m:t>
            </m:r>
          </m:e>
          <m:sub>
            <m:r>
              <m:t>k-1</m:t>
            </m:r>
          </m:sub>
        </m:sSub>
      </m:oMath>
      <w:r w:rsidR="00C03C56">
        <w:rPr>
          <w:rFonts w:hint="eastAsia"/>
        </w:rPr>
        <w:t xml:space="preserve"> </w:t>
      </w:r>
      <w:r w:rsidR="00C03C56">
        <w:t xml:space="preserve">               </w:t>
      </w:r>
      <w:r w:rsidR="00C03C56">
        <w:rPr>
          <w:rFonts w:hint="eastAsia"/>
        </w:rPr>
        <w:t>(</w:t>
      </w:r>
      <w:r w:rsidR="00C03C56">
        <w:t>19)</w:t>
      </w:r>
    </w:p>
    <w:p w14:paraId="5B02C244" w14:textId="031C7E4F" w:rsidR="006E43C2" w:rsidRDefault="00D62E94" w:rsidP="00764ADC">
      <w:pPr>
        <w:pStyle w:val="afb"/>
      </w:pPr>
      <m:oMath>
        <m:sSub>
          <m:sSubPr>
            <m:ctrlPr/>
          </m:sSubPr>
          <m:e>
            <m:r>
              <w:rPr>
                <w:rFonts w:hint="eastAsia"/>
              </w:rPr>
              <m:t>z</m:t>
            </m:r>
          </m:e>
          <m:sub>
            <m:r>
              <m:t>k</m:t>
            </m:r>
          </m:sub>
        </m:sSub>
        <m:r>
          <m:t>=Hδ</m:t>
        </m:r>
        <m:sSub>
          <m:sSubPr>
            <m:ctrlPr/>
          </m:sSubPr>
          <m:e>
            <m:r>
              <w:rPr>
                <w:rFonts w:hint="eastAsia"/>
              </w:rPr>
              <m:t>x</m:t>
            </m:r>
          </m:e>
          <m:sub>
            <m:r>
              <m:t>k|k</m:t>
            </m:r>
          </m:sub>
        </m:sSub>
        <m:r>
          <m:t>+</m:t>
        </m:r>
        <m:sSub>
          <m:sSubPr>
            <m:ctrlPr/>
          </m:sSubPr>
          <m:e>
            <m:r>
              <m:t>n</m:t>
            </m:r>
          </m:e>
          <m:sub>
            <m:r>
              <m:t>k</m:t>
            </m:r>
          </m:sub>
        </m:sSub>
      </m:oMath>
      <w:r w:rsidR="00C03C56">
        <w:rPr>
          <w:rFonts w:hint="eastAsia"/>
        </w:rPr>
        <w:t xml:space="preserve"> </w:t>
      </w:r>
      <w:r w:rsidR="00C03C56">
        <w:t xml:space="preserve"> </w:t>
      </w:r>
      <w:r w:rsidR="0089142A">
        <w:t xml:space="preserve">    </w:t>
      </w:r>
      <w:r w:rsidR="00C03C56">
        <w:t xml:space="preserve">                  </w:t>
      </w:r>
      <w:r w:rsidR="00C03C56">
        <w:rPr>
          <w:rFonts w:hint="eastAsia"/>
        </w:rPr>
        <w:t>(</w:t>
      </w:r>
      <w:r w:rsidR="00C03C56">
        <w:t>20)</w:t>
      </w:r>
    </w:p>
    <w:p w14:paraId="3494312D" w14:textId="4BD27A21" w:rsidR="00C87AC6" w:rsidRDefault="00C87AC6" w:rsidP="00B40ABE">
      <w:pPr>
        <w:ind w:firstLine="11.75pt"/>
      </w:pPr>
      <w:r>
        <w:rPr>
          <w:rFonts w:hint="eastAsia"/>
        </w:rPr>
        <w:t>其中</w:t>
      </w:r>
      <m:oMath>
        <m:sSub>
          <m:sSubPr>
            <m:ctrlPr>
              <w:rPr>
                <w:rFonts w:ascii="Cambria Math" w:hAnsi="Cambria Math"/>
                <w:i/>
              </w:rPr>
            </m:ctrlPr>
          </m:sSubPr>
          <m:e>
            <m:r>
              <w:rPr>
                <w:rFonts w:ascii="Cambria Math" w:hAnsi="Cambria Math" w:hint="eastAsia"/>
              </w:rPr>
              <m:t>φ</m:t>
            </m:r>
          </m:e>
          <m:sub>
            <m:r>
              <w:rPr>
                <w:rFonts w:ascii="Cambria Math" w:hAnsi="Cambria Math"/>
              </w:rPr>
              <m:t>k</m:t>
            </m:r>
          </m:sub>
        </m:sSub>
      </m:oMath>
      <w:r w:rsidR="002845F8">
        <w:rPr>
          <w:rFonts w:hint="eastAsia"/>
        </w:rPr>
        <w:t>是状态转换矩阵，</w:t>
      </w:r>
      <w:r w:rsidR="002845F8">
        <w:rPr>
          <w:rFonts w:hint="eastAsia"/>
        </w:rPr>
        <w:t>H</w:t>
      </w:r>
      <w:r w:rsidR="002845F8">
        <w:rPr>
          <w:rFonts w:hint="eastAsia"/>
        </w:rPr>
        <w:t>是观测矩阵，</w:t>
      </w: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2845F8">
        <w:rPr>
          <w:rFonts w:hint="eastAsia"/>
        </w:rPr>
        <w:t>是系统过程噪声，其噪声协方差矩阵为</w:t>
      </w:r>
      <m:oMath>
        <m:sSub>
          <m:sSubPr>
            <m:ctrlPr>
              <w:rPr>
                <w:rFonts w:ascii="Cambria Math" w:hAnsi="Cambria Math"/>
                <w:i/>
              </w:rPr>
            </m:ctrlPr>
          </m:sSubPr>
          <m:e>
            <m:r>
              <w:rPr>
                <w:rFonts w:ascii="Cambria Math" w:hAnsi="Cambria Math" w:hint="eastAsia"/>
              </w:rPr>
              <m:t>Q</m:t>
            </m:r>
          </m:e>
          <m:sub>
            <m:r>
              <w:rPr>
                <w:rFonts w:ascii="Cambria Math" w:hAnsi="Cambria Math"/>
              </w:rPr>
              <m:t>k</m:t>
            </m:r>
          </m:sub>
        </m:sSub>
      </m:oMath>
      <w:r w:rsidR="002845F8">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6E6DD4">
        <w:rPr>
          <w:rFonts w:hint="eastAsia"/>
        </w:rPr>
        <w:t>是观测噪声，其噪声协方差为</w:t>
      </w:r>
      <m:oMath>
        <m:sSub>
          <m:sSubPr>
            <m:ctrlPr>
              <w:rPr>
                <w:rFonts w:ascii="Cambria Math" w:hAnsi="Cambria Math"/>
                <w:i/>
              </w:rPr>
            </m:ctrlPr>
          </m:sSubPr>
          <m:e>
            <m:r>
              <w:rPr>
                <w:rFonts w:ascii="Cambria Math" w:hAnsi="Cambria Math" w:hint="eastAsia"/>
              </w:rPr>
              <m:t>R</m:t>
            </m:r>
          </m:e>
          <m:sub>
            <m:r>
              <w:rPr>
                <w:rFonts w:ascii="Cambria Math" w:hAnsi="Cambria Math"/>
              </w:rPr>
              <m:t>k</m:t>
            </m:r>
          </m:sub>
        </m:sSub>
      </m:oMath>
      <w:r w:rsidR="002B0F80">
        <w:rPr>
          <w:rFonts w:hint="eastAsia"/>
        </w:rPr>
        <w:t>。</w:t>
      </w:r>
    </w:p>
    <w:p w14:paraId="1E53B7D1" w14:textId="7DCFCF77" w:rsidR="007C7311" w:rsidRPr="007C7311" w:rsidRDefault="007C7311" w:rsidP="00B40ABE">
      <w:pPr>
        <w:ind w:firstLine="11.75pt"/>
      </w:pPr>
      <w:r>
        <w:rPr>
          <w:rFonts w:hint="eastAsia"/>
        </w:rPr>
        <w:t>本课题中主要的手段是通过零速修正</w:t>
      </w:r>
      <w:r w:rsidR="00A2375B">
        <w:rPr>
          <w:rFonts w:hint="eastAsia"/>
        </w:rPr>
        <w:t>、位移修正和航向修正方法</w:t>
      </w:r>
      <w:r>
        <w:rPr>
          <w:rFonts w:hint="eastAsia"/>
        </w:rPr>
        <w:t>进行误差矫正</w:t>
      </w:r>
      <w:r>
        <w:rPr>
          <w:rFonts w:hint="eastAsia"/>
        </w:rPr>
        <w:t>,</w:t>
      </w:r>
      <w:r w:rsidRPr="00EE5672">
        <w:rPr>
          <w:rFonts w:hint="eastAsia"/>
        </w:rPr>
        <w:t xml:space="preserve"> </w:t>
      </w:r>
      <w:r w:rsidR="00EA00E3">
        <w:rPr>
          <w:rFonts w:hint="eastAsia"/>
        </w:rPr>
        <w:t>与只使用零速修正的方法相比，区别主要是公式</w:t>
      </w:r>
      <w:r w:rsidR="00EA00E3">
        <w:rPr>
          <w:rFonts w:hint="eastAsia"/>
        </w:rPr>
        <w:t>20</w:t>
      </w:r>
      <w:r w:rsidR="00EA00E3">
        <w:rPr>
          <w:rFonts w:hint="eastAsia"/>
        </w:rPr>
        <w:t>的形式不一样。</w:t>
      </w:r>
      <w:r>
        <w:rPr>
          <w:rFonts w:hint="eastAsia"/>
        </w:rPr>
        <w:t>具体方法是使用</w:t>
      </w:r>
      <w:r w:rsidR="005F1747">
        <w:rPr>
          <w:rFonts w:hint="eastAsia"/>
        </w:rPr>
        <w:t>惯导系统</w:t>
      </w:r>
      <w:r>
        <w:rPr>
          <w:rFonts w:hint="eastAsia"/>
        </w:rPr>
        <w:t>计算出的速度和神经网络计算的位移</w:t>
      </w:r>
      <w:r w:rsidR="00386E69">
        <w:rPr>
          <w:rFonts w:hint="eastAsia"/>
        </w:rPr>
        <w:t>和航向</w:t>
      </w:r>
      <w:r>
        <w:rPr>
          <w:rFonts w:hint="eastAsia"/>
        </w:rPr>
        <w:t>作为伪测量输入到</w:t>
      </w:r>
      <w:r w:rsidR="00D9237E">
        <w:rPr>
          <w:rFonts w:hint="eastAsia"/>
        </w:rPr>
        <w:t>卡尔曼</w:t>
      </w:r>
      <w:r w:rsidRPr="006961BB">
        <w:rPr>
          <w:rFonts w:hint="eastAsia"/>
        </w:rPr>
        <w:t>滤波更新方程中</w:t>
      </w:r>
      <w:r w:rsidR="006D3182">
        <w:rPr>
          <w:rFonts w:hint="eastAsia"/>
        </w:rPr>
        <w:t>进行误差矫正</w:t>
      </w:r>
      <w:r w:rsidR="00F00489">
        <w:rPr>
          <w:rFonts w:hint="eastAsia"/>
        </w:rPr>
        <w:t>。</w:t>
      </w:r>
      <w:r w:rsidRPr="006961BB">
        <w:rPr>
          <w:rFonts w:hint="eastAsia"/>
        </w:rPr>
        <w:t>另外加入双脚距离约束</w:t>
      </w:r>
      <w:r w:rsidRPr="006961BB">
        <w:rPr>
          <w:rFonts w:hint="eastAsia"/>
        </w:rPr>
        <w:t>[</w:t>
      </w:r>
      <w:r w:rsidRPr="006961BB">
        <w:t>25]</w:t>
      </w:r>
      <w:r w:rsidRPr="006961BB">
        <w:rPr>
          <w:rFonts w:hint="eastAsia"/>
        </w:rPr>
        <w:t>进一步矫正数据</w:t>
      </w:r>
      <w:r w:rsidR="00A65A9B">
        <w:rPr>
          <w:rFonts w:hint="eastAsia"/>
        </w:rPr>
        <w:t>，距离约束的原理是</w:t>
      </w:r>
      <w:r w:rsidRPr="006961BB">
        <w:rPr>
          <w:rFonts w:hint="eastAsia"/>
        </w:rPr>
        <w:t>双脚各存在一个子</w:t>
      </w:r>
      <w:r w:rsidR="00B3271C">
        <w:rPr>
          <w:rFonts w:hint="eastAsia"/>
        </w:rPr>
        <w:t>定位</w:t>
      </w:r>
      <w:r w:rsidRPr="006961BB">
        <w:rPr>
          <w:rFonts w:hint="eastAsia"/>
        </w:rPr>
        <w:t>系统，</w:t>
      </w:r>
      <w:r w:rsidR="00E14DA7">
        <w:rPr>
          <w:rFonts w:hint="eastAsia"/>
        </w:rPr>
        <w:t>综合子系统定位结果</w:t>
      </w:r>
      <w:r w:rsidRPr="006961BB">
        <w:rPr>
          <w:rFonts w:hint="eastAsia"/>
        </w:rPr>
        <w:t>可得出双脚实时距离</w:t>
      </w:r>
      <w:r w:rsidR="0067129E">
        <w:rPr>
          <w:rFonts w:hint="eastAsia"/>
        </w:rPr>
        <w:t>，当距离超过上限之后触发不等式约束</w:t>
      </w:r>
      <w:r w:rsidR="009A1922">
        <w:rPr>
          <w:rFonts w:hint="eastAsia"/>
        </w:rPr>
        <w:t>相关</w:t>
      </w:r>
      <w:r w:rsidR="0067129E">
        <w:rPr>
          <w:rFonts w:hint="eastAsia"/>
        </w:rPr>
        <w:t>操作以修正误差</w:t>
      </w:r>
      <w:r w:rsidRPr="006961BB">
        <w:rPr>
          <w:rFonts w:hint="eastAsia"/>
        </w:rPr>
        <w:t>。</w:t>
      </w:r>
    </w:p>
    <w:p w14:paraId="2DF20FF3" w14:textId="50958B7F" w:rsidR="001A3FE0" w:rsidRPr="00D50677" w:rsidRDefault="007C7311" w:rsidP="00FF4FBB">
      <w:pPr>
        <w:pStyle w:val="4"/>
        <w:spacing w:before="15.60pt"/>
      </w:pPr>
      <w:r w:rsidRPr="00D50677">
        <w:rPr>
          <w:rFonts w:hint="eastAsia"/>
        </w:rPr>
        <w:t>4.2.6</w:t>
      </w:r>
      <w:del w:id="258" w:author="Sun Fangmin" w:date="2021-09-24T18:23:00Z">
        <w:r w:rsidRPr="00D50677" w:rsidDel="009C51E0">
          <w:rPr>
            <w:rFonts w:hint="eastAsia"/>
          </w:rPr>
          <w:delText>、</w:delText>
        </w:r>
      </w:del>
      <w:r w:rsidRPr="00D50677">
        <w:rPr>
          <w:rFonts w:hint="eastAsia"/>
        </w:rPr>
        <w:t>实验评估和验证</w:t>
      </w:r>
    </w:p>
    <w:p w14:paraId="3A5A9733" w14:textId="18DC9012" w:rsidR="007C7311" w:rsidRPr="007C7311" w:rsidRDefault="007C7311" w:rsidP="00B40ABE">
      <w:pPr>
        <w:ind w:firstLine="11.75pt"/>
      </w:pPr>
      <w:r>
        <w:rPr>
          <w:rFonts w:hint="eastAsia"/>
        </w:rPr>
        <w:t>本课题主要分为神经网络模型</w:t>
      </w:r>
      <w:del w:id="259" w:author="Sun Fangmin" w:date="2021-09-24T18:55:00Z">
        <w:r w:rsidDel="004F0009">
          <w:rPr>
            <w:rFonts w:hint="eastAsia"/>
          </w:rPr>
          <w:delText>与</w:delText>
        </w:r>
      </w:del>
      <w:r>
        <w:rPr>
          <w:rFonts w:hint="eastAsia"/>
        </w:rPr>
        <w:t>评估和</w:t>
      </w:r>
      <w:r w:rsidR="009742DC">
        <w:rPr>
          <w:rFonts w:hint="eastAsia"/>
        </w:rPr>
        <w:t>WIPT</w:t>
      </w:r>
      <w:r>
        <w:rPr>
          <w:rFonts w:hint="eastAsia"/>
        </w:rPr>
        <w:t>评估。前者得出的结果可以与动作捕捉系统对比，其主要评价指标主要使用绝对轨迹误差</w:t>
      </w:r>
      <w:r>
        <w:t>(ATE)</w:t>
      </w:r>
      <w:r>
        <w:rPr>
          <w:rFonts w:hint="eastAsia"/>
        </w:rPr>
        <w:t>、相对轨迹误差</w:t>
      </w:r>
      <w:r>
        <w:rPr>
          <w:rFonts w:hint="eastAsia"/>
        </w:rPr>
        <w:t>(</w:t>
      </w:r>
      <w:r>
        <w:t>RTE)</w:t>
      </w:r>
      <w:r>
        <w:rPr>
          <w:rFonts w:hint="eastAsia"/>
        </w:rPr>
        <w:t>、绝对航向误差</w:t>
      </w:r>
      <w:r>
        <w:rPr>
          <w:rFonts w:hint="eastAsia"/>
        </w:rPr>
        <w:t>(</w:t>
      </w:r>
      <w:r>
        <w:t>AYE)</w:t>
      </w:r>
      <w:r>
        <w:rPr>
          <w:rFonts w:hint="eastAsia"/>
        </w:rPr>
        <w:t>和相对航向误差</w:t>
      </w:r>
      <w:r>
        <w:rPr>
          <w:rFonts w:hint="eastAsia"/>
        </w:rPr>
        <w:t>(RYE</w:t>
      </w:r>
      <w:r>
        <w:t>)</w:t>
      </w:r>
      <w:r>
        <w:rPr>
          <w:rFonts w:hint="eastAsia"/>
        </w:rPr>
        <w:t>等；后者没有</w:t>
      </w:r>
      <w:r>
        <w:rPr>
          <w:rFonts w:hint="eastAsia"/>
        </w:rPr>
        <w:t>ground</w:t>
      </w:r>
      <w:r>
        <w:t xml:space="preserve"> </w:t>
      </w:r>
      <w:r>
        <w:rPr>
          <w:rFonts w:hint="eastAsia"/>
        </w:rPr>
        <w:t>truth</w:t>
      </w:r>
      <w:r>
        <w:rPr>
          <w:rFonts w:hint="eastAsia"/>
        </w:rPr>
        <w:t>来对比，所以主要评价指标包括距离误差</w:t>
      </w:r>
      <w:r>
        <w:rPr>
          <w:rFonts w:hint="eastAsia"/>
        </w:rPr>
        <w:t>(</w:t>
      </w:r>
      <w:r>
        <w:t>DE)</w:t>
      </w:r>
      <w:r>
        <w:rPr>
          <w:rFonts w:hint="eastAsia"/>
        </w:rPr>
        <w:t>，姿态误差</w:t>
      </w:r>
      <w:r>
        <w:rPr>
          <w:rFonts w:hint="eastAsia"/>
        </w:rPr>
        <w:t>(</w:t>
      </w:r>
      <w:r>
        <w:t>AE)</w:t>
      </w:r>
      <w:r>
        <w:rPr>
          <w:rFonts w:hint="eastAsia"/>
        </w:rPr>
        <w:t>，端到端误差</w:t>
      </w:r>
      <w:r>
        <w:rPr>
          <w:rFonts w:hint="eastAsia"/>
        </w:rPr>
        <w:t>(</w:t>
      </w:r>
      <w:r>
        <w:t>ETEE)</w:t>
      </w:r>
      <w:r>
        <w:rPr>
          <w:rFonts w:hint="eastAsia"/>
        </w:rPr>
        <w:t>等。</w:t>
      </w:r>
    </w:p>
    <w:p w14:paraId="406742AA" w14:textId="24A86812" w:rsidR="001A3FE0" w:rsidRPr="00C00E60" w:rsidRDefault="001A3FE0">
      <w:pPr>
        <w:pStyle w:val="af9"/>
        <w:spacing w:before="15.60pt"/>
        <w:rPr>
          <w:b/>
        </w:rPr>
        <w:pPrChange w:id="260" w:author="Sun Fangmin" w:date="2021-09-24T18:22:00Z">
          <w:pPr>
            <w:spacing w:before="15.60pt"/>
            <w:ind w:firstLineChars="0" w:firstLine="0pt"/>
          </w:pPr>
        </w:pPrChange>
      </w:pPr>
      <w:r w:rsidRPr="009C51E0">
        <w:rPr>
          <w:rFonts w:ascii="Times New Roman" w:hAnsi="Times New Roman" w:cs="Times New Roman"/>
          <w:b/>
          <w:rPrChange w:id="261" w:author="Sun Fangmin" w:date="2021-09-24T18:22:00Z">
            <w:rPr>
              <w:b/>
              <w:szCs w:val="22"/>
            </w:rPr>
          </w:rPrChange>
        </w:rPr>
        <w:t>4.3</w:t>
      </w:r>
      <w:del w:id="262" w:author="Sun Fangmin" w:date="2021-09-24T18:18:00Z">
        <w:r w:rsidRPr="009C51E0" w:rsidDel="009C51E0">
          <w:rPr>
            <w:rFonts w:ascii="Times New Roman" w:hAnsi="Times New Roman" w:cs="Times New Roman" w:hint="eastAsia"/>
            <w:b/>
            <w:rPrChange w:id="263" w:author="Sun Fangmin" w:date="2021-09-24T18:22:00Z">
              <w:rPr>
                <w:rFonts w:hint="eastAsia"/>
                <w:b/>
                <w:szCs w:val="22"/>
              </w:rPr>
            </w:rPrChange>
          </w:rPr>
          <w:delText>、</w:delText>
        </w:r>
      </w:del>
      <w:r w:rsidRPr="009C51E0">
        <w:rPr>
          <w:rFonts w:ascii="Times New Roman" w:hAnsi="Times New Roman" w:cs="Times New Roman" w:hint="eastAsia"/>
          <w:b/>
          <w:rPrChange w:id="264" w:author="Sun Fangmin" w:date="2021-09-24T18:22:00Z">
            <w:rPr>
              <w:rFonts w:hint="eastAsia"/>
              <w:b/>
              <w:szCs w:val="22"/>
            </w:rPr>
          </w:rPrChange>
        </w:rPr>
        <w:t>可行性分析</w:t>
      </w:r>
    </w:p>
    <w:p w14:paraId="54754401" w14:textId="558871E8" w:rsidR="00345046" w:rsidRDefault="00345046">
      <w:pPr>
        <w:ind w:firstLineChars="200" w:firstLine="24pt"/>
        <w:pPrChange w:id="265" w:author="Sun Fangmin" w:date="2021-09-24T18:14:00Z">
          <w:pPr>
            <w:ind w:firstLine="11.75pt"/>
          </w:pPr>
        </w:pPrChange>
      </w:pPr>
      <w:r>
        <w:rPr>
          <w:rFonts w:hint="eastAsia"/>
        </w:rPr>
        <w:t>步态是指人的运动姿态，步态数据中包含着丰富的运动学和动力学信息，通过</w:t>
      </w:r>
      <w:r>
        <w:rPr>
          <w:rFonts w:hint="eastAsia"/>
        </w:rPr>
        <w:t>IMU</w:t>
      </w:r>
      <w:r>
        <w:rPr>
          <w:rFonts w:hint="eastAsia"/>
        </w:rPr>
        <w:t>采集和经过</w:t>
      </w:r>
      <w:r w:rsidR="00F645CC">
        <w:rPr>
          <w:rFonts w:hint="eastAsia"/>
        </w:rPr>
        <w:t>惯导系统</w:t>
      </w:r>
      <w:r>
        <w:rPr>
          <w:rFonts w:hint="eastAsia"/>
        </w:rPr>
        <w:t>处理之后，可以获取定位信息，定位精度依赖于</w:t>
      </w:r>
      <w:r>
        <w:rPr>
          <w:rFonts w:hint="eastAsia"/>
        </w:rPr>
        <w:t>IMU</w:t>
      </w:r>
      <w:r>
        <w:rPr>
          <w:rFonts w:hint="eastAsia"/>
        </w:rPr>
        <w:t>的精度和所采取的数据处理技术</w:t>
      </w:r>
      <w:r w:rsidR="000234FF">
        <w:rPr>
          <w:rFonts w:hint="eastAsia"/>
        </w:rPr>
        <w:t>，所以</w:t>
      </w:r>
      <w:r>
        <w:rPr>
          <w:rFonts w:hint="eastAsia"/>
        </w:rPr>
        <w:t>使用</w:t>
      </w:r>
      <w:r w:rsidR="00F645CC">
        <w:rPr>
          <w:rFonts w:hint="eastAsia"/>
        </w:rPr>
        <w:t>惯导系统</w:t>
      </w:r>
      <w:r>
        <w:rPr>
          <w:rFonts w:hint="eastAsia"/>
        </w:rPr>
        <w:t>实现室内定位技术是行得通的</w:t>
      </w:r>
      <w:r w:rsidR="00575649">
        <w:rPr>
          <w:rFonts w:hint="eastAsia"/>
        </w:rPr>
        <w:t>。</w:t>
      </w:r>
    </w:p>
    <w:p w14:paraId="31BEC8CF" w14:textId="0C5B1780" w:rsidR="00345046" w:rsidRPr="00C01294" w:rsidRDefault="00F645CC" w:rsidP="00B40ABE">
      <w:pPr>
        <w:ind w:firstLine="11.75pt"/>
      </w:pPr>
      <w:r>
        <w:rPr>
          <w:rFonts w:hint="eastAsia"/>
        </w:rPr>
        <w:t>卡尔曼滤波</w:t>
      </w:r>
      <w:r w:rsidR="00345046">
        <w:rPr>
          <w:rFonts w:hint="eastAsia"/>
        </w:rPr>
        <w:t>通常被使用来限制</w:t>
      </w:r>
      <w:r>
        <w:rPr>
          <w:rFonts w:hint="eastAsia"/>
        </w:rPr>
        <w:t>惯导系统</w:t>
      </w:r>
      <w:r w:rsidR="00345046">
        <w:rPr>
          <w:rFonts w:hint="eastAsia"/>
        </w:rPr>
        <w:t>误差积累。</w:t>
      </w:r>
      <w:r w:rsidR="00345046" w:rsidRPr="00725576">
        <w:rPr>
          <w:rFonts w:hint="eastAsia"/>
          <w:color w:val="000000"/>
        </w:rPr>
        <w:t>当前使用</w:t>
      </w:r>
      <w:del w:id="266" w:author="Sun Fangmin" w:date="2021-09-24T18:56:00Z">
        <w:r w:rsidR="00345046" w:rsidRPr="00725576" w:rsidDel="004F0009">
          <w:rPr>
            <w:rFonts w:hint="eastAsia"/>
            <w:color w:val="000000"/>
          </w:rPr>
          <w:delText>k</w:delText>
        </w:r>
      </w:del>
      <w:ins w:id="267" w:author="Sun Fangmin" w:date="2021-09-24T18:56:00Z">
        <w:r w:rsidR="004F0009">
          <w:rPr>
            <w:rFonts w:hint="eastAsia"/>
            <w:color w:val="000000"/>
          </w:rPr>
          <w:t>K</w:t>
        </w:r>
      </w:ins>
      <w:r w:rsidR="00345046" w:rsidRPr="00725576">
        <w:rPr>
          <w:rFonts w:hint="eastAsia"/>
          <w:color w:val="000000"/>
        </w:rPr>
        <w:t>alman</w:t>
      </w:r>
      <w:r w:rsidR="00345046" w:rsidRPr="00725576">
        <w:rPr>
          <w:rFonts w:hint="eastAsia"/>
          <w:color w:val="000000"/>
        </w:rPr>
        <w:t>滤波修正误差的研究都实现了</w:t>
      </w:r>
      <w:ins w:id="268" w:author="Sun Fangmin" w:date="2021-09-24T18:57:00Z">
        <w:r w:rsidR="004F0009">
          <w:rPr>
            <w:rFonts w:hint="eastAsia"/>
            <w:color w:val="000000"/>
          </w:rPr>
          <w:t>较好</w:t>
        </w:r>
      </w:ins>
      <w:del w:id="269" w:author="Sun Fangmin" w:date="2021-09-24T18:56:00Z">
        <w:r w:rsidR="00345046" w:rsidRPr="004F0009" w:rsidDel="004F0009">
          <w:rPr>
            <w:rFonts w:hint="eastAsia"/>
            <w:color w:val="000000"/>
            <w:highlight w:val="yellow"/>
            <w:rPrChange w:id="270" w:author="Sun Fangmin" w:date="2021-09-24T18:56:00Z">
              <w:rPr>
                <w:rFonts w:hint="eastAsia"/>
                <w:color w:val="000000"/>
              </w:rPr>
            </w:rPrChange>
          </w:rPr>
          <w:delText>不俗</w:delText>
        </w:r>
      </w:del>
      <w:r w:rsidR="00345046" w:rsidRPr="00725576">
        <w:rPr>
          <w:rFonts w:hint="eastAsia"/>
          <w:color w:val="000000"/>
        </w:rPr>
        <w:t>的定位效果，比如，在</w:t>
      </w:r>
      <w:r w:rsidR="00345046" w:rsidRPr="00725576">
        <w:rPr>
          <w:rFonts w:hint="eastAsia"/>
          <w:color w:val="000000"/>
        </w:rPr>
        <w:t>2017</w:t>
      </w:r>
      <w:r w:rsidR="00345046" w:rsidRPr="00725576">
        <w:rPr>
          <w:rFonts w:hint="eastAsia"/>
          <w:color w:val="000000"/>
        </w:rPr>
        <w:t>年，</w:t>
      </w:r>
      <w:r w:rsidR="00345046" w:rsidRPr="00725576">
        <w:rPr>
          <w:rFonts w:hint="eastAsia"/>
          <w:color w:val="000000"/>
        </w:rPr>
        <w:t>Zhang</w:t>
      </w:r>
      <w:r w:rsidR="00345046" w:rsidRPr="00725576">
        <w:rPr>
          <w:color w:val="000000"/>
        </w:rPr>
        <w:t>[26]</w:t>
      </w:r>
      <w:r w:rsidR="00345046" w:rsidRPr="00725576">
        <w:rPr>
          <w:rFonts w:hint="eastAsia"/>
          <w:color w:val="000000"/>
        </w:rPr>
        <w:t>等人提出的基于扩展</w:t>
      </w:r>
      <w:r w:rsidR="00345046" w:rsidRPr="00725576">
        <w:rPr>
          <w:rFonts w:hint="eastAsia"/>
          <w:color w:val="000000"/>
        </w:rPr>
        <w:t>kalman</w:t>
      </w:r>
      <w:r w:rsidR="00345046" w:rsidRPr="00725576">
        <w:rPr>
          <w:rFonts w:hint="eastAsia"/>
          <w:color w:val="000000"/>
        </w:rPr>
        <w:t>的脚踏式</w:t>
      </w:r>
      <w:r w:rsidR="00345046" w:rsidRPr="00725576">
        <w:rPr>
          <w:rFonts w:hint="eastAsia"/>
          <w:color w:val="000000"/>
        </w:rPr>
        <w:t>INS</w:t>
      </w:r>
      <w:r w:rsidR="00345046" w:rsidRPr="00725576">
        <w:rPr>
          <w:rFonts w:hint="eastAsia"/>
          <w:color w:val="000000"/>
        </w:rPr>
        <w:t>已实现小于</w:t>
      </w:r>
      <w:r w:rsidR="00345046" w:rsidRPr="00725576">
        <w:rPr>
          <w:rFonts w:hint="eastAsia"/>
          <w:color w:val="000000"/>
        </w:rPr>
        <w:t>0.3%</w:t>
      </w:r>
      <w:r w:rsidR="00345046" w:rsidRPr="00725576">
        <w:rPr>
          <w:rFonts w:hint="eastAsia"/>
          <w:color w:val="000000"/>
        </w:rPr>
        <w:t>的错误率；在</w:t>
      </w:r>
      <w:r w:rsidR="00345046" w:rsidRPr="00725576">
        <w:rPr>
          <w:rFonts w:hint="eastAsia"/>
          <w:color w:val="000000"/>
        </w:rPr>
        <w:t>2018</w:t>
      </w:r>
      <w:r w:rsidR="00345046" w:rsidRPr="00725576">
        <w:rPr>
          <w:rFonts w:hint="eastAsia"/>
          <w:color w:val="000000"/>
        </w:rPr>
        <w:t>年，</w:t>
      </w:r>
      <w:r w:rsidR="00345046" w:rsidRPr="00725576">
        <w:rPr>
          <w:rFonts w:hint="eastAsia"/>
          <w:color w:val="000000"/>
        </w:rPr>
        <w:lastRenderedPageBreak/>
        <w:t>Qiu</w:t>
      </w:r>
      <w:r w:rsidR="00345046" w:rsidRPr="00725576">
        <w:rPr>
          <w:color w:val="000000"/>
        </w:rPr>
        <w:t>[27]</w:t>
      </w:r>
      <w:r w:rsidR="00345046" w:rsidRPr="00725576">
        <w:rPr>
          <w:rFonts w:hint="eastAsia"/>
          <w:color w:val="000000"/>
        </w:rPr>
        <w:t>等人使用扩展</w:t>
      </w:r>
      <w:del w:id="271" w:author="Sun Fangmin" w:date="2021-09-24T18:57:00Z">
        <w:r w:rsidR="00345046" w:rsidRPr="00725576" w:rsidDel="004F0009">
          <w:rPr>
            <w:rFonts w:hint="eastAsia"/>
            <w:color w:val="000000"/>
          </w:rPr>
          <w:delText>k</w:delText>
        </w:r>
      </w:del>
      <w:ins w:id="272" w:author="Sun Fangmin" w:date="2021-09-24T18:57:00Z">
        <w:r w:rsidR="004F0009">
          <w:rPr>
            <w:rFonts w:hint="eastAsia"/>
            <w:color w:val="000000"/>
          </w:rPr>
          <w:t>K</w:t>
        </w:r>
      </w:ins>
      <w:r w:rsidR="00345046" w:rsidRPr="00725576">
        <w:rPr>
          <w:rFonts w:hint="eastAsia"/>
          <w:color w:val="000000"/>
        </w:rPr>
        <w:t>alman</w:t>
      </w:r>
      <w:r w:rsidR="00345046" w:rsidRPr="00725576">
        <w:rPr>
          <w:rFonts w:hint="eastAsia"/>
          <w:color w:val="000000"/>
        </w:rPr>
        <w:t>滤波融合不同类型的数据，实现小于</w:t>
      </w:r>
      <w:r w:rsidR="00345046" w:rsidRPr="00725576">
        <w:rPr>
          <w:rFonts w:hint="eastAsia"/>
          <w:color w:val="000000"/>
        </w:rPr>
        <w:t>1%</w:t>
      </w:r>
      <w:r w:rsidR="00345046" w:rsidRPr="00725576">
        <w:rPr>
          <w:rFonts w:hint="eastAsia"/>
          <w:color w:val="000000"/>
        </w:rPr>
        <w:t>的平均距离误差和端到端距离误差。虽然上述研究额外使用气压计和磁力计限制误差积累，并且定位总距离不长，但是达到了很高的精确度，由此可见，使用</w:t>
      </w:r>
      <w:del w:id="273" w:author="Sun Fangmin" w:date="2021-09-24T18:57:00Z">
        <w:r w:rsidR="00345046" w:rsidRPr="00725576" w:rsidDel="004F0009">
          <w:rPr>
            <w:rFonts w:hint="eastAsia"/>
            <w:color w:val="000000"/>
          </w:rPr>
          <w:delText>k</w:delText>
        </w:r>
      </w:del>
      <w:ins w:id="274" w:author="Sun Fangmin" w:date="2021-09-24T18:57:00Z">
        <w:r w:rsidR="004F0009">
          <w:rPr>
            <w:rFonts w:hint="eastAsia"/>
            <w:color w:val="000000"/>
          </w:rPr>
          <w:t>K</w:t>
        </w:r>
      </w:ins>
      <w:r w:rsidR="00345046" w:rsidRPr="00725576">
        <w:rPr>
          <w:rFonts w:hint="eastAsia"/>
          <w:color w:val="000000"/>
        </w:rPr>
        <w:t>alman</w:t>
      </w:r>
      <w:r w:rsidR="00345046" w:rsidRPr="00725576">
        <w:rPr>
          <w:rFonts w:hint="eastAsia"/>
          <w:color w:val="000000"/>
        </w:rPr>
        <w:t>滤波限制误</w:t>
      </w:r>
      <w:r w:rsidR="00345046">
        <w:rPr>
          <w:rFonts w:hint="eastAsia"/>
        </w:rPr>
        <w:t>差积累，提高定位精度的方式是可行的，前提是需要找到合适的观测数据。</w:t>
      </w:r>
    </w:p>
    <w:p w14:paraId="1C0A2DA3" w14:textId="13626C14" w:rsidR="00345046" w:rsidRPr="00725576" w:rsidRDefault="00345046" w:rsidP="00B40ABE">
      <w:pPr>
        <w:ind w:firstLine="11.75pt"/>
        <w:rPr>
          <w:color w:val="000000"/>
        </w:rPr>
      </w:pPr>
      <w:r w:rsidRPr="00345046">
        <w:rPr>
          <w:rFonts w:hint="eastAsia"/>
          <w:color w:val="000000"/>
        </w:rPr>
        <w:t>深度学习是学习样本数据的内在规律和表示层次，它是一个复杂的机器学习算法，在语音和图像识别方</w:t>
      </w:r>
      <w:r w:rsidRPr="00725576">
        <w:rPr>
          <w:rFonts w:hint="eastAsia"/>
          <w:color w:val="000000"/>
        </w:rPr>
        <w:t>面取得的效果，远远超过先前相关技术。</w:t>
      </w:r>
      <w:r w:rsidRPr="00725576">
        <w:rPr>
          <w:rFonts w:hint="eastAsia"/>
          <w:color w:val="000000"/>
        </w:rPr>
        <w:t>IMU</w:t>
      </w:r>
      <w:r w:rsidRPr="00725576">
        <w:rPr>
          <w:rFonts w:hint="eastAsia"/>
          <w:color w:val="000000"/>
        </w:rPr>
        <w:t>数据与语音数据一样具有很强时序性，所以近年来，有的研究人员对把深度学习应用于</w:t>
      </w:r>
      <w:r w:rsidRPr="00725576">
        <w:rPr>
          <w:rFonts w:hint="eastAsia"/>
          <w:color w:val="000000"/>
        </w:rPr>
        <w:t>IMU</w:t>
      </w:r>
      <w:r w:rsidRPr="00725576">
        <w:rPr>
          <w:rFonts w:hint="eastAsia"/>
          <w:color w:val="000000"/>
        </w:rPr>
        <w:t>定位技术进行了尝试，比如，</w:t>
      </w:r>
      <w:r w:rsidRPr="00725576">
        <w:rPr>
          <w:color w:val="000000"/>
        </w:rPr>
        <w:t>C</w:t>
      </w:r>
      <w:r w:rsidRPr="00725576">
        <w:rPr>
          <w:rFonts w:hint="eastAsia"/>
          <w:color w:val="000000"/>
        </w:rPr>
        <w:t>hen</w:t>
      </w:r>
      <w:ins w:id="275" w:author="Sun Fangmin" w:date="2021-09-24T18:58:00Z">
        <w:r w:rsidR="00E03A0C">
          <w:rPr>
            <w:color w:val="000000"/>
          </w:rPr>
          <w:t xml:space="preserve"> </w:t>
        </w:r>
      </w:ins>
      <w:r w:rsidRPr="00725576">
        <w:rPr>
          <w:color w:val="000000"/>
        </w:rPr>
        <w:t>[18</w:t>
      </w:r>
      <w:r w:rsidRPr="00725576">
        <w:rPr>
          <w:rFonts w:hint="eastAsia"/>
          <w:color w:val="000000"/>
        </w:rPr>
        <w:t>-</w:t>
      </w:r>
      <w:r w:rsidRPr="00725576">
        <w:rPr>
          <w:color w:val="000000"/>
        </w:rPr>
        <w:t>20]</w:t>
      </w:r>
      <w:r w:rsidRPr="00725576">
        <w:rPr>
          <w:rFonts w:hint="eastAsia"/>
          <w:color w:val="000000"/>
        </w:rPr>
        <w:t>等人提出了</w:t>
      </w:r>
      <w:r w:rsidRPr="00725576">
        <w:rPr>
          <w:rFonts w:hint="eastAsia"/>
          <w:color w:val="000000"/>
        </w:rPr>
        <w:t>IONet</w:t>
      </w:r>
      <w:r w:rsidRPr="00725576">
        <w:rPr>
          <w:rFonts w:hint="eastAsia"/>
          <w:color w:val="000000"/>
        </w:rPr>
        <w:t>模型和</w:t>
      </w:r>
      <w:r w:rsidRPr="00725576">
        <w:rPr>
          <w:rFonts w:hint="eastAsia"/>
          <w:color w:val="000000"/>
        </w:rPr>
        <w:t>Yan</w:t>
      </w:r>
      <w:ins w:id="276" w:author="Sun Fangmin" w:date="2021-09-24T18:58:00Z">
        <w:r w:rsidR="00E03A0C">
          <w:rPr>
            <w:color w:val="000000"/>
          </w:rPr>
          <w:t xml:space="preserve"> </w:t>
        </w:r>
      </w:ins>
      <w:r w:rsidRPr="00725576">
        <w:rPr>
          <w:color w:val="000000"/>
        </w:rPr>
        <w:t>[28]</w:t>
      </w:r>
      <w:r w:rsidRPr="00725576">
        <w:rPr>
          <w:rFonts w:hint="eastAsia"/>
          <w:color w:val="000000"/>
        </w:rPr>
        <w:t>等人提出了</w:t>
      </w:r>
      <w:r w:rsidRPr="00725576">
        <w:rPr>
          <w:color w:val="000000"/>
        </w:rPr>
        <w:t>RoNIN</w:t>
      </w:r>
      <w:r w:rsidRPr="00725576">
        <w:rPr>
          <w:rFonts w:hint="eastAsia"/>
          <w:color w:val="000000"/>
        </w:rPr>
        <w:t>模型，定位结果显示这些模型优于纯惯导系统和基于倒立摆模型的步长估计法</w:t>
      </w:r>
      <w:r w:rsidR="00086BA2">
        <w:rPr>
          <w:rFonts w:hint="eastAsia"/>
          <w:color w:val="000000"/>
        </w:rPr>
        <w:t>。</w:t>
      </w:r>
      <w:r w:rsidR="00086BA2" w:rsidRPr="00725576">
        <w:rPr>
          <w:rFonts w:hint="eastAsia"/>
          <w:color w:val="000000"/>
        </w:rPr>
        <w:t>基于深度学习的定位方法不受</w:t>
      </w:r>
      <w:r w:rsidR="00086BA2" w:rsidRPr="00725576">
        <w:rPr>
          <w:rFonts w:hint="eastAsia"/>
          <w:color w:val="000000"/>
        </w:rPr>
        <w:t>IMU</w:t>
      </w:r>
      <w:r w:rsidR="00086BA2" w:rsidRPr="00725576">
        <w:rPr>
          <w:rFonts w:hint="eastAsia"/>
          <w:color w:val="000000"/>
        </w:rPr>
        <w:t>绑定位置影响，不需要划分步态时相</w:t>
      </w:r>
      <w:r w:rsidR="00086BA2">
        <w:rPr>
          <w:rFonts w:hint="eastAsia"/>
          <w:color w:val="000000"/>
        </w:rPr>
        <w:t>，</w:t>
      </w:r>
      <w:r w:rsidRPr="00725576">
        <w:rPr>
          <w:rFonts w:hint="eastAsia"/>
          <w:color w:val="000000"/>
        </w:rPr>
        <w:t>但是上述研究只能提供二维平面上的定位信息。神经网络和</w:t>
      </w:r>
      <w:del w:id="277" w:author="Sun Fangmin" w:date="2021-09-24T18:58:00Z">
        <w:r w:rsidRPr="00725576" w:rsidDel="004F0009">
          <w:rPr>
            <w:rFonts w:hint="eastAsia"/>
            <w:color w:val="000000"/>
          </w:rPr>
          <w:delText>k</w:delText>
        </w:r>
      </w:del>
      <w:ins w:id="278" w:author="Sun Fangmin" w:date="2021-09-24T18:58:00Z">
        <w:r w:rsidR="004F0009">
          <w:rPr>
            <w:rFonts w:hint="eastAsia"/>
            <w:color w:val="000000"/>
          </w:rPr>
          <w:t>K</w:t>
        </w:r>
      </w:ins>
      <w:r w:rsidRPr="00725576">
        <w:rPr>
          <w:rFonts w:hint="eastAsia"/>
          <w:color w:val="000000"/>
        </w:rPr>
        <w:t>alman</w:t>
      </w:r>
      <w:r w:rsidRPr="00725576">
        <w:rPr>
          <w:rFonts w:hint="eastAsia"/>
          <w:color w:val="000000"/>
        </w:rPr>
        <w:t>滤波的结合能够有效解决这个问题，比如</w:t>
      </w:r>
      <w:r w:rsidRPr="00725576">
        <w:rPr>
          <w:rFonts w:hint="eastAsia"/>
          <w:color w:val="000000"/>
        </w:rPr>
        <w:t>Liu</w:t>
      </w:r>
      <w:r w:rsidRPr="00725576">
        <w:rPr>
          <w:color w:val="000000"/>
        </w:rPr>
        <w:t>[29]</w:t>
      </w:r>
      <w:r w:rsidRPr="00725576">
        <w:rPr>
          <w:rFonts w:hint="eastAsia"/>
          <w:color w:val="000000"/>
        </w:rPr>
        <w:t>等人将神经网络融入</w:t>
      </w:r>
      <w:r w:rsidRPr="00725576">
        <w:rPr>
          <w:rFonts w:hint="eastAsia"/>
          <w:color w:val="000000"/>
        </w:rPr>
        <w:t>EKF</w:t>
      </w:r>
      <w:r w:rsidRPr="00725576">
        <w:rPr>
          <w:rFonts w:hint="eastAsia"/>
          <w:color w:val="000000"/>
        </w:rPr>
        <w:t>，与</w:t>
      </w:r>
      <w:r w:rsidRPr="00725576">
        <w:rPr>
          <w:rFonts w:hint="eastAsia"/>
          <w:color w:val="000000"/>
        </w:rPr>
        <w:t>RoNIN</w:t>
      </w:r>
      <w:r w:rsidRPr="00725576">
        <w:rPr>
          <w:rFonts w:hint="eastAsia"/>
          <w:color w:val="000000"/>
        </w:rPr>
        <w:t>等深度学习方法相比，定位范围提升到三维空间，并且在其采集的测试数据集上分别将平均航向和位移漂移降低了</w:t>
      </w:r>
      <w:r w:rsidRPr="00725576">
        <w:rPr>
          <w:rFonts w:hint="eastAsia"/>
          <w:color w:val="000000"/>
        </w:rPr>
        <w:t>27%</w:t>
      </w:r>
      <w:r w:rsidRPr="00725576">
        <w:rPr>
          <w:rFonts w:hint="eastAsia"/>
          <w:color w:val="000000"/>
        </w:rPr>
        <w:t>和</w:t>
      </w:r>
      <w:r w:rsidRPr="00725576">
        <w:rPr>
          <w:rFonts w:hint="eastAsia"/>
          <w:color w:val="000000"/>
        </w:rPr>
        <w:t>33%</w:t>
      </w:r>
      <w:r w:rsidRPr="00725576">
        <w:rPr>
          <w:rFonts w:hint="eastAsia"/>
          <w:color w:val="000000"/>
        </w:rPr>
        <w:t>。以上的研究表明，使用或者结合神经网络得出定位信息是可行的。</w:t>
      </w:r>
    </w:p>
    <w:p w14:paraId="6C70D86A" w14:textId="55FD7EC5" w:rsidR="00A367E2" w:rsidRPr="00D50677" w:rsidRDefault="007B39C5" w:rsidP="007B39C5">
      <w:pPr>
        <w:pStyle w:val="af6"/>
        <w:spacing w:before="15.60pt"/>
      </w:pPr>
      <w:r>
        <w:rPr>
          <w:rFonts w:hint="eastAsia"/>
        </w:rPr>
        <w:t>五、</w:t>
      </w:r>
      <w:r w:rsidR="00A367E2" w:rsidRPr="00D50677">
        <w:rPr>
          <w:rFonts w:hint="eastAsia"/>
        </w:rPr>
        <w:t>已有研究基础与所需的研究条件</w:t>
      </w:r>
    </w:p>
    <w:p w14:paraId="402B4BCD" w14:textId="4BB479AB" w:rsidR="00CA652A" w:rsidRPr="00D50677" w:rsidRDefault="00CA652A">
      <w:pPr>
        <w:spacing w:before="15.60pt"/>
        <w:ind w:firstLineChars="0" w:firstLine="0pt"/>
        <w:outlineLvl w:val="2"/>
        <w:rPr>
          <w:b/>
          <w:sz w:val="28"/>
          <w:szCs w:val="22"/>
        </w:rPr>
        <w:pPrChange w:id="279" w:author="Sun Fangmin" w:date="2021-09-24T18:23:00Z">
          <w:pPr>
            <w:spacing w:before="15.60pt"/>
            <w:ind w:firstLineChars="0" w:firstLine="0pt"/>
          </w:pPr>
        </w:pPrChange>
      </w:pPr>
      <w:r w:rsidRPr="00D50677">
        <w:rPr>
          <w:rFonts w:hint="eastAsia"/>
          <w:b/>
          <w:sz w:val="28"/>
          <w:szCs w:val="22"/>
        </w:rPr>
        <w:t>5.1</w:t>
      </w:r>
      <w:del w:id="280" w:author="Sun Fangmin" w:date="2021-09-24T18:17:00Z">
        <w:r w:rsidRPr="00D50677" w:rsidDel="009C51E0">
          <w:rPr>
            <w:rFonts w:hint="eastAsia"/>
            <w:b/>
            <w:sz w:val="28"/>
            <w:szCs w:val="22"/>
          </w:rPr>
          <w:delText>、</w:delText>
        </w:r>
      </w:del>
      <w:r w:rsidRPr="00D50677">
        <w:rPr>
          <w:rFonts w:hint="eastAsia"/>
          <w:b/>
          <w:sz w:val="28"/>
          <w:szCs w:val="22"/>
        </w:rPr>
        <w:t>已有的研究基础</w:t>
      </w:r>
    </w:p>
    <w:p w14:paraId="5807C386" w14:textId="25A42C1F" w:rsidR="009C1850" w:rsidRPr="00666524" w:rsidRDefault="00666524" w:rsidP="00B40ABE">
      <w:pPr>
        <w:ind w:firstLine="11.75pt"/>
      </w:pPr>
      <w:r w:rsidRPr="00666524">
        <w:rPr>
          <w:rFonts w:hint="eastAsia"/>
        </w:rPr>
        <w:t>已收集</w:t>
      </w:r>
      <w:r w:rsidR="00A724C9">
        <w:rPr>
          <w:rFonts w:hint="eastAsia"/>
        </w:rPr>
        <w:t>过</w:t>
      </w:r>
      <w:r w:rsidRPr="00666524">
        <w:rPr>
          <w:rFonts w:hint="eastAsia"/>
        </w:rPr>
        <w:t>四个人的</w:t>
      </w:r>
      <w:r>
        <w:rPr>
          <w:rFonts w:hint="eastAsia"/>
        </w:rPr>
        <w:t>室内</w:t>
      </w:r>
      <w:r w:rsidRPr="00666524">
        <w:rPr>
          <w:rFonts w:hint="eastAsia"/>
        </w:rPr>
        <w:t>动作捕捉数据</w:t>
      </w:r>
      <w:r>
        <w:rPr>
          <w:rFonts w:hint="eastAsia"/>
        </w:rPr>
        <w:t>，</w:t>
      </w:r>
      <w:r w:rsidR="00A724C9">
        <w:rPr>
          <w:rFonts w:hint="eastAsia"/>
        </w:rPr>
        <w:t>每次测试的时间略短，并且走的都是直线，但是可以作为前期工作的参考数据使用。</w:t>
      </w:r>
    </w:p>
    <w:p w14:paraId="3CE4D388" w14:textId="65AC72B4" w:rsidR="00CA652A" w:rsidRPr="00D50677" w:rsidRDefault="00CA652A">
      <w:pPr>
        <w:spacing w:before="15.60pt"/>
        <w:ind w:firstLineChars="0" w:firstLine="0pt"/>
        <w:outlineLvl w:val="2"/>
        <w:rPr>
          <w:b/>
          <w:sz w:val="28"/>
          <w:szCs w:val="22"/>
        </w:rPr>
        <w:pPrChange w:id="281" w:author="Sun Fangmin" w:date="2021-09-24T18:23:00Z">
          <w:pPr>
            <w:spacing w:before="15.60pt"/>
            <w:ind w:firstLineChars="0" w:firstLine="0pt"/>
          </w:pPr>
        </w:pPrChange>
      </w:pPr>
      <w:r w:rsidRPr="00D50677">
        <w:rPr>
          <w:rFonts w:hint="eastAsia"/>
          <w:b/>
          <w:sz w:val="28"/>
          <w:szCs w:val="22"/>
        </w:rPr>
        <w:t>5.2</w:t>
      </w:r>
      <w:del w:id="282" w:author="Sun Fangmin" w:date="2021-09-24T18:17:00Z">
        <w:r w:rsidRPr="00D50677" w:rsidDel="009C51E0">
          <w:rPr>
            <w:rFonts w:hint="eastAsia"/>
            <w:b/>
            <w:sz w:val="28"/>
            <w:szCs w:val="22"/>
          </w:rPr>
          <w:delText>、</w:delText>
        </w:r>
      </w:del>
      <w:r w:rsidRPr="00D50677">
        <w:rPr>
          <w:rFonts w:hint="eastAsia"/>
          <w:b/>
          <w:sz w:val="28"/>
          <w:szCs w:val="22"/>
        </w:rPr>
        <w:t>所需的研究条件</w:t>
      </w:r>
    </w:p>
    <w:p w14:paraId="3193D8CE" w14:textId="3D73A219" w:rsidR="00131BE1" w:rsidRPr="00131BE1" w:rsidRDefault="006366C5" w:rsidP="00B40ABE">
      <w:pPr>
        <w:ind w:firstLineChars="0" w:firstLine="0pt"/>
      </w:pPr>
      <w:r>
        <w:rPr>
          <w:rFonts w:hint="eastAsia"/>
        </w:rPr>
        <w:t>1</w:t>
      </w:r>
      <w:r>
        <w:t xml:space="preserve">. </w:t>
      </w:r>
      <w:del w:id="283" w:author="Sun Fangmin" w:date="2021-09-24T18:19:00Z">
        <w:r w:rsidR="00131BE1" w:rsidRPr="00131BE1" w:rsidDel="009C51E0">
          <w:rPr>
            <w:rFonts w:hint="eastAsia"/>
          </w:rPr>
          <w:delText>Xsens DOT</w:delText>
        </w:r>
      </w:del>
      <w:ins w:id="284" w:author="Sun Fangmin" w:date="2021-09-24T18:19:00Z">
        <w:r w:rsidR="009C51E0">
          <w:rPr>
            <w:rFonts w:hint="eastAsia"/>
          </w:rPr>
          <w:t>可穿戴</w:t>
        </w:r>
      </w:ins>
      <w:ins w:id="285" w:author="Sun Fangmin" w:date="2021-09-24T18:28:00Z">
        <w:r w:rsidR="00F84418">
          <w:rPr>
            <w:rFonts w:hint="eastAsia"/>
          </w:rPr>
          <w:t>惯性</w:t>
        </w:r>
      </w:ins>
      <w:ins w:id="286" w:author="Sun Fangmin" w:date="2021-09-24T18:19:00Z">
        <w:r w:rsidR="009C51E0">
          <w:rPr>
            <w:rFonts w:hint="eastAsia"/>
          </w:rPr>
          <w:t>传感</w:t>
        </w:r>
      </w:ins>
      <w:ins w:id="287" w:author="Sun Fangmin" w:date="2021-09-24T18:24:00Z">
        <w:r w:rsidR="009C51E0">
          <w:rPr>
            <w:rFonts w:hint="eastAsia"/>
          </w:rPr>
          <w:t>设备</w:t>
        </w:r>
      </w:ins>
      <w:del w:id="288" w:author="Sun Fangmin" w:date="2021-09-24T18:19:00Z">
        <w:r w:rsidR="00131BE1" w:rsidRPr="00131BE1" w:rsidDel="009C51E0">
          <w:rPr>
            <w:rFonts w:hint="eastAsia"/>
          </w:rPr>
          <w:delText>：</w:delText>
        </w:r>
      </w:del>
    </w:p>
    <w:p w14:paraId="02A1E5D7" w14:textId="3A9F5148" w:rsidR="009C51E0" w:rsidRDefault="009C51E0" w:rsidP="00B40ABE">
      <w:pPr>
        <w:ind w:firstLine="11.75pt"/>
        <w:rPr>
          <w:ins w:id="289" w:author="Sun Fangmin" w:date="2021-09-24T18:25:00Z"/>
        </w:rPr>
      </w:pPr>
      <w:ins w:id="290" w:author="Sun Fangmin" w:date="2021-09-24T18:25:00Z">
        <w:r>
          <w:rPr>
            <w:rFonts w:hint="eastAsia"/>
          </w:rPr>
          <w:t>本课题</w:t>
        </w:r>
      </w:ins>
      <w:ins w:id="291" w:author="Sun Fangmin" w:date="2021-09-24T18:26:00Z">
        <w:r>
          <w:rPr>
            <w:rFonts w:hint="eastAsia"/>
          </w:rPr>
          <w:t>需要利用可穿戴传感设备进行数据采集、实验验证</w:t>
        </w:r>
      </w:ins>
      <w:ins w:id="292" w:author="Sun Fangmin" w:date="2021-09-24T18:25:00Z">
        <w:r>
          <w:rPr>
            <w:rFonts w:hint="eastAsia"/>
          </w:rPr>
          <w:t>。。。。。。。</w:t>
        </w:r>
      </w:ins>
      <w:ins w:id="293" w:author="Sun Fangmin" w:date="2021-09-24T18:26:00Z">
        <w:r>
          <w:rPr>
            <w:rFonts w:hint="eastAsia"/>
          </w:rPr>
          <w:t>。实验室当前已经</w:t>
        </w:r>
      </w:ins>
      <w:ins w:id="294" w:author="Sun Fangmin" w:date="2021-09-24T18:27:00Z">
        <w:r>
          <w:rPr>
            <w:rFonts w:hint="eastAsia"/>
          </w:rPr>
          <w:t>拥有集成</w:t>
        </w:r>
        <w:r>
          <w:t>加速度</w:t>
        </w:r>
        <w:r>
          <w:rPr>
            <w:rFonts w:hint="eastAsia"/>
          </w:rPr>
          <w:t>、</w:t>
        </w:r>
        <w:r>
          <w:t>陀螺仪</w:t>
        </w:r>
        <w:r>
          <w:rPr>
            <w:rFonts w:hint="eastAsia"/>
          </w:rPr>
          <w:t>。。。。</w:t>
        </w:r>
        <w:r w:rsidR="00F84418">
          <w:rPr>
            <w:rFonts w:hint="eastAsia"/>
          </w:rPr>
          <w:t>可穿戴</w:t>
        </w:r>
      </w:ins>
      <w:ins w:id="295" w:author="Sun Fangmin" w:date="2021-09-24T18:28:00Z">
        <w:r w:rsidR="00F84418">
          <w:rPr>
            <w:rFonts w:hint="eastAsia"/>
          </w:rPr>
          <w:t>。。（）</w:t>
        </w:r>
      </w:ins>
    </w:p>
    <w:p w14:paraId="2CA3B2F2" w14:textId="77777777" w:rsidR="009C51E0" w:rsidRDefault="009C51E0" w:rsidP="00B40ABE">
      <w:pPr>
        <w:ind w:firstLine="11.75pt"/>
        <w:rPr>
          <w:ins w:id="296" w:author="Sun Fangmin" w:date="2021-09-24T18:25:00Z"/>
        </w:rPr>
      </w:pPr>
    </w:p>
    <w:p w14:paraId="0FF12CDB" w14:textId="17FB1FF5" w:rsidR="00131BE1" w:rsidRPr="00131BE1" w:rsidRDefault="00131BE1" w:rsidP="00B40ABE">
      <w:pPr>
        <w:ind w:firstLine="11.75pt"/>
      </w:pPr>
      <w:r w:rsidRPr="00131BE1">
        <w:rPr>
          <w:rFonts w:hint="eastAsia"/>
        </w:rPr>
        <w:t>Xsens DOT</w:t>
      </w:r>
      <w:r w:rsidRPr="00131BE1">
        <w:rPr>
          <w:rFonts w:hint="eastAsia"/>
        </w:rPr>
        <w:t>是一款体积小、重量轻、具备蓝牙传输能力的传感器，拥有超长的电池寿命可以提供足够一天的电量。</w:t>
      </w:r>
      <w:r w:rsidRPr="00131BE1">
        <w:rPr>
          <w:rFonts w:hint="eastAsia"/>
        </w:rPr>
        <w:t>Xsens</w:t>
      </w:r>
      <w:r w:rsidRPr="00131BE1">
        <w:t xml:space="preserve"> </w:t>
      </w:r>
      <w:r w:rsidRPr="00131BE1">
        <w:rPr>
          <w:rFonts w:hint="eastAsia"/>
        </w:rPr>
        <w:t>DOT</w:t>
      </w:r>
      <w:r w:rsidRPr="00131BE1">
        <w:rPr>
          <w:rFonts w:hint="eastAsia"/>
        </w:rPr>
        <w:t>配备了对应的数据采集</w:t>
      </w:r>
      <w:r w:rsidRPr="00131BE1">
        <w:rPr>
          <w:rFonts w:hint="eastAsia"/>
        </w:rPr>
        <w:t>APP</w:t>
      </w:r>
      <w:r w:rsidRPr="00131BE1">
        <w:rPr>
          <w:rFonts w:hint="eastAsia"/>
        </w:rPr>
        <w:t>，设置快速简便；集成了三轴加速度计、三轴陀螺仪和三轴磁力计；数据采集模式有实时和离线模式两种，适用于步态分析、定位等任务。</w:t>
      </w:r>
    </w:p>
    <w:p w14:paraId="439BD36F" w14:textId="77777777" w:rsidR="00B959C4" w:rsidRDefault="00ED7E05" w:rsidP="00B959C4">
      <w:pPr>
        <w:pStyle w:val="afd"/>
        <w:rPr>
          <w:sz w:val="21"/>
          <w:szCs w:val="21"/>
        </w:rPr>
      </w:pPr>
      <w:r w:rsidRPr="00131BE1">
        <w:lastRenderedPageBreak/>
        <w:drawing>
          <wp:inline distT="0" distB="0" distL="0" distR="0" wp14:anchorId="3633898E" wp14:editId="2EDFD64E">
            <wp:extent cx="1454150" cy="1574800"/>
            <wp:effectExtent l="0" t="0" r="0" b="0"/>
            <wp:docPr id="8"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4150" cy="1574800"/>
                    </a:xfrm>
                    <a:prstGeom prst="rect">
                      <a:avLst/>
                    </a:prstGeom>
                    <a:noFill/>
                    <a:ln>
                      <a:noFill/>
                    </a:ln>
                  </pic:spPr>
                </pic:pic>
              </a:graphicData>
            </a:graphic>
          </wp:inline>
        </w:drawing>
      </w:r>
    </w:p>
    <w:p w14:paraId="252F6549" w14:textId="1A68DABA" w:rsidR="002D2B86" w:rsidRPr="00B959C4" w:rsidRDefault="002D2B86" w:rsidP="00B959C4">
      <w:pPr>
        <w:pStyle w:val="afd"/>
      </w:pPr>
      <w:commentRangeStart w:id="297"/>
      <w:r w:rsidRPr="002D2B86">
        <w:rPr>
          <w:rFonts w:hint="eastAsia"/>
          <w:sz w:val="21"/>
          <w:szCs w:val="21"/>
        </w:rPr>
        <w:t>图</w:t>
      </w:r>
      <w:r w:rsidRPr="002D2B86">
        <w:rPr>
          <w:rFonts w:hint="eastAsia"/>
          <w:sz w:val="21"/>
          <w:szCs w:val="21"/>
        </w:rPr>
        <w:t>5-1</w:t>
      </w:r>
      <w:r w:rsidRPr="002D2B86">
        <w:rPr>
          <w:sz w:val="21"/>
          <w:szCs w:val="21"/>
        </w:rPr>
        <w:t xml:space="preserve"> </w:t>
      </w:r>
      <w:r w:rsidRPr="002D2B86">
        <w:rPr>
          <w:rFonts w:hint="eastAsia"/>
          <w:sz w:val="21"/>
          <w:szCs w:val="21"/>
        </w:rPr>
        <w:t>Xsens</w:t>
      </w:r>
      <w:r w:rsidRPr="002D2B86">
        <w:rPr>
          <w:sz w:val="21"/>
          <w:szCs w:val="21"/>
        </w:rPr>
        <w:t xml:space="preserve"> </w:t>
      </w:r>
      <w:r w:rsidRPr="002D2B86">
        <w:rPr>
          <w:rFonts w:hint="eastAsia"/>
          <w:sz w:val="21"/>
          <w:szCs w:val="21"/>
        </w:rPr>
        <w:t>DOT</w:t>
      </w:r>
      <w:r w:rsidRPr="002D2B86">
        <w:rPr>
          <w:rFonts w:hint="eastAsia"/>
          <w:sz w:val="21"/>
          <w:szCs w:val="21"/>
        </w:rPr>
        <w:t>传感器实物图</w:t>
      </w:r>
      <w:commentRangeEnd w:id="297"/>
      <w:r w:rsidR="00E91CBD">
        <w:rPr>
          <w:rStyle w:val="af0"/>
          <w:noProof w:val="0"/>
        </w:rPr>
        <w:commentReference w:id="297"/>
      </w:r>
    </w:p>
    <w:p w14:paraId="264D5CA4" w14:textId="52BA301B" w:rsidR="00131BE1" w:rsidRPr="00131BE1" w:rsidRDefault="006366C5" w:rsidP="00B40ABE">
      <w:pPr>
        <w:ind w:firstLineChars="0" w:firstLine="0pt"/>
      </w:pPr>
      <w:r>
        <w:rPr>
          <w:rFonts w:hint="eastAsia"/>
        </w:rPr>
        <w:t>2</w:t>
      </w:r>
      <w:r>
        <w:t>.</w:t>
      </w:r>
      <w:del w:id="298" w:author="Sun Fangmin" w:date="2021-09-24T18:24:00Z">
        <w:r w:rsidDel="009C51E0">
          <w:delText xml:space="preserve"> </w:delText>
        </w:r>
      </w:del>
      <w:ins w:id="299" w:author="Sun Fangmin" w:date="2021-09-24T18:24:00Z">
        <w:r w:rsidR="009C51E0">
          <w:t xml:space="preserve"> </w:t>
        </w:r>
      </w:ins>
      <w:del w:id="300" w:author="Sun Fangmin" w:date="2021-09-24T18:24:00Z">
        <w:r w:rsidR="00131BE1" w:rsidRPr="00131BE1" w:rsidDel="009C51E0">
          <w:rPr>
            <w:rFonts w:hint="eastAsia"/>
          </w:rPr>
          <w:delText>Vicon</w:delText>
        </w:r>
        <w:r w:rsidR="00131BE1" w:rsidRPr="00131BE1" w:rsidDel="009C51E0">
          <w:delText xml:space="preserve"> </w:delText>
        </w:r>
      </w:del>
      <w:r w:rsidR="00131BE1" w:rsidRPr="00131BE1">
        <w:rPr>
          <w:rFonts w:hint="eastAsia"/>
        </w:rPr>
        <w:t>光学动作捕捉系统</w:t>
      </w:r>
    </w:p>
    <w:p w14:paraId="0CFE0D41" w14:textId="77777777" w:rsidR="00F84418" w:rsidRDefault="00F84418" w:rsidP="00B40ABE">
      <w:pPr>
        <w:ind w:firstLine="11.75pt"/>
        <w:rPr>
          <w:ins w:id="301" w:author="Sun Fangmin" w:date="2021-09-24T18:28:00Z"/>
        </w:rPr>
      </w:pPr>
    </w:p>
    <w:p w14:paraId="31D124BD" w14:textId="144BF61A" w:rsidR="00F84418" w:rsidRDefault="00F84418" w:rsidP="00B40ABE">
      <w:pPr>
        <w:ind w:firstLine="11.75pt"/>
        <w:rPr>
          <w:ins w:id="302" w:author="Sun Fangmin" w:date="2021-09-24T18:28:00Z"/>
        </w:rPr>
      </w:pPr>
      <w:commentRangeStart w:id="303"/>
      <w:ins w:id="304" w:author="Sun Fangmin" w:date="2021-09-24T18:28:00Z">
        <w:r>
          <w:t>本课题需要利用光学动捕设备获取</w:t>
        </w:r>
        <w:r>
          <w:rPr>
            <w:rFonts w:hint="eastAsia"/>
          </w:rPr>
          <w:t xml:space="preserve"> </w:t>
        </w:r>
        <w:r>
          <w:t xml:space="preserve">     </w:t>
        </w:r>
        <w:r>
          <w:rPr>
            <w:rFonts w:hint="eastAsia"/>
          </w:rPr>
          <w:t>，</w:t>
        </w:r>
      </w:ins>
      <w:ins w:id="305" w:author="Sun Fangmin" w:date="2021-09-24T18:29:00Z">
        <w:r>
          <w:t>实验室拥有</w:t>
        </w:r>
        <w:r>
          <w:rPr>
            <w:rFonts w:hint="eastAsia"/>
          </w:rPr>
          <w:t>。。。。。</w:t>
        </w:r>
        <w:commentRangeEnd w:id="303"/>
        <w:r>
          <w:rPr>
            <w:rStyle w:val="af0"/>
          </w:rPr>
          <w:commentReference w:id="303"/>
        </w:r>
      </w:ins>
    </w:p>
    <w:p w14:paraId="00E7BF1F" w14:textId="3F7B2467" w:rsidR="00131BE1" w:rsidRPr="00131BE1" w:rsidRDefault="00131BE1" w:rsidP="00B40ABE">
      <w:pPr>
        <w:ind w:firstLine="11.75pt"/>
      </w:pPr>
      <w:r w:rsidRPr="00131BE1">
        <w:rPr>
          <w:rFonts w:hint="eastAsia"/>
        </w:rPr>
        <w:t>Vicon</w:t>
      </w:r>
      <w:r w:rsidRPr="00131BE1">
        <w:rPr>
          <w:rFonts w:hint="eastAsia"/>
        </w:rPr>
        <w:t>是由一组相互连接的高分辨率、高捕捉频率和高精度的运动捕捉摄像机和其他设备构成，组成了一个完成的三维运动捕捉系统。</w:t>
      </w:r>
      <w:r w:rsidRPr="00131BE1">
        <w:rPr>
          <w:rFonts w:hint="eastAsia"/>
        </w:rPr>
        <w:t>Vicon</w:t>
      </w:r>
      <w:r w:rsidRPr="00131BE1">
        <w:rPr>
          <w:rFonts w:hint="eastAsia"/>
        </w:rPr>
        <w:t>通过摄像机跟踪贴在人体上的反光点来捕捉人体运动信息，采集和计算出的人体运动参数精度极高</w:t>
      </w:r>
      <w:r w:rsidRPr="00131BE1">
        <w:rPr>
          <w:rFonts w:hint="eastAsia"/>
        </w:rPr>
        <w:t>(</w:t>
      </w:r>
      <w:r w:rsidRPr="00131BE1">
        <w:rPr>
          <w:rFonts w:hint="eastAsia"/>
        </w:rPr>
        <w:t>位置误差</w:t>
      </w:r>
      <w:r w:rsidRPr="00131BE1">
        <w:rPr>
          <w:rFonts w:hint="eastAsia"/>
        </w:rPr>
        <w:t>0</w:t>
      </w:r>
      <w:r w:rsidRPr="00131BE1">
        <w:t>.01</w:t>
      </w:r>
      <w:r w:rsidRPr="00131BE1">
        <w:rPr>
          <w:rFonts w:hint="eastAsia"/>
        </w:rPr>
        <w:t>米，方向误差</w:t>
      </w:r>
      <w:r w:rsidRPr="00131BE1">
        <w:rPr>
          <w:rFonts w:hint="eastAsia"/>
        </w:rPr>
        <w:t>0</w:t>
      </w:r>
      <w:r w:rsidRPr="00131BE1">
        <w:t>.1</w:t>
      </w:r>
      <w:r w:rsidRPr="00131BE1">
        <w:rPr>
          <w:rFonts w:hint="eastAsia"/>
        </w:rPr>
        <w:t>度</w:t>
      </w:r>
      <w:r w:rsidRPr="00131BE1">
        <w:t>)</w:t>
      </w:r>
      <w:r w:rsidRPr="00131BE1">
        <w:rPr>
          <w:rFonts w:hint="eastAsia"/>
        </w:rPr>
        <w:t>。</w:t>
      </w:r>
    </w:p>
    <w:p w14:paraId="2A83298E" w14:textId="77777777" w:rsidR="00764ADC" w:rsidRDefault="00ED7E05" w:rsidP="00764ADC">
      <w:pPr>
        <w:pStyle w:val="afd"/>
        <w:rPr>
          <w:bCs/>
          <w:sz w:val="21"/>
          <w:szCs w:val="21"/>
        </w:rPr>
      </w:pPr>
      <w:r w:rsidRPr="00DB2817">
        <w:drawing>
          <wp:inline distT="0" distB="0" distL="0" distR="0" wp14:anchorId="7230CD19" wp14:editId="7B6152A5">
            <wp:extent cx="3041650" cy="1924050"/>
            <wp:effectExtent l="0" t="0" r="0" b="0"/>
            <wp:docPr id="9"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1650" cy="1924050"/>
                    </a:xfrm>
                    <a:prstGeom prst="rect">
                      <a:avLst/>
                    </a:prstGeom>
                    <a:noFill/>
                    <a:ln>
                      <a:noFill/>
                    </a:ln>
                  </pic:spPr>
                </pic:pic>
              </a:graphicData>
            </a:graphic>
          </wp:inline>
        </w:drawing>
      </w:r>
    </w:p>
    <w:p w14:paraId="52AC1143" w14:textId="5F17AE36" w:rsidR="00CA652A" w:rsidRPr="00764ADC" w:rsidRDefault="00F06C02" w:rsidP="00764ADC">
      <w:pPr>
        <w:pStyle w:val="afd"/>
      </w:pPr>
      <w:r w:rsidRPr="00F06C02">
        <w:rPr>
          <w:rFonts w:hint="eastAsia"/>
          <w:bCs/>
          <w:sz w:val="21"/>
          <w:szCs w:val="21"/>
        </w:rPr>
        <w:t>图</w:t>
      </w:r>
      <w:r w:rsidRPr="00F06C02">
        <w:rPr>
          <w:rFonts w:hint="eastAsia"/>
          <w:bCs/>
          <w:sz w:val="21"/>
          <w:szCs w:val="21"/>
        </w:rPr>
        <w:t>5-2</w:t>
      </w:r>
      <w:r w:rsidRPr="00F06C02">
        <w:rPr>
          <w:bCs/>
          <w:sz w:val="21"/>
          <w:szCs w:val="21"/>
        </w:rPr>
        <w:t xml:space="preserve"> Vicon</w:t>
      </w:r>
      <w:r w:rsidRPr="00F06C02">
        <w:rPr>
          <w:rFonts w:hint="eastAsia"/>
          <w:bCs/>
          <w:sz w:val="21"/>
          <w:szCs w:val="21"/>
        </w:rPr>
        <w:t>光学动作捕捉系统实物图</w:t>
      </w:r>
    </w:p>
    <w:p w14:paraId="2E1F26FC" w14:textId="38EDF0D0" w:rsidR="00A367E2" w:rsidRPr="00D50677" w:rsidRDefault="007B39C5" w:rsidP="007B39C5">
      <w:pPr>
        <w:pStyle w:val="af6"/>
        <w:spacing w:before="15.60pt"/>
      </w:pPr>
      <w:r>
        <w:rPr>
          <w:rFonts w:hint="eastAsia"/>
        </w:rPr>
        <w:t>六、</w:t>
      </w:r>
      <w:r w:rsidR="00A367E2" w:rsidRPr="00D50677">
        <w:rPr>
          <w:rFonts w:hint="eastAsia"/>
        </w:rPr>
        <w:t>研究工作计划与进度安排</w:t>
      </w:r>
    </w:p>
    <w:p w14:paraId="7C275DBF" w14:textId="77777777" w:rsidR="001A3FE0" w:rsidRDefault="001A3FE0" w:rsidP="00B959C4">
      <w:pPr>
        <w:spacing w:before="15.60pt"/>
        <w:ind w:firstLineChars="0" w:firstLine="0pt"/>
        <w:rPr>
          <w:bCs/>
          <w:sz w:val="28"/>
          <w:szCs w:val="22"/>
        </w:rPr>
      </w:pPr>
    </w:p>
    <w:tbl>
      <w:tblPr>
        <w:tblpPr w:leftFromText="180" w:rightFromText="180" w:vertAnchor="text" w:horzAnchor="margin" w:tblpY="-47"/>
        <w:tblOverlap w:val="never"/>
        <w:tblW w:w="402.15pt" w:type="dxa"/>
        <w:tblCellMar>
          <w:start w:w="0pt" w:type="dxa"/>
          <w:end w:w="0pt" w:type="dxa"/>
        </w:tblCellMar>
        <w:tblLook w:firstRow="0" w:lastRow="0" w:firstColumn="0" w:lastColumn="0" w:noHBand="0" w:noVBand="0"/>
      </w:tblPr>
      <w:tblGrid>
        <w:gridCol w:w="2689"/>
        <w:gridCol w:w="2551"/>
        <w:gridCol w:w="2803"/>
      </w:tblGrid>
      <w:tr w:rsidR="00544696" w:rsidRPr="005F2969" w14:paraId="083EB25E" w14:textId="77777777" w:rsidTr="005F2969">
        <w:trPr>
          <w:trHeight w:val="238"/>
        </w:trPr>
        <w:tc>
          <w:tcPr>
            <w:tcW w:w="134.45pt" w:type="dxa"/>
            <w:tcBorders>
              <w:top w:val="single" w:sz="4" w:space="0" w:color="000000"/>
              <w:start w:val="single" w:sz="4" w:space="0" w:color="000000"/>
              <w:bottom w:val="single" w:sz="4" w:space="0" w:color="000000"/>
              <w:end w:val="single" w:sz="4" w:space="0" w:color="000000"/>
            </w:tcBorders>
          </w:tcPr>
          <w:p w14:paraId="0D445E2D" w14:textId="77777777" w:rsidR="00544696" w:rsidRPr="005F2969" w:rsidRDefault="00544696">
            <w:pPr>
              <w:ind w:firstLine="11.75pt"/>
              <w:jc w:val="center"/>
              <w:pPrChange w:id="306" w:author="Sun Fangmin" w:date="2021-09-24T13:45:00Z">
                <w:pPr>
                  <w:framePr w:hSpace="9pt" w:wrap="around" w:vAnchor="text" w:hAnchor="margin" w:y="0.35pt"/>
                  <w:ind w:firstLine="11.75pt"/>
                  <w:suppressOverlap/>
                </w:pPr>
              </w:pPrChange>
            </w:pPr>
            <w:r w:rsidRPr="005F2969">
              <w:rPr>
                <w:rFonts w:hint="eastAsia"/>
              </w:rPr>
              <w:lastRenderedPageBreak/>
              <w:t>时间</w:t>
            </w:r>
          </w:p>
        </w:tc>
        <w:tc>
          <w:tcPr>
            <w:tcW w:w="127.55pt" w:type="dxa"/>
            <w:tcBorders>
              <w:top w:val="single" w:sz="4" w:space="0" w:color="000000"/>
              <w:start w:val="nil"/>
              <w:bottom w:val="single" w:sz="4" w:space="0" w:color="000000"/>
              <w:end w:val="single" w:sz="4" w:space="0" w:color="000000"/>
            </w:tcBorders>
          </w:tcPr>
          <w:p w14:paraId="12DDAC82" w14:textId="77777777" w:rsidR="00544696" w:rsidRPr="005F2969" w:rsidRDefault="00544696">
            <w:pPr>
              <w:ind w:firstLineChars="0" w:firstLine="0pt"/>
              <w:jc w:val="center"/>
              <w:pPrChange w:id="307" w:author="Sun Fangmin" w:date="2021-09-24T13:45:00Z">
                <w:pPr>
                  <w:framePr w:hSpace="9pt" w:wrap="around" w:vAnchor="text" w:hAnchor="margin" w:y="0.35pt"/>
                  <w:ind w:firstLine="11.75pt"/>
                  <w:suppressOverlap/>
                </w:pPr>
              </w:pPrChange>
            </w:pPr>
            <w:r w:rsidRPr="005F2969">
              <w:rPr>
                <w:rFonts w:hint="eastAsia"/>
              </w:rPr>
              <w:t>工作</w:t>
            </w:r>
          </w:p>
        </w:tc>
        <w:tc>
          <w:tcPr>
            <w:tcW w:w="140.15pt" w:type="dxa"/>
            <w:tcBorders>
              <w:top w:val="single" w:sz="4" w:space="0" w:color="000000"/>
              <w:start w:val="nil"/>
              <w:bottom w:val="single" w:sz="4" w:space="0" w:color="000000"/>
              <w:end w:val="single" w:sz="4" w:space="0" w:color="000000"/>
            </w:tcBorders>
          </w:tcPr>
          <w:p w14:paraId="5D2FA7A1" w14:textId="77777777" w:rsidR="00544696" w:rsidRPr="005F2969" w:rsidRDefault="00544696">
            <w:pPr>
              <w:ind w:firstLineChars="0" w:firstLine="0pt"/>
              <w:jc w:val="center"/>
              <w:pPrChange w:id="308" w:author="Sun Fangmin" w:date="2021-09-24T13:45:00Z">
                <w:pPr>
                  <w:framePr w:hSpace="9pt" w:wrap="around" w:vAnchor="text" w:hAnchor="margin" w:y="0.35pt"/>
                  <w:ind w:firstLine="11.75pt"/>
                  <w:suppressOverlap/>
                </w:pPr>
              </w:pPrChange>
            </w:pPr>
            <w:r w:rsidRPr="005F2969">
              <w:rPr>
                <w:rFonts w:hint="eastAsia"/>
              </w:rPr>
              <w:t>阶段成果</w:t>
            </w:r>
          </w:p>
        </w:tc>
      </w:tr>
      <w:tr w:rsidR="00544696" w:rsidRPr="005F2969" w14:paraId="45D0767B" w14:textId="77777777" w:rsidTr="005F2969">
        <w:trPr>
          <w:trHeight w:val="380"/>
        </w:trPr>
        <w:tc>
          <w:tcPr>
            <w:tcW w:w="134.45pt" w:type="dxa"/>
            <w:tcBorders>
              <w:top w:val="single" w:sz="4" w:space="0" w:color="000000"/>
              <w:start w:val="single" w:sz="4" w:space="0" w:color="000000"/>
              <w:bottom w:val="single" w:sz="4" w:space="0" w:color="000000"/>
              <w:end w:val="single" w:sz="4" w:space="0" w:color="000000"/>
            </w:tcBorders>
          </w:tcPr>
          <w:p w14:paraId="684D82AF" w14:textId="77777777" w:rsidR="00544696" w:rsidRPr="005F2969" w:rsidRDefault="00544696">
            <w:pPr>
              <w:ind w:firstLine="11.75pt"/>
              <w:jc w:val="center"/>
              <w:pPrChange w:id="309" w:author="Sun Fangmin" w:date="2021-09-24T13:45:00Z">
                <w:pPr>
                  <w:framePr w:hSpace="9pt" w:wrap="around" w:vAnchor="text" w:hAnchor="margin" w:y="0.35pt"/>
                  <w:ind w:firstLine="11.75pt"/>
                  <w:suppressOverlap/>
                </w:pPr>
              </w:pPrChange>
            </w:pPr>
            <w:r w:rsidRPr="005F2969">
              <w:rPr>
                <w:rFonts w:hint="eastAsia"/>
              </w:rPr>
              <w:t>202</w:t>
            </w:r>
            <w:r w:rsidRPr="005F2969">
              <w:t>1</w:t>
            </w:r>
            <w:r w:rsidRPr="005F2969">
              <w:rPr>
                <w:rFonts w:hint="eastAsia"/>
              </w:rPr>
              <w:t>.0</w:t>
            </w:r>
            <w:r w:rsidRPr="005F2969">
              <w:t>8-</w:t>
            </w:r>
            <w:r w:rsidRPr="005F2969">
              <w:rPr>
                <w:rFonts w:hint="eastAsia"/>
              </w:rPr>
              <w:t>2020.0</w:t>
            </w:r>
            <w:r w:rsidRPr="005F2969">
              <w:t>9</w:t>
            </w:r>
          </w:p>
        </w:tc>
        <w:tc>
          <w:tcPr>
            <w:tcW w:w="127.55pt" w:type="dxa"/>
            <w:tcBorders>
              <w:top w:val="single" w:sz="4" w:space="0" w:color="000000"/>
              <w:start w:val="nil"/>
              <w:bottom w:val="single" w:sz="4" w:space="0" w:color="000000"/>
              <w:end w:val="single" w:sz="4" w:space="0" w:color="000000"/>
            </w:tcBorders>
          </w:tcPr>
          <w:p w14:paraId="009B58CE" w14:textId="77777777" w:rsidR="00544696" w:rsidRPr="005F2969" w:rsidRDefault="00544696">
            <w:pPr>
              <w:ind w:firstLineChars="0" w:firstLine="0pt"/>
              <w:jc w:val="center"/>
              <w:pPrChange w:id="310" w:author="Sun Fangmin" w:date="2021-09-24T13:45:00Z">
                <w:pPr>
                  <w:framePr w:hSpace="9pt" w:wrap="around" w:vAnchor="text" w:hAnchor="margin" w:y="0.35pt"/>
                  <w:ind w:firstLine="11.75pt"/>
                  <w:suppressOverlap/>
                </w:pPr>
              </w:pPrChange>
            </w:pPr>
            <w:r w:rsidRPr="005F2969">
              <w:rPr>
                <w:rFonts w:hint="eastAsia"/>
              </w:rPr>
              <w:t>了解选题背景及意义，明确研究目标、内容及方法、完成关键技术设计，撰写开题报告。</w:t>
            </w:r>
          </w:p>
        </w:tc>
        <w:tc>
          <w:tcPr>
            <w:tcW w:w="140.15pt" w:type="dxa"/>
            <w:tcBorders>
              <w:top w:val="single" w:sz="4" w:space="0" w:color="000000"/>
              <w:start w:val="nil"/>
              <w:bottom w:val="single" w:sz="4" w:space="0" w:color="000000"/>
              <w:end w:val="single" w:sz="4" w:space="0" w:color="000000"/>
            </w:tcBorders>
          </w:tcPr>
          <w:p w14:paraId="62AA9985" w14:textId="77777777" w:rsidR="00544696" w:rsidRPr="005F2969" w:rsidRDefault="00544696">
            <w:pPr>
              <w:ind w:firstLineChars="0" w:firstLine="0pt"/>
              <w:jc w:val="center"/>
              <w:pPrChange w:id="311" w:author="Sun Fangmin" w:date="2021-09-24T13:45:00Z">
                <w:pPr>
                  <w:framePr w:hSpace="9pt" w:wrap="around" w:vAnchor="text" w:hAnchor="margin" w:y="0.35pt"/>
                  <w:ind w:firstLine="11.75pt"/>
                  <w:suppressOverlap/>
                </w:pPr>
              </w:pPrChange>
            </w:pPr>
            <w:r w:rsidRPr="005F2969">
              <w:rPr>
                <w:rFonts w:hint="eastAsia"/>
              </w:rPr>
              <w:t>开题报告</w:t>
            </w:r>
          </w:p>
        </w:tc>
      </w:tr>
      <w:tr w:rsidR="00544696" w:rsidRPr="005F2969" w14:paraId="26E3BE1A" w14:textId="77777777" w:rsidTr="005F2969">
        <w:trPr>
          <w:trHeight w:val="697"/>
        </w:trPr>
        <w:tc>
          <w:tcPr>
            <w:tcW w:w="134.45pt" w:type="dxa"/>
            <w:tcBorders>
              <w:top w:val="single" w:sz="4" w:space="0" w:color="000000"/>
              <w:start w:val="single" w:sz="4" w:space="0" w:color="000000"/>
              <w:bottom w:val="single" w:sz="4" w:space="0" w:color="000000"/>
              <w:end w:val="single" w:sz="4" w:space="0" w:color="000000"/>
            </w:tcBorders>
          </w:tcPr>
          <w:p w14:paraId="695E38F4" w14:textId="77777777" w:rsidR="00544696" w:rsidRPr="005F2969" w:rsidRDefault="00544696">
            <w:pPr>
              <w:ind w:firstLine="11.75pt"/>
              <w:jc w:val="center"/>
              <w:pPrChange w:id="312" w:author="Sun Fangmin" w:date="2021-09-24T13:45:00Z">
                <w:pPr>
                  <w:framePr w:hSpace="9pt" w:wrap="around" w:vAnchor="text" w:hAnchor="margin" w:y="0.35pt"/>
                  <w:ind w:firstLine="11.75pt"/>
                  <w:suppressOverlap/>
                </w:pPr>
              </w:pPrChange>
            </w:pPr>
            <w:r w:rsidRPr="005F2969">
              <w:rPr>
                <w:rFonts w:hint="eastAsia"/>
              </w:rPr>
              <w:t>202</w:t>
            </w:r>
            <w:r w:rsidRPr="005F2969">
              <w:t>1</w:t>
            </w:r>
            <w:r w:rsidRPr="005F2969">
              <w:rPr>
                <w:rFonts w:hint="eastAsia"/>
              </w:rPr>
              <w:t>.0</w:t>
            </w:r>
            <w:r w:rsidRPr="005F2969">
              <w:t>9-</w:t>
            </w:r>
            <w:r w:rsidRPr="005F2969">
              <w:rPr>
                <w:rFonts w:hint="eastAsia"/>
              </w:rPr>
              <w:t>202</w:t>
            </w:r>
            <w:r w:rsidRPr="005F2969">
              <w:t>1</w:t>
            </w:r>
            <w:r w:rsidRPr="005F2969">
              <w:rPr>
                <w:rFonts w:hint="eastAsia"/>
              </w:rPr>
              <w:t>.</w:t>
            </w:r>
            <w:r w:rsidRPr="005F2969">
              <w:t>1</w:t>
            </w:r>
            <w:r w:rsidRPr="005F2969">
              <w:rPr>
                <w:rFonts w:hint="eastAsia"/>
              </w:rPr>
              <w:t>1</w:t>
            </w:r>
          </w:p>
        </w:tc>
        <w:tc>
          <w:tcPr>
            <w:tcW w:w="127.55pt" w:type="dxa"/>
            <w:tcBorders>
              <w:top w:val="single" w:sz="4" w:space="0" w:color="000000"/>
              <w:start w:val="nil"/>
              <w:bottom w:val="single" w:sz="4" w:space="0" w:color="000000"/>
              <w:end w:val="single" w:sz="4" w:space="0" w:color="000000"/>
            </w:tcBorders>
          </w:tcPr>
          <w:p w14:paraId="5EBBD489" w14:textId="77777777" w:rsidR="00544696" w:rsidRPr="005F2969" w:rsidRDefault="00544696">
            <w:pPr>
              <w:ind w:firstLineChars="0" w:firstLine="0pt"/>
              <w:jc w:val="center"/>
              <w:rPr>
                <w:color w:val="FF0000"/>
              </w:rPr>
              <w:pPrChange w:id="313" w:author="Sun Fangmin" w:date="2021-09-24T13:45:00Z">
                <w:pPr>
                  <w:framePr w:hSpace="9pt" w:wrap="around" w:vAnchor="text" w:hAnchor="margin" w:y="0.35pt"/>
                  <w:ind w:firstLine="11.75pt"/>
                  <w:suppressOverlap/>
                </w:pPr>
              </w:pPrChange>
            </w:pPr>
            <w:r w:rsidRPr="005F2969">
              <w:rPr>
                <w:rFonts w:hint="eastAsia"/>
                <w:color w:val="000000"/>
              </w:rPr>
              <w:t>研究一种自适应</w:t>
            </w:r>
            <w:r w:rsidRPr="005F2969">
              <w:rPr>
                <w:rFonts w:hint="eastAsia"/>
                <w:bCs/>
                <w:color w:val="000000"/>
              </w:rPr>
              <w:t>步态时相划分算法。</w:t>
            </w:r>
          </w:p>
        </w:tc>
        <w:tc>
          <w:tcPr>
            <w:tcW w:w="140.15pt" w:type="dxa"/>
            <w:tcBorders>
              <w:top w:val="single" w:sz="4" w:space="0" w:color="000000"/>
              <w:start w:val="nil"/>
              <w:bottom w:val="single" w:sz="4" w:space="0" w:color="000000"/>
              <w:end w:val="single" w:sz="4" w:space="0" w:color="000000"/>
            </w:tcBorders>
          </w:tcPr>
          <w:p w14:paraId="66D57B30" w14:textId="77777777" w:rsidR="00544696" w:rsidRPr="005F2969" w:rsidRDefault="00544696">
            <w:pPr>
              <w:ind w:firstLineChars="0" w:firstLine="0pt"/>
              <w:jc w:val="center"/>
              <w:pPrChange w:id="314" w:author="Sun Fangmin" w:date="2021-09-24T13:45:00Z">
                <w:pPr>
                  <w:framePr w:hSpace="9pt" w:wrap="around" w:vAnchor="text" w:hAnchor="margin" w:y="0.35pt"/>
                  <w:ind w:firstLine="11.75pt"/>
                  <w:suppressOverlap/>
                </w:pPr>
              </w:pPrChange>
            </w:pPr>
            <w:r w:rsidRPr="005F2969">
              <w:rPr>
                <w:rFonts w:hint="eastAsia"/>
              </w:rPr>
              <w:t>所设计的方法能够准确划分不同速度下的步态时相</w:t>
            </w:r>
          </w:p>
        </w:tc>
      </w:tr>
      <w:tr w:rsidR="00544696" w:rsidRPr="005F2969" w14:paraId="669CDB7B" w14:textId="77777777" w:rsidTr="005F2969">
        <w:trPr>
          <w:trHeight w:val="412"/>
        </w:trPr>
        <w:tc>
          <w:tcPr>
            <w:tcW w:w="134.45pt" w:type="dxa"/>
            <w:tcBorders>
              <w:top w:val="single" w:sz="4" w:space="0" w:color="000000"/>
              <w:start w:val="single" w:sz="4" w:space="0" w:color="000000"/>
              <w:bottom w:val="single" w:sz="4" w:space="0" w:color="000000"/>
              <w:end w:val="single" w:sz="4" w:space="0" w:color="000000"/>
            </w:tcBorders>
          </w:tcPr>
          <w:p w14:paraId="0A00A0DF" w14:textId="23EEBE72" w:rsidR="00544696" w:rsidRPr="005F2969" w:rsidRDefault="00544696">
            <w:pPr>
              <w:ind w:firstLine="11.75pt"/>
              <w:jc w:val="center"/>
              <w:pPrChange w:id="315" w:author="Sun Fangmin" w:date="2021-09-24T13:45:00Z">
                <w:pPr>
                  <w:framePr w:hSpace="9pt" w:wrap="around" w:vAnchor="text" w:hAnchor="margin" w:y="0.35pt"/>
                  <w:ind w:firstLine="11.75pt"/>
                  <w:suppressOverlap/>
                </w:pPr>
              </w:pPrChange>
            </w:pPr>
            <w:r w:rsidRPr="005F2969">
              <w:rPr>
                <w:rFonts w:hint="eastAsia"/>
              </w:rPr>
              <w:t>202</w:t>
            </w:r>
            <w:r w:rsidRPr="005F2969">
              <w:t>1</w:t>
            </w:r>
            <w:r w:rsidRPr="005F2969">
              <w:rPr>
                <w:rFonts w:hint="eastAsia"/>
              </w:rPr>
              <w:t>.11</w:t>
            </w:r>
            <w:r w:rsidRPr="005F2969">
              <w:t>-</w:t>
            </w:r>
            <w:r w:rsidRPr="005F2969">
              <w:rPr>
                <w:rFonts w:hint="eastAsia"/>
              </w:rPr>
              <w:t>2022.0</w:t>
            </w:r>
            <w:r w:rsidR="00D57BCA" w:rsidRPr="005F2969">
              <w:rPr>
                <w:rFonts w:hint="eastAsia"/>
              </w:rPr>
              <w:t>3</w:t>
            </w:r>
          </w:p>
        </w:tc>
        <w:tc>
          <w:tcPr>
            <w:tcW w:w="127.55pt" w:type="dxa"/>
            <w:tcBorders>
              <w:top w:val="single" w:sz="4" w:space="0" w:color="000000"/>
              <w:start w:val="nil"/>
              <w:bottom w:val="single" w:sz="4" w:space="0" w:color="000000"/>
              <w:end w:val="single" w:sz="4" w:space="0" w:color="000000"/>
            </w:tcBorders>
          </w:tcPr>
          <w:p w14:paraId="5528520B" w14:textId="77777777" w:rsidR="00544696" w:rsidRPr="005F2969" w:rsidRDefault="00544696">
            <w:pPr>
              <w:ind w:firstLineChars="0" w:firstLine="0pt"/>
              <w:jc w:val="center"/>
              <w:rPr>
                <w:color w:val="000000"/>
              </w:rPr>
              <w:pPrChange w:id="316" w:author="Sun Fangmin" w:date="2021-09-24T13:45:00Z">
                <w:pPr>
                  <w:framePr w:hSpace="9pt" w:wrap="around" w:vAnchor="text" w:hAnchor="margin" w:y="0.35pt"/>
                  <w:ind w:firstLine="11.75pt"/>
                  <w:suppressOverlap/>
                </w:pPr>
              </w:pPrChange>
            </w:pPr>
            <w:r w:rsidRPr="005F2969">
              <w:rPr>
                <w:rFonts w:hint="eastAsia"/>
                <w:color w:val="000000"/>
              </w:rPr>
              <w:t>研究一种基于神经网络的位移和航向变化量测量方法。</w:t>
            </w:r>
          </w:p>
        </w:tc>
        <w:tc>
          <w:tcPr>
            <w:tcW w:w="140.15pt" w:type="dxa"/>
            <w:tcBorders>
              <w:top w:val="single" w:sz="4" w:space="0" w:color="000000"/>
              <w:start w:val="nil"/>
              <w:bottom w:val="single" w:sz="4" w:space="0" w:color="000000"/>
              <w:end w:val="single" w:sz="4" w:space="0" w:color="000000"/>
            </w:tcBorders>
          </w:tcPr>
          <w:p w14:paraId="06E05155" w14:textId="77777777" w:rsidR="00544696" w:rsidRPr="005F2969" w:rsidRDefault="00544696">
            <w:pPr>
              <w:ind w:firstLineChars="0" w:firstLine="0pt"/>
              <w:jc w:val="center"/>
              <w:pPrChange w:id="317" w:author="Sun Fangmin" w:date="2021-09-24T13:45:00Z">
                <w:pPr>
                  <w:framePr w:hSpace="9pt" w:wrap="around" w:vAnchor="text" w:hAnchor="margin" w:y="0.35pt"/>
                  <w:ind w:firstLine="11.75pt"/>
                  <w:suppressOverlap/>
                </w:pPr>
              </w:pPrChange>
            </w:pPr>
            <w:r w:rsidRPr="005F2969">
              <w:rPr>
                <w:rFonts w:hint="eastAsia"/>
              </w:rPr>
              <w:t>该方法可以近似解算出一个步态周期内的位移和航向变化量</w:t>
            </w:r>
          </w:p>
        </w:tc>
      </w:tr>
      <w:tr w:rsidR="00544696" w:rsidRPr="005F2969" w14:paraId="3E9F9AC4" w14:textId="77777777" w:rsidTr="005F2969">
        <w:trPr>
          <w:trHeight w:val="412"/>
        </w:trPr>
        <w:tc>
          <w:tcPr>
            <w:tcW w:w="134.45pt" w:type="dxa"/>
            <w:tcBorders>
              <w:top w:val="single" w:sz="4" w:space="0" w:color="000000"/>
              <w:start w:val="single" w:sz="4" w:space="0" w:color="000000"/>
              <w:bottom w:val="single" w:sz="4" w:space="0" w:color="000000"/>
              <w:end w:val="single" w:sz="4" w:space="0" w:color="000000"/>
            </w:tcBorders>
          </w:tcPr>
          <w:p w14:paraId="2A9CE0F7" w14:textId="1B2285BE" w:rsidR="00544696" w:rsidRPr="005F2969" w:rsidRDefault="00544696">
            <w:pPr>
              <w:ind w:firstLine="11.75pt"/>
              <w:jc w:val="center"/>
              <w:rPr>
                <w:color w:val="000000"/>
              </w:rPr>
              <w:pPrChange w:id="318" w:author="Sun Fangmin" w:date="2021-09-24T13:45:00Z">
                <w:pPr>
                  <w:framePr w:hSpace="9pt" w:wrap="around" w:vAnchor="text" w:hAnchor="margin" w:y="0.35pt"/>
                  <w:ind w:firstLine="11.75pt"/>
                  <w:suppressOverlap/>
                </w:pPr>
              </w:pPrChange>
            </w:pPr>
            <w:r w:rsidRPr="005F2969">
              <w:rPr>
                <w:rFonts w:hint="eastAsia"/>
                <w:color w:val="000000"/>
              </w:rPr>
              <w:t>2022.0</w:t>
            </w:r>
            <w:r w:rsidR="00D57BCA" w:rsidRPr="005F2969">
              <w:rPr>
                <w:rFonts w:hint="eastAsia"/>
                <w:color w:val="000000"/>
              </w:rPr>
              <w:t>3</w:t>
            </w:r>
            <w:r w:rsidRPr="005F2969">
              <w:rPr>
                <w:color w:val="000000"/>
              </w:rPr>
              <w:t>-</w:t>
            </w:r>
            <w:r w:rsidRPr="005F2969">
              <w:rPr>
                <w:rFonts w:hint="eastAsia"/>
                <w:color w:val="000000"/>
              </w:rPr>
              <w:t>2022.0</w:t>
            </w:r>
            <w:r w:rsidR="00D57BCA" w:rsidRPr="005F2969">
              <w:rPr>
                <w:rFonts w:hint="eastAsia"/>
                <w:color w:val="000000"/>
              </w:rPr>
              <w:t>7</w:t>
            </w:r>
          </w:p>
        </w:tc>
        <w:tc>
          <w:tcPr>
            <w:tcW w:w="127.55pt" w:type="dxa"/>
            <w:tcBorders>
              <w:top w:val="single" w:sz="4" w:space="0" w:color="000000"/>
              <w:start w:val="nil"/>
              <w:bottom w:val="single" w:sz="4" w:space="0" w:color="000000"/>
              <w:end w:val="single" w:sz="4" w:space="0" w:color="000000"/>
            </w:tcBorders>
          </w:tcPr>
          <w:p w14:paraId="5F6F310E" w14:textId="77777777" w:rsidR="00544696" w:rsidRPr="005F2969" w:rsidRDefault="00544696">
            <w:pPr>
              <w:ind w:firstLineChars="0" w:firstLine="0pt"/>
              <w:jc w:val="center"/>
              <w:rPr>
                <w:color w:val="000000"/>
              </w:rPr>
              <w:pPrChange w:id="319" w:author="Sun Fangmin" w:date="2021-09-24T13:45:00Z">
                <w:pPr>
                  <w:framePr w:hSpace="9pt" w:wrap="around" w:vAnchor="text" w:hAnchor="margin" w:y="0.35pt"/>
                  <w:ind w:firstLine="11.75pt"/>
                  <w:suppressOverlap/>
                </w:pPr>
              </w:pPrChange>
            </w:pPr>
            <w:r w:rsidRPr="005F2969">
              <w:rPr>
                <w:rFonts w:hint="eastAsia"/>
                <w:color w:val="000000"/>
              </w:rPr>
              <w:t>研究一种基于零速修正和神经网络的</w:t>
            </w:r>
            <w:r w:rsidRPr="005F2969">
              <w:rPr>
                <w:rFonts w:hint="eastAsia"/>
                <w:color w:val="000000"/>
              </w:rPr>
              <w:t>kalman</w:t>
            </w:r>
            <w:r w:rsidRPr="005F2969">
              <w:rPr>
                <w:rFonts w:hint="eastAsia"/>
                <w:color w:val="000000"/>
              </w:rPr>
              <w:t>滤波不等式约束算法</w:t>
            </w:r>
          </w:p>
        </w:tc>
        <w:tc>
          <w:tcPr>
            <w:tcW w:w="140.15pt" w:type="dxa"/>
            <w:tcBorders>
              <w:top w:val="single" w:sz="4" w:space="0" w:color="000000"/>
              <w:start w:val="nil"/>
              <w:bottom w:val="single" w:sz="4" w:space="0" w:color="000000"/>
              <w:end w:val="single" w:sz="4" w:space="0" w:color="000000"/>
            </w:tcBorders>
          </w:tcPr>
          <w:p w14:paraId="47B9D14F" w14:textId="77777777" w:rsidR="00544696" w:rsidRPr="005F2969" w:rsidRDefault="00544696">
            <w:pPr>
              <w:ind w:firstLineChars="0" w:firstLine="0pt"/>
              <w:jc w:val="center"/>
              <w:pPrChange w:id="320" w:author="Sun Fangmin" w:date="2021-09-24T13:45:00Z">
                <w:pPr>
                  <w:framePr w:hSpace="9pt" w:wrap="around" w:vAnchor="text" w:hAnchor="margin" w:y="0.35pt"/>
                  <w:ind w:firstLine="11.75pt"/>
                  <w:suppressOverlap/>
                </w:pPr>
              </w:pPrChange>
            </w:pPr>
            <w:r w:rsidRPr="005F2969">
              <w:rPr>
                <w:rFonts w:hint="eastAsia"/>
              </w:rPr>
              <w:t>该方法可以有效解算出定位信息</w:t>
            </w:r>
          </w:p>
        </w:tc>
      </w:tr>
      <w:tr w:rsidR="00544696" w:rsidRPr="005F2969" w14:paraId="72E611B1" w14:textId="77777777" w:rsidTr="005F2969">
        <w:trPr>
          <w:trHeight w:val="265"/>
        </w:trPr>
        <w:tc>
          <w:tcPr>
            <w:tcW w:w="134.45pt" w:type="dxa"/>
            <w:tcBorders>
              <w:top w:val="single" w:sz="4" w:space="0" w:color="000000"/>
              <w:start w:val="single" w:sz="4" w:space="0" w:color="000000"/>
              <w:bottom w:val="single" w:sz="4" w:space="0" w:color="000000"/>
              <w:end w:val="single" w:sz="4" w:space="0" w:color="000000"/>
            </w:tcBorders>
          </w:tcPr>
          <w:p w14:paraId="35D67A3A" w14:textId="77777777" w:rsidR="00544696" w:rsidRPr="005F2969" w:rsidRDefault="00544696">
            <w:pPr>
              <w:ind w:firstLine="11.75pt"/>
              <w:jc w:val="center"/>
              <w:pPrChange w:id="321" w:author="Sun Fangmin" w:date="2021-09-24T13:45:00Z">
                <w:pPr>
                  <w:framePr w:hSpace="9pt" w:wrap="around" w:vAnchor="text" w:hAnchor="margin" w:y="0.35pt"/>
                  <w:ind w:firstLine="11.75pt"/>
                  <w:suppressOverlap/>
                </w:pPr>
              </w:pPrChange>
            </w:pPr>
            <w:r w:rsidRPr="005F2969">
              <w:rPr>
                <w:rFonts w:hint="eastAsia"/>
              </w:rPr>
              <w:t>202</w:t>
            </w:r>
            <w:r w:rsidRPr="005F2969">
              <w:t>2</w:t>
            </w:r>
            <w:r w:rsidRPr="005F2969">
              <w:rPr>
                <w:rFonts w:hint="eastAsia"/>
              </w:rPr>
              <w:t>.07</w:t>
            </w:r>
            <w:r w:rsidRPr="005F2969">
              <w:t>-</w:t>
            </w:r>
            <w:r w:rsidRPr="005F2969">
              <w:rPr>
                <w:rFonts w:hint="eastAsia"/>
              </w:rPr>
              <w:t>202</w:t>
            </w:r>
            <w:r w:rsidRPr="005F2969">
              <w:t>2</w:t>
            </w:r>
            <w:r w:rsidRPr="005F2969">
              <w:rPr>
                <w:rFonts w:hint="eastAsia"/>
              </w:rPr>
              <w:t>.10</w:t>
            </w:r>
          </w:p>
        </w:tc>
        <w:tc>
          <w:tcPr>
            <w:tcW w:w="127.55pt" w:type="dxa"/>
            <w:tcBorders>
              <w:top w:val="single" w:sz="4" w:space="0" w:color="000000"/>
              <w:start w:val="nil"/>
              <w:bottom w:val="single" w:sz="4" w:space="0" w:color="000000"/>
              <w:end w:val="single" w:sz="4" w:space="0" w:color="000000"/>
            </w:tcBorders>
          </w:tcPr>
          <w:p w14:paraId="001BC503" w14:textId="77777777" w:rsidR="00544696" w:rsidRPr="005F2969" w:rsidRDefault="00544696">
            <w:pPr>
              <w:ind w:firstLineChars="0" w:firstLine="0pt"/>
              <w:jc w:val="center"/>
              <w:pPrChange w:id="322" w:author="Sun Fangmin" w:date="2021-09-24T13:45:00Z">
                <w:pPr>
                  <w:framePr w:hSpace="9pt" w:wrap="around" w:vAnchor="text" w:hAnchor="margin" w:y="0.35pt"/>
                  <w:ind w:firstLine="11.75pt"/>
                  <w:suppressOverlap/>
                </w:pPr>
              </w:pPrChange>
            </w:pPr>
            <w:r w:rsidRPr="005F2969">
              <w:rPr>
                <w:rFonts w:hint="eastAsia"/>
              </w:rPr>
              <w:t>对前几个月的研究总结。</w:t>
            </w:r>
          </w:p>
        </w:tc>
        <w:tc>
          <w:tcPr>
            <w:tcW w:w="140.15pt" w:type="dxa"/>
            <w:tcBorders>
              <w:top w:val="single" w:sz="4" w:space="0" w:color="000000"/>
              <w:start w:val="nil"/>
              <w:bottom w:val="single" w:sz="4" w:space="0" w:color="000000"/>
              <w:end w:val="single" w:sz="4" w:space="0" w:color="000000"/>
            </w:tcBorders>
          </w:tcPr>
          <w:p w14:paraId="4461B192" w14:textId="77777777" w:rsidR="00544696" w:rsidRPr="005F2969" w:rsidRDefault="00544696">
            <w:pPr>
              <w:ind w:firstLineChars="0" w:firstLine="0pt"/>
              <w:jc w:val="center"/>
              <w:pPrChange w:id="323" w:author="Sun Fangmin" w:date="2021-09-24T13:45:00Z">
                <w:pPr>
                  <w:framePr w:hSpace="9pt" w:wrap="around" w:vAnchor="text" w:hAnchor="margin" w:y="0.35pt"/>
                  <w:ind w:firstLine="11.75pt"/>
                  <w:suppressOverlap/>
                </w:pPr>
              </w:pPrChange>
            </w:pPr>
            <w:r w:rsidRPr="005F2969">
              <w:rPr>
                <w:rFonts w:hint="eastAsia"/>
              </w:rPr>
              <w:t>中期报告</w:t>
            </w:r>
          </w:p>
        </w:tc>
      </w:tr>
      <w:tr w:rsidR="00544696" w:rsidRPr="005F2969" w14:paraId="4BBFEA6B" w14:textId="77777777" w:rsidTr="005F2969">
        <w:trPr>
          <w:trHeight w:val="370"/>
        </w:trPr>
        <w:tc>
          <w:tcPr>
            <w:tcW w:w="134.45pt" w:type="dxa"/>
            <w:tcBorders>
              <w:top w:val="single" w:sz="4" w:space="0" w:color="000000"/>
              <w:start w:val="single" w:sz="4" w:space="0" w:color="000000"/>
              <w:bottom w:val="single" w:sz="4" w:space="0" w:color="000000"/>
              <w:end w:val="single" w:sz="4" w:space="0" w:color="000000"/>
            </w:tcBorders>
          </w:tcPr>
          <w:p w14:paraId="7F41B1DA" w14:textId="77777777" w:rsidR="00544696" w:rsidRPr="005F2969" w:rsidRDefault="00544696">
            <w:pPr>
              <w:ind w:firstLine="11.75pt"/>
              <w:jc w:val="center"/>
              <w:pPrChange w:id="324" w:author="Sun Fangmin" w:date="2021-09-24T13:45:00Z">
                <w:pPr>
                  <w:framePr w:hSpace="9pt" w:wrap="around" w:vAnchor="text" w:hAnchor="margin" w:y="0.35pt"/>
                  <w:ind w:firstLine="11.75pt"/>
                  <w:suppressOverlap/>
                </w:pPr>
              </w:pPrChange>
            </w:pPr>
            <w:r w:rsidRPr="005F2969">
              <w:rPr>
                <w:rFonts w:hint="eastAsia"/>
              </w:rPr>
              <w:t>202</w:t>
            </w:r>
            <w:r w:rsidRPr="005F2969">
              <w:t>2</w:t>
            </w:r>
            <w:r w:rsidRPr="005F2969">
              <w:rPr>
                <w:rFonts w:hint="eastAsia"/>
              </w:rPr>
              <w:t>.10</w:t>
            </w:r>
            <w:r w:rsidRPr="005F2969">
              <w:t>-</w:t>
            </w:r>
            <w:r w:rsidRPr="005F2969">
              <w:rPr>
                <w:rFonts w:hint="eastAsia"/>
              </w:rPr>
              <w:t>2023.01</w:t>
            </w:r>
          </w:p>
        </w:tc>
        <w:tc>
          <w:tcPr>
            <w:tcW w:w="127.55pt" w:type="dxa"/>
            <w:tcBorders>
              <w:top w:val="single" w:sz="4" w:space="0" w:color="000000"/>
              <w:start w:val="nil"/>
              <w:bottom w:val="single" w:sz="4" w:space="0" w:color="000000"/>
              <w:end w:val="single" w:sz="4" w:space="0" w:color="000000"/>
            </w:tcBorders>
          </w:tcPr>
          <w:p w14:paraId="1650F075" w14:textId="4B4DB678" w:rsidR="00544696" w:rsidRPr="005F2969" w:rsidRDefault="00544696">
            <w:pPr>
              <w:ind w:firstLineChars="0" w:firstLine="0pt"/>
              <w:jc w:val="center"/>
              <w:pPrChange w:id="325" w:author="Sun Fangmin" w:date="2021-09-24T13:45:00Z">
                <w:pPr>
                  <w:framePr w:hSpace="9pt" w:wrap="around" w:vAnchor="text" w:hAnchor="margin" w:y="0.35pt"/>
                  <w:ind w:firstLine="11.75pt"/>
                  <w:suppressOverlap/>
                </w:pPr>
              </w:pPrChange>
            </w:pPr>
            <w:r w:rsidRPr="005F2969">
              <w:rPr>
                <w:rFonts w:hint="eastAsia"/>
              </w:rPr>
              <w:t>完善每个细节的实现</w:t>
            </w:r>
          </w:p>
        </w:tc>
        <w:tc>
          <w:tcPr>
            <w:tcW w:w="140.15pt" w:type="dxa"/>
            <w:tcBorders>
              <w:top w:val="single" w:sz="4" w:space="0" w:color="000000"/>
              <w:start w:val="nil"/>
              <w:bottom w:val="single" w:sz="4" w:space="0" w:color="000000"/>
              <w:end w:val="single" w:sz="4" w:space="0" w:color="000000"/>
            </w:tcBorders>
          </w:tcPr>
          <w:p w14:paraId="3A258083" w14:textId="7F5DE591" w:rsidR="00544696" w:rsidRPr="005F2969" w:rsidRDefault="00544696">
            <w:pPr>
              <w:ind w:firstLineChars="0" w:firstLine="0pt"/>
              <w:jc w:val="center"/>
              <w:pPrChange w:id="326" w:author="Sun Fangmin" w:date="2021-09-24T13:45:00Z">
                <w:pPr>
                  <w:framePr w:hSpace="9pt" w:wrap="around" w:vAnchor="text" w:hAnchor="margin" w:y="0.35pt"/>
                  <w:ind w:firstLine="11.75pt"/>
                  <w:suppressOverlap/>
                </w:pPr>
              </w:pPrChange>
            </w:pPr>
            <w:r w:rsidRPr="005F2969">
              <w:rPr>
                <w:rFonts w:hint="eastAsia"/>
              </w:rPr>
              <w:t>完善每个细节的实现</w:t>
            </w:r>
          </w:p>
        </w:tc>
      </w:tr>
      <w:tr w:rsidR="00544696" w:rsidRPr="005F2969" w14:paraId="4A5ADCBE" w14:textId="77777777" w:rsidTr="005F2969">
        <w:trPr>
          <w:trHeight w:val="370"/>
        </w:trPr>
        <w:tc>
          <w:tcPr>
            <w:tcW w:w="134.45pt" w:type="dxa"/>
            <w:tcBorders>
              <w:top w:val="single" w:sz="4" w:space="0" w:color="000000"/>
              <w:start w:val="single" w:sz="4" w:space="0" w:color="000000"/>
              <w:bottom w:val="single" w:sz="4" w:space="0" w:color="000000"/>
              <w:end w:val="single" w:sz="4" w:space="0" w:color="000000"/>
            </w:tcBorders>
          </w:tcPr>
          <w:p w14:paraId="1C90F9FE" w14:textId="77777777" w:rsidR="00544696" w:rsidRPr="005F2969" w:rsidRDefault="00544696">
            <w:pPr>
              <w:ind w:firstLine="11.75pt"/>
              <w:jc w:val="center"/>
              <w:pPrChange w:id="327" w:author="Sun Fangmin" w:date="2021-09-24T13:45:00Z">
                <w:pPr>
                  <w:framePr w:hSpace="9pt" w:wrap="around" w:vAnchor="text" w:hAnchor="margin" w:y="0.35pt"/>
                  <w:ind w:firstLine="11.75pt"/>
                  <w:suppressOverlap/>
                </w:pPr>
              </w:pPrChange>
            </w:pPr>
            <w:r w:rsidRPr="005F2969">
              <w:rPr>
                <w:rFonts w:hint="eastAsia"/>
              </w:rPr>
              <w:t>2023.01</w:t>
            </w:r>
            <w:r w:rsidRPr="005F2969">
              <w:t>-</w:t>
            </w:r>
            <w:r w:rsidRPr="005F2969">
              <w:rPr>
                <w:rFonts w:hint="eastAsia"/>
              </w:rPr>
              <w:t>2023.03</w:t>
            </w:r>
          </w:p>
        </w:tc>
        <w:tc>
          <w:tcPr>
            <w:tcW w:w="127.55pt" w:type="dxa"/>
            <w:tcBorders>
              <w:top w:val="single" w:sz="4" w:space="0" w:color="000000"/>
              <w:start w:val="nil"/>
              <w:bottom w:val="single" w:sz="4" w:space="0" w:color="000000"/>
              <w:end w:val="single" w:sz="4" w:space="0" w:color="000000"/>
            </w:tcBorders>
          </w:tcPr>
          <w:p w14:paraId="00D34711" w14:textId="77777777" w:rsidR="00544696" w:rsidRPr="005F2969" w:rsidRDefault="00544696">
            <w:pPr>
              <w:ind w:firstLineChars="0" w:firstLine="0pt"/>
              <w:jc w:val="center"/>
              <w:pPrChange w:id="328" w:author="Sun Fangmin" w:date="2021-09-24T13:45:00Z">
                <w:pPr>
                  <w:framePr w:hSpace="9pt" w:wrap="around" w:vAnchor="text" w:hAnchor="margin" w:y="0.35pt"/>
                  <w:ind w:firstLine="11.75pt"/>
                  <w:suppressOverlap/>
                </w:pPr>
              </w:pPrChange>
            </w:pPr>
            <w:r w:rsidRPr="005F2969">
              <w:rPr>
                <w:rFonts w:hint="eastAsia"/>
              </w:rPr>
              <w:t>整理相关文档，撰写毕业论文。</w:t>
            </w:r>
          </w:p>
        </w:tc>
        <w:tc>
          <w:tcPr>
            <w:tcW w:w="140.15pt" w:type="dxa"/>
            <w:tcBorders>
              <w:top w:val="single" w:sz="4" w:space="0" w:color="000000"/>
              <w:start w:val="nil"/>
              <w:bottom w:val="single" w:sz="4" w:space="0" w:color="000000"/>
              <w:end w:val="single" w:sz="4" w:space="0" w:color="000000"/>
            </w:tcBorders>
          </w:tcPr>
          <w:p w14:paraId="4459F6B8" w14:textId="77777777" w:rsidR="00544696" w:rsidRPr="005F2969" w:rsidRDefault="00544696">
            <w:pPr>
              <w:ind w:firstLineChars="0" w:firstLine="0pt"/>
              <w:jc w:val="center"/>
              <w:pPrChange w:id="329" w:author="Sun Fangmin" w:date="2021-09-24T13:45:00Z">
                <w:pPr>
                  <w:framePr w:hSpace="9pt" w:wrap="around" w:vAnchor="text" w:hAnchor="margin" w:y="0.35pt"/>
                  <w:ind w:firstLine="11.75pt"/>
                  <w:suppressOverlap/>
                </w:pPr>
              </w:pPrChange>
            </w:pPr>
            <w:r w:rsidRPr="005F2969">
              <w:rPr>
                <w:rFonts w:hint="eastAsia"/>
              </w:rPr>
              <w:t>毕业论文初稿</w:t>
            </w:r>
          </w:p>
        </w:tc>
      </w:tr>
      <w:tr w:rsidR="00544696" w:rsidRPr="005F2969" w14:paraId="2766DF86" w14:textId="77777777" w:rsidTr="005F2969">
        <w:trPr>
          <w:trHeight w:val="450"/>
        </w:trPr>
        <w:tc>
          <w:tcPr>
            <w:tcW w:w="134.45pt" w:type="dxa"/>
            <w:tcBorders>
              <w:top w:val="single" w:sz="4" w:space="0" w:color="000000"/>
              <w:start w:val="single" w:sz="4" w:space="0" w:color="000000"/>
              <w:bottom w:val="single" w:sz="4" w:space="0" w:color="000000"/>
              <w:end w:val="single" w:sz="4" w:space="0" w:color="000000"/>
            </w:tcBorders>
          </w:tcPr>
          <w:p w14:paraId="1AD3398C" w14:textId="77777777" w:rsidR="00544696" w:rsidRPr="005F2969" w:rsidRDefault="00544696">
            <w:pPr>
              <w:ind w:firstLine="11.75pt"/>
              <w:jc w:val="center"/>
              <w:pPrChange w:id="330" w:author="Sun Fangmin" w:date="2021-09-24T13:45:00Z">
                <w:pPr>
                  <w:framePr w:hSpace="9pt" w:wrap="around" w:vAnchor="text" w:hAnchor="margin" w:y="0.35pt"/>
                  <w:ind w:firstLine="11.75pt"/>
                  <w:suppressOverlap/>
                </w:pPr>
              </w:pPrChange>
            </w:pPr>
            <w:r w:rsidRPr="005F2969">
              <w:rPr>
                <w:rFonts w:hint="eastAsia"/>
              </w:rPr>
              <w:t>2023.03</w:t>
            </w:r>
            <w:r w:rsidRPr="005F2969">
              <w:t>-</w:t>
            </w:r>
            <w:r w:rsidRPr="005F2969">
              <w:rPr>
                <w:rFonts w:hint="eastAsia"/>
              </w:rPr>
              <w:t>2023.04</w:t>
            </w:r>
          </w:p>
        </w:tc>
        <w:tc>
          <w:tcPr>
            <w:tcW w:w="127.55pt" w:type="dxa"/>
            <w:tcBorders>
              <w:top w:val="single" w:sz="4" w:space="0" w:color="000000"/>
              <w:start w:val="nil"/>
              <w:bottom w:val="single" w:sz="4" w:space="0" w:color="000000"/>
              <w:end w:val="single" w:sz="4" w:space="0" w:color="000000"/>
            </w:tcBorders>
          </w:tcPr>
          <w:p w14:paraId="34535F24" w14:textId="77777777" w:rsidR="00544696" w:rsidRPr="005F2969" w:rsidRDefault="00544696">
            <w:pPr>
              <w:ind w:firstLineChars="0" w:firstLine="0pt"/>
              <w:jc w:val="center"/>
              <w:pPrChange w:id="331" w:author="Sun Fangmin" w:date="2021-09-24T13:45:00Z">
                <w:pPr>
                  <w:framePr w:hSpace="9pt" w:wrap="around" w:vAnchor="text" w:hAnchor="margin" w:y="0.35pt"/>
                  <w:ind w:firstLine="11.75pt"/>
                  <w:suppressOverlap/>
                </w:pPr>
              </w:pPrChange>
            </w:pPr>
            <w:r w:rsidRPr="005F2969">
              <w:rPr>
                <w:rFonts w:hint="eastAsia"/>
              </w:rPr>
              <w:t>修改和完善毕业论文，准备毕业论文答辩。</w:t>
            </w:r>
          </w:p>
        </w:tc>
        <w:tc>
          <w:tcPr>
            <w:tcW w:w="140.15pt" w:type="dxa"/>
            <w:tcBorders>
              <w:top w:val="single" w:sz="4" w:space="0" w:color="000000"/>
              <w:start w:val="nil"/>
              <w:bottom w:val="single" w:sz="4" w:space="0" w:color="000000"/>
              <w:end w:val="single" w:sz="4" w:space="0" w:color="000000"/>
            </w:tcBorders>
          </w:tcPr>
          <w:p w14:paraId="7D75B327" w14:textId="77777777" w:rsidR="00544696" w:rsidRPr="005F2969" w:rsidRDefault="00544696">
            <w:pPr>
              <w:ind w:firstLineChars="0" w:firstLine="0pt"/>
              <w:jc w:val="center"/>
              <w:pPrChange w:id="332" w:author="Sun Fangmin" w:date="2021-09-24T13:45:00Z">
                <w:pPr>
                  <w:framePr w:hSpace="9pt" w:wrap="around" w:vAnchor="text" w:hAnchor="margin" w:y="0.35pt"/>
                  <w:ind w:firstLine="11.75pt"/>
                  <w:suppressOverlap/>
                </w:pPr>
              </w:pPrChange>
            </w:pPr>
            <w:r w:rsidRPr="005F2969">
              <w:rPr>
                <w:rFonts w:hint="eastAsia"/>
              </w:rPr>
              <w:t>毕业论文定稿</w:t>
            </w:r>
          </w:p>
        </w:tc>
      </w:tr>
    </w:tbl>
    <w:p w14:paraId="3099D100" w14:textId="4BC2B204" w:rsidR="001A3FE0" w:rsidRDefault="001A3FE0" w:rsidP="00B959C4">
      <w:pPr>
        <w:spacing w:before="15.60pt"/>
        <w:ind w:firstLineChars="0" w:firstLine="0pt"/>
        <w:rPr>
          <w:bCs/>
          <w:sz w:val="28"/>
          <w:szCs w:val="22"/>
        </w:rPr>
      </w:pPr>
    </w:p>
    <w:p w14:paraId="17F3C51E" w14:textId="1100C5AA" w:rsidR="004C1DB7" w:rsidRPr="00D50677" w:rsidRDefault="007B39C5" w:rsidP="007B39C5">
      <w:pPr>
        <w:pStyle w:val="af6"/>
        <w:spacing w:before="15.60pt"/>
      </w:pPr>
      <w:r>
        <w:rPr>
          <w:rFonts w:hint="eastAsia"/>
        </w:rPr>
        <w:t>七、</w:t>
      </w:r>
      <w:r w:rsidR="001A3FE0" w:rsidRPr="00D50677">
        <w:rPr>
          <w:rFonts w:hint="eastAsia"/>
        </w:rPr>
        <w:t>参考文献</w:t>
      </w:r>
      <w:r w:rsidR="001A3FE0" w:rsidRPr="00D50677">
        <w:rPr>
          <w:rFonts w:hint="eastAsia"/>
          <w:szCs w:val="21"/>
        </w:rPr>
        <w:t xml:space="preserve"> </w:t>
      </w:r>
    </w:p>
    <w:p w14:paraId="7DDDDAC0"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https://wenku.baidu.com/view/548b199050ea551810a6f524ccbff121dc36c565.html</w:t>
      </w:r>
    </w:p>
    <w:p w14:paraId="431DE333"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https://www.indooratlas.com/wp-content/uploads/2016/09/A-2016-Global-Research-Report-On-The-Indoor-Positioning-Market.pdf</w:t>
      </w:r>
    </w:p>
    <w:p w14:paraId="6CA1E148"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Wu Y, Zhu H, Du Q, et al. A Survey of the Research Status of Pedestrian Dead Reckoning Systems Based on Inertial Sensors[J]. International Journal of Automation and Computing, 2019, 16(01):65-83.</w:t>
      </w:r>
    </w:p>
    <w:p w14:paraId="194C8B7B"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Foxlin E. Pedestrian Tracking with Shoe-Mounted Inertial Sensors[J]. IEEE Computer Graphics and Applications, 2005, 25(6):38-46.</w:t>
      </w:r>
    </w:p>
    <w:p w14:paraId="288FBF22"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Xuan Y, Sun Y, Huang Z, et al. Step Cycle Detection of Human Gait Based on Inertial Sensor Signal[C]// China Conference on Wireless Sensor Networks. Springer, Berlin, Heidelberg, 2014.</w:t>
      </w:r>
    </w:p>
    <w:p w14:paraId="2DA43FD6" w14:textId="77777777" w:rsidR="004C1DB7" w:rsidRPr="00A91EAB" w:rsidRDefault="00E07810"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Lam T, Thang H, Thuc N, et al. </w:t>
      </w:r>
      <w:r w:rsidR="00EC7C10" w:rsidRPr="00A91EAB">
        <w:rPr>
          <w:sz w:val="21"/>
          <w:szCs w:val="21"/>
        </w:rPr>
        <w:t xml:space="preserve">Multi-Model Long Short-Term Memory Network for Gait </w:t>
      </w:r>
      <w:r w:rsidR="00EC7C10" w:rsidRPr="00A91EAB">
        <w:rPr>
          <w:sz w:val="21"/>
          <w:szCs w:val="21"/>
        </w:rPr>
        <w:lastRenderedPageBreak/>
        <w:t>Recognition Using Window-Based Data Segment[J]. IEEE Access, 2021, PP(99):1-1.</w:t>
      </w:r>
    </w:p>
    <w:p w14:paraId="1131CF55"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Dehzangi O, Taherisadr M. Human Gait Identication using Two Dimensional Multi-resolution Analysis[J]. Smart Health, 2020, 19:100167.</w:t>
      </w:r>
    </w:p>
    <w:p w14:paraId="3EEBBA82"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Sun F, Mao C, Fan X, et al. Accelerometer-Based Speed-Adaptive Gait Authentication Method for Wearable IoT Devices[J]. IEEE Internet of Things Journal, 2018.</w:t>
      </w:r>
    </w:p>
    <w:p w14:paraId="745EE3C4"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Fs A, Wz A, Rg B, et al. Gait-based identification for elderly users in wearable healthcare systems[J]. Information Fusion, 2020, 53:134-144.</w:t>
      </w:r>
    </w:p>
    <w:p w14:paraId="7754CE89"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Wang Z, Zhao H, Qiu S, et al. Stance-Phase Detection for ZUPT-Aided Foot-Mounted Pedestrian Navigation System[J]. IEEE/ASME Transactions on Mechatronics, 2015, 20(6):3170-3181.</w:t>
      </w:r>
    </w:p>
    <w:p w14:paraId="0B845330"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Park S K, Suh Y S. A Zero Velocity Detection Algorithm Using Inertial Sensors for Pedestrian Navigation Systems[J]. Sensors, 2010, 10(10):9163-9178.</w:t>
      </w:r>
    </w:p>
    <w:p w14:paraId="6E77FDD3"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Nilsson J O, Zachariah D, Skog I, et al. Cooperative localization by dual foot-mounted inertial sensors and inter-agent ranging[J]. Eurasip Journal on Advances in Signal Processing, 2013, 2013(1):164.</w:t>
      </w:r>
    </w:p>
    <w:p w14:paraId="0C5179FF"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Zhao H, Wang Z, Qiu S, et al. Heading Drift Reduction for Foot-Mounted Inertial Navigation System via Multi-Sensor Fusion and Dual-Gait Analysis[J]. IEEE Sensors Journal, 2018, PP:1-1.</w:t>
      </w:r>
    </w:p>
    <w:p w14:paraId="2CC1E64F"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Li W, Xiong Z, et al. Lower Limb Model Based Inertial Indoor Pedestrian Navigation System for Walking and Running[J]. IEEE Access, 2021, PP(99):1-1.</w:t>
      </w:r>
    </w:p>
    <w:p w14:paraId="25AD20CB"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Wang, Qiuying, et al. "Research on the improved method for dual foot-mounted Inertial/Magnetometer pedestrian positioning based on adaptive inequality constraints Kalman Filter algorithm." Measurement 135 (2019): 189-198.</w:t>
      </w:r>
    </w:p>
    <w:p w14:paraId="7DCFD925"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Lan H, Yu C, et al. A Novel Kalman Filter with State Constraint Approach for the Integration of Multiple Pedestrian Navigation Systems[J]. Micromachines, 2015, 2015(6):926-952.</w:t>
      </w:r>
    </w:p>
    <w:p w14:paraId="29CA52A2"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Hsu Y L, Wang J S, Chang C W. A Wearable Inertial Pedestrian Navigation System With Quaternion-Based Extended Kalman Filter for Pedestrian Localization[J]. IEEE Sensors Journal, 2017, PP(10):1-1.</w:t>
      </w:r>
    </w:p>
    <w:p w14:paraId="51D0E3CC"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Chen C, Zhao P, Lu C X, et al. Deep-Learning-Based Pedestrian Inertial Navigation: Methods, Data Set, and On-Device Inference[J]. IEEE Internet of Things Journal, 2020, PP(99):1-1.</w:t>
      </w:r>
    </w:p>
    <w:p w14:paraId="55BFE5DF"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Chen C, Lu C X, et al. Deep Neural Network Based Inertial Odometry Using Low-cost Inertial Measurement Units[J]. IEEE Transactions on Mobile Computing, 2019, PP(99):1-1.</w:t>
      </w:r>
    </w:p>
    <w:p w14:paraId="3DE270E8"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Chen C, Lu X, Markham A, et al. IONet: Learning to Cure the Curse of Drift in Inertial Odometry[J]. 2018.</w:t>
      </w:r>
    </w:p>
    <w:p w14:paraId="33124667"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Crassidis J L, Junkins J L. Optimal Estimation of Dynamic Systems[M]. Chapman and Hall/CRC, 2004.</w:t>
      </w:r>
    </w:p>
    <w:p w14:paraId="5F23BA41" w14:textId="77777777" w:rsidR="004C1DB7" w:rsidRPr="00A91EAB" w:rsidRDefault="00D62E94" w:rsidP="00A91EAB">
      <w:pPr>
        <w:pStyle w:val="ae"/>
        <w:numPr>
          <w:ilvl w:val="0"/>
          <w:numId w:val="6"/>
        </w:numPr>
        <w:spacing w:line="12pt" w:lineRule="auto"/>
        <w:ind w:start="0pt" w:firstLineChars="0" w:firstLine="0pt"/>
        <w:jc w:val="start"/>
        <w:rPr>
          <w:sz w:val="21"/>
          <w:szCs w:val="21"/>
        </w:rPr>
      </w:pPr>
      <w:hyperlink r:id="rId24" w:history="1">
        <w:r w:rsidR="004C1DB7" w:rsidRPr="00A91EAB">
          <w:rPr>
            <w:rStyle w:val="a4"/>
            <w:sz w:val="21"/>
            <w:szCs w:val="21"/>
          </w:rPr>
          <w:t>https://www.doc88.com/p-9874166941224.html?r=1</w:t>
        </w:r>
      </w:hyperlink>
    </w:p>
    <w:p w14:paraId="78AD2B79"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rFonts w:hint="eastAsia"/>
          <w:sz w:val="21"/>
          <w:szCs w:val="21"/>
        </w:rPr>
        <w:t>赵红宇</w:t>
      </w:r>
      <w:r w:rsidRPr="00A91EAB">
        <w:rPr>
          <w:rFonts w:hint="eastAsia"/>
          <w:sz w:val="21"/>
          <w:szCs w:val="21"/>
        </w:rPr>
        <w:t xml:space="preserve">. </w:t>
      </w:r>
      <w:r w:rsidRPr="00A91EAB">
        <w:rPr>
          <w:rFonts w:hint="eastAsia"/>
          <w:sz w:val="21"/>
          <w:szCs w:val="21"/>
        </w:rPr>
        <w:t>惯性行人导航系统的算法研究</w:t>
      </w:r>
      <w:r w:rsidRPr="00A91EAB">
        <w:rPr>
          <w:rFonts w:hint="eastAsia"/>
          <w:sz w:val="21"/>
          <w:szCs w:val="21"/>
        </w:rPr>
        <w:t xml:space="preserve">[D]. </w:t>
      </w:r>
      <w:r w:rsidRPr="00A91EAB">
        <w:rPr>
          <w:rFonts w:hint="eastAsia"/>
          <w:sz w:val="21"/>
          <w:szCs w:val="21"/>
        </w:rPr>
        <w:t>大连理工大学</w:t>
      </w:r>
      <w:r w:rsidRPr="00A91EAB">
        <w:rPr>
          <w:rFonts w:hint="eastAsia"/>
          <w:sz w:val="21"/>
          <w:szCs w:val="21"/>
        </w:rPr>
        <w:t>, 2015.</w:t>
      </w:r>
    </w:p>
    <w:p w14:paraId="2669B553"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Xu W, Javali C, et al. Gait-Key: A Gait-Based Shared Secret Key Generation Protocol for Wearable Devices[J]. Acm Transactions on Sensor Networks, 2017, 13(1).</w:t>
      </w:r>
    </w:p>
    <w:p w14:paraId="405DE813"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Shi W, Wang Y, Wu Y. Dual MIMU Pedestrian Navigation by Inequality Constraint Kalman Filtering[J]. Sensors (Basel, Switzerland), 2017, 17(2).</w:t>
      </w:r>
    </w:p>
    <w:p w14:paraId="6D9D0035"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lastRenderedPageBreak/>
        <w:t>Zhang W, Li X, Wei D, et al. A foot-mounted PDR system based on IMU/EKF+HMM+ZUPT+ZARU+HDR+compass algorithm[C]// 2017 International Conference on Indoor Positioning and Indoor Navigation (IPIN). IEEE, 2017.</w:t>
      </w:r>
    </w:p>
    <w:p w14:paraId="3B1DF341"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Qiu S, Wang Z, Zhao H, et al. Inertial/magnetic sensors based pedestrian dead reckoning by means of multi-sensor fusion[J]. Information Fusion, 2017, 39:108-119.</w:t>
      </w:r>
    </w:p>
    <w:p w14:paraId="0709E427"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 xml:space="preserve">Yan H, Herath S, Furukawa Y. RoNIN: Robust Neural Inertial Navigation in the Wild: Benchmark, Evaluations, and New Methods[J]. 2019. </w:t>
      </w:r>
    </w:p>
    <w:p w14:paraId="21824FFC"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Liu W, Caruso D, Ilg E, et al. TLIO: Tight Learned Inertial Odometry[J]. IEEE Robotics and Automation Letters, 2020, 5(4):5653-5660.</w:t>
      </w:r>
    </w:p>
    <w:p w14:paraId="1F4349A5" w14:textId="77777777" w:rsidR="004C1DB7" w:rsidRPr="00A91EAB" w:rsidRDefault="004C1DB7" w:rsidP="00A91EAB">
      <w:pPr>
        <w:pStyle w:val="ae"/>
        <w:numPr>
          <w:ilvl w:val="0"/>
          <w:numId w:val="6"/>
        </w:numPr>
        <w:spacing w:line="12pt" w:lineRule="auto"/>
        <w:ind w:start="0pt" w:firstLineChars="0" w:firstLine="0pt"/>
        <w:jc w:val="start"/>
        <w:rPr>
          <w:sz w:val="21"/>
          <w:szCs w:val="21"/>
        </w:rPr>
      </w:pPr>
      <w:r w:rsidRPr="00A91EAB">
        <w:rPr>
          <w:sz w:val="21"/>
          <w:szCs w:val="21"/>
        </w:rPr>
        <w:t>https://www.xsens.com/xsens-dot</w:t>
      </w:r>
    </w:p>
    <w:sectPr w:rsidR="004C1DB7" w:rsidRPr="00A91EAB">
      <w:footerReference w:type="default" r:id="rId25"/>
      <w:footerReference w:type="first" r:id="rId26"/>
      <w:pgSz w:w="595.30pt" w:h="841.90pt"/>
      <w:pgMar w:top="72pt" w:right="90pt" w:bottom="72pt" w:left="90pt" w:header="42.55pt" w:footer="49.60pt" w:gutter="0pt"/>
      <w:pgNumType w:start="1"/>
      <w:cols w:space="36pt"/>
      <w:titlePg/>
      <w:docGrid w:type="lines" w:linePitch="312"/>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Sun Fangmin" w:date="2021-09-24T19:11:00Z" w:initials="SF">
    <w:p w14:paraId="0BC5D32E" w14:textId="1C5CCD7C" w:rsidR="00C00E60" w:rsidRDefault="00C00E60">
      <w:pPr>
        <w:pStyle w:val="af1"/>
        <w:ind w:firstLine="10.30pt"/>
      </w:pPr>
      <w:r>
        <w:rPr>
          <w:rStyle w:val="af0"/>
        </w:rPr>
        <w:annotationRef/>
      </w:r>
      <w:r>
        <w:t>你看下哪个题目更合适些</w:t>
      </w:r>
      <w:r>
        <w:rPr>
          <w:rFonts w:hint="eastAsia"/>
        </w:rPr>
        <w:t>？</w:t>
      </w:r>
      <w:r>
        <w:t>感觉</w:t>
      </w:r>
    </w:p>
  </w:comment>
  <w:comment w:id="67" w:author="Sun Fangmin" w:date="2021-09-24T13:52:00Z" w:initials="SF">
    <w:p w14:paraId="791BC5B7" w14:textId="114D0599" w:rsidR="0032688C" w:rsidRDefault="0032688C">
      <w:pPr>
        <w:pStyle w:val="af1"/>
        <w:ind w:firstLine="10.30pt"/>
      </w:pPr>
      <w:r>
        <w:rPr>
          <w:rStyle w:val="af0"/>
        </w:rPr>
        <w:annotationRef/>
      </w:r>
      <w:r>
        <w:rPr>
          <w:rFonts w:hint="eastAsia"/>
        </w:rPr>
        <w:t>这个是专有名词吗？还是你自己定义的，如果自己定义的中文改下</w:t>
      </w:r>
    </w:p>
  </w:comment>
  <w:comment w:id="92" w:author="Sun Fangmin" w:date="2021-09-24T14:03:00Z" w:initials="SF">
    <w:p w14:paraId="38312ECD" w14:textId="1F462B32" w:rsidR="004C33DD" w:rsidRDefault="004C33DD">
      <w:pPr>
        <w:pStyle w:val="af1"/>
        <w:ind w:firstLine="10.30pt"/>
      </w:pPr>
      <w:r>
        <w:rPr>
          <w:rStyle w:val="af0"/>
        </w:rPr>
        <w:annotationRef/>
      </w:r>
      <w:r>
        <w:t>确认补充</w:t>
      </w:r>
      <w:r>
        <w:rPr>
          <w:rFonts w:hint="eastAsia"/>
        </w:rPr>
        <w:t>，标注出处，</w:t>
      </w:r>
      <w:r>
        <w:t>参考文献</w:t>
      </w:r>
    </w:p>
  </w:comment>
  <w:comment w:id="96" w:author="Sun Fangmin" w:date="2021-09-24T14:04:00Z" w:initials="SF">
    <w:p w14:paraId="10C8B5B8" w14:textId="6B3C2B58" w:rsidR="004C33DD" w:rsidRDefault="004C33DD">
      <w:pPr>
        <w:pStyle w:val="af1"/>
        <w:ind w:firstLine="10.30pt"/>
      </w:pPr>
      <w:r>
        <w:rPr>
          <w:rStyle w:val="af0"/>
        </w:rPr>
        <w:annotationRef/>
      </w:r>
      <w:r>
        <w:t>补充效果不佳和比较好的原因</w:t>
      </w:r>
    </w:p>
  </w:comment>
  <w:comment w:id="136" w:author="Sun Fangmin" w:date="2021-09-24T14:14:00Z" w:initials="SF">
    <w:p w14:paraId="4B702E4F" w14:textId="548FBF35" w:rsidR="0099053E" w:rsidRDefault="0099053E">
      <w:pPr>
        <w:pStyle w:val="af1"/>
        <w:ind w:firstLine="10.30pt"/>
      </w:pPr>
      <w:r>
        <w:rPr>
          <w:rStyle w:val="af0"/>
        </w:rPr>
        <w:annotationRef/>
      </w:r>
      <w:r>
        <w:t>自己补充</w:t>
      </w:r>
    </w:p>
  </w:comment>
  <w:comment w:id="151" w:author="Sun Fangmin" w:date="2021-09-24T14:15:00Z" w:initials="SF">
    <w:p w14:paraId="3C0C3354" w14:textId="77777777" w:rsidR="0099053E" w:rsidRDefault="0099053E">
      <w:pPr>
        <w:pStyle w:val="af1"/>
        <w:ind w:firstLine="10.30pt"/>
      </w:pPr>
      <w:r>
        <w:rPr>
          <w:rStyle w:val="af0"/>
        </w:rPr>
        <w:annotationRef/>
      </w:r>
      <w:r>
        <w:t>研究内容二题目读不通</w:t>
      </w:r>
      <w:r>
        <w:rPr>
          <w:rFonts w:hint="eastAsia"/>
        </w:rPr>
        <w:t>：</w:t>
      </w:r>
      <w:r>
        <w:t>是</w:t>
      </w:r>
      <w:r>
        <w:rPr>
          <w:rFonts w:hint="eastAsia"/>
        </w:rPr>
        <w:t xml:space="preserve"> </w:t>
      </w:r>
      <w:r>
        <w:t xml:space="preserve"> </w:t>
      </w:r>
      <w:r>
        <w:t>位移航向</w:t>
      </w:r>
      <w:r>
        <w:rPr>
          <w:rFonts w:hint="eastAsia"/>
        </w:rPr>
        <w:t>变化量估计的神经网络模型？</w:t>
      </w:r>
    </w:p>
    <w:p w14:paraId="29A72D7F" w14:textId="54ED0E2A" w:rsidR="0099053E" w:rsidRPr="0099053E" w:rsidRDefault="0099053E">
      <w:pPr>
        <w:pStyle w:val="af1"/>
        <w:ind w:firstLine="11.75pt"/>
      </w:pPr>
      <w:r>
        <w:t>研究内容一</w:t>
      </w:r>
      <w:r>
        <w:rPr>
          <w:rFonts w:hint="eastAsia"/>
        </w:rPr>
        <w:t>：</w:t>
      </w:r>
      <w:r>
        <w:t>是不是直接写</w:t>
      </w:r>
      <w:r>
        <w:rPr>
          <w:rFonts w:hint="eastAsia"/>
        </w:rPr>
        <w:t>：速度</w:t>
      </w:r>
      <w:r>
        <w:t>自适应零速检测算法</w:t>
      </w:r>
      <w:r>
        <w:rPr>
          <w:rFonts w:hint="eastAsia"/>
        </w:rPr>
        <w:t>？？</w:t>
      </w:r>
    </w:p>
  </w:comment>
  <w:comment w:id="152" w:author="Sun Fangmin" w:date="2021-09-24T14:33:00Z" w:initials="SF">
    <w:p w14:paraId="41CC781E" w14:textId="073156C1" w:rsidR="005A5C9D" w:rsidRDefault="005A5C9D">
      <w:pPr>
        <w:pStyle w:val="af1"/>
        <w:ind w:firstLine="10.30pt"/>
      </w:pPr>
      <w:r>
        <w:rPr>
          <w:rStyle w:val="af0"/>
        </w:rPr>
        <w:annotationRef/>
      </w:r>
      <w:r>
        <w:t>创新点要写所用的创新技术或方法</w:t>
      </w:r>
      <w:r>
        <w:rPr>
          <w:rFonts w:hint="eastAsia"/>
        </w:rPr>
        <w:t>，</w:t>
      </w:r>
      <w:r>
        <w:t>你这个没有体现技术方法</w:t>
      </w:r>
    </w:p>
  </w:comment>
  <w:comment w:id="154" w:author="Sun Fangmin" w:date="2021-09-24T14:35:00Z" w:initials="SF">
    <w:p w14:paraId="435E1B92" w14:textId="74DA7F96" w:rsidR="00A45760" w:rsidRDefault="00A45760">
      <w:pPr>
        <w:pStyle w:val="af1"/>
        <w:ind w:firstLine="10.30pt"/>
      </w:pPr>
      <w:r>
        <w:rPr>
          <w:rStyle w:val="af0"/>
        </w:rPr>
        <w:annotationRef/>
      </w:r>
      <w:r>
        <w:t>比如第一点可以提一些数据融合方法</w:t>
      </w:r>
    </w:p>
  </w:comment>
  <w:comment w:id="158" w:author="Sun Fangmin" w:date="2021-09-24T14:37:00Z" w:initials="SF">
    <w:p w14:paraId="3CEA895B" w14:textId="4651FD46" w:rsidR="00A45760" w:rsidRDefault="00A45760">
      <w:pPr>
        <w:pStyle w:val="af1"/>
        <w:ind w:firstLine="10.30pt"/>
      </w:pPr>
      <w:r>
        <w:rPr>
          <w:rStyle w:val="af0"/>
        </w:rPr>
        <w:annotationRef/>
      </w:r>
      <w:r>
        <w:t>提到时相划分就会牵涉划分多少个时相</w:t>
      </w:r>
      <w:r>
        <w:rPr>
          <w:rFonts w:hint="eastAsia"/>
        </w:rPr>
        <w:t>，</w:t>
      </w:r>
      <w:r>
        <w:t>如果只是步态周期分割和零速检测的话</w:t>
      </w:r>
      <w:r>
        <w:rPr>
          <w:rFonts w:hint="eastAsia"/>
        </w:rPr>
        <w:t>，</w:t>
      </w:r>
      <w:r>
        <w:t>建议改成</w:t>
      </w:r>
      <w:r>
        <w:rPr>
          <w:rFonts w:hint="eastAsia"/>
        </w:rPr>
        <w:t>：</w:t>
      </w:r>
      <w:r>
        <w:t>速度自适应的步态周期分割与零速检测算法</w:t>
      </w:r>
      <w:r>
        <w:rPr>
          <w:rFonts w:hint="eastAsia"/>
        </w:rPr>
        <w:t>。</w:t>
      </w:r>
      <w:r>
        <w:t>越聚焦越容易写</w:t>
      </w:r>
    </w:p>
  </w:comment>
  <w:comment w:id="207" w:author="Sun Fangmin" w:date="2021-09-24T19:09:00Z" w:initials="SF">
    <w:p w14:paraId="577574FE" w14:textId="20DC5278" w:rsidR="00E03A0C" w:rsidRDefault="00E03A0C">
      <w:pPr>
        <w:pStyle w:val="af1"/>
        <w:ind w:firstLine="10.30pt"/>
      </w:pPr>
      <w:r>
        <w:rPr>
          <w:rStyle w:val="af0"/>
        </w:rPr>
        <w:annotationRef/>
      </w:r>
      <w:r>
        <w:t>括号用中文</w:t>
      </w:r>
      <w:r w:rsidR="00574CBC">
        <w:t>的括号</w:t>
      </w:r>
    </w:p>
  </w:comment>
  <w:comment w:id="211" w:author="Sun Fangmin" w:date="2021-09-24T18:37:00Z" w:initials="SF">
    <w:p w14:paraId="400C8AFC" w14:textId="23D56697" w:rsidR="00F84418" w:rsidRDefault="00F84418">
      <w:pPr>
        <w:pStyle w:val="af1"/>
        <w:ind w:firstLine="10.30pt"/>
      </w:pPr>
      <w:r>
        <w:rPr>
          <w:rStyle w:val="af0"/>
        </w:rPr>
        <w:annotationRef/>
      </w:r>
      <w:r>
        <w:t>不应该叫理论基础吧</w:t>
      </w:r>
      <w:r w:rsidR="004F0009">
        <w:rPr>
          <w:rFonts w:hint="eastAsia"/>
        </w:rPr>
        <w:t>，</w:t>
      </w:r>
      <w:r w:rsidR="004F0009">
        <w:t>太大了</w:t>
      </w:r>
    </w:p>
  </w:comment>
  <w:comment w:id="215" w:author="Sun Fangmin" w:date="2021-09-24T15:28:00Z" w:initials="SF">
    <w:p w14:paraId="3451C96C" w14:textId="21E8499B" w:rsidR="00AB5FF3" w:rsidRDefault="00AB5FF3">
      <w:pPr>
        <w:pStyle w:val="af1"/>
        <w:ind w:firstLine="10.30pt"/>
      </w:pPr>
      <w:r>
        <w:rPr>
          <w:rStyle w:val="af0"/>
        </w:rPr>
        <w:annotationRef/>
      </w:r>
      <w:r>
        <w:t>图放在前面吧</w:t>
      </w:r>
      <w:r>
        <w:rPr>
          <w:rFonts w:hint="eastAsia"/>
        </w:rPr>
        <w:t>，</w:t>
      </w:r>
      <w:r>
        <w:t>后面可以引用前面的</w:t>
      </w:r>
      <w:r>
        <w:rPr>
          <w:rFonts w:hint="eastAsia"/>
        </w:rPr>
        <w:t>，</w:t>
      </w:r>
      <w:r>
        <w:t>前面最后不要引用后面的</w:t>
      </w:r>
    </w:p>
  </w:comment>
  <w:comment w:id="226" w:author="Sun Fangmin" w:date="2021-09-24T18:43:00Z" w:initials="SF">
    <w:p w14:paraId="796DAA5F" w14:textId="13E24C37" w:rsidR="000E30BD" w:rsidRDefault="000E30BD">
      <w:pPr>
        <w:pStyle w:val="af1"/>
        <w:ind w:firstLine="10.30pt"/>
      </w:pPr>
      <w:r>
        <w:rPr>
          <w:rStyle w:val="af0"/>
        </w:rPr>
        <w:annotationRef/>
      </w:r>
      <w:r>
        <w:t>这句话有问题</w:t>
      </w:r>
      <w:r>
        <w:rPr>
          <w:rFonts w:hint="eastAsia"/>
        </w:rPr>
        <w:t>，</w:t>
      </w:r>
      <w:r>
        <w:t>你是想表达什么</w:t>
      </w:r>
      <w:r>
        <w:rPr>
          <w:rFonts w:hint="eastAsia"/>
        </w:rPr>
        <w:t>？</w:t>
      </w:r>
    </w:p>
  </w:comment>
  <w:comment w:id="230" w:author="Sun Fangmin" w:date="2021-09-24T18:31:00Z" w:initials="SF">
    <w:p w14:paraId="77DCBC98" w14:textId="3BAD127F" w:rsidR="00F84418" w:rsidRDefault="00F84418">
      <w:pPr>
        <w:pStyle w:val="af1"/>
        <w:ind w:firstLine="10.30pt"/>
      </w:pPr>
      <w:r>
        <w:rPr>
          <w:rStyle w:val="af0"/>
        </w:rPr>
        <w:annotationRef/>
      </w:r>
      <w:r>
        <w:t>题目整体修改</w:t>
      </w:r>
    </w:p>
  </w:comment>
  <w:comment w:id="297" w:author="Sun Fangmin" w:date="2021-09-24T18:13:00Z" w:initials="SF">
    <w:p w14:paraId="26CDD4E4" w14:textId="6225738F" w:rsidR="00E91CBD" w:rsidRDefault="00E91CBD">
      <w:pPr>
        <w:pStyle w:val="af1"/>
        <w:ind w:firstLine="10.30pt"/>
      </w:pPr>
      <w:r>
        <w:rPr>
          <w:rStyle w:val="af0"/>
        </w:rPr>
        <w:annotationRef/>
      </w:r>
      <w:r>
        <w:t>这个放到坐标部分</w:t>
      </w:r>
      <w:r>
        <w:rPr>
          <w:rFonts w:hint="eastAsia"/>
        </w:rPr>
        <w:t>，</w:t>
      </w:r>
      <w:r>
        <w:t>这里可以放一个实际佩戴采集的照片</w:t>
      </w:r>
      <w:r>
        <w:rPr>
          <w:rFonts w:hint="eastAsia"/>
        </w:rPr>
        <w:t>和数据采集过程中的软件界面图</w:t>
      </w:r>
    </w:p>
  </w:comment>
  <w:comment w:id="303" w:author="Sun Fangmin" w:date="2021-09-24T18:29:00Z" w:initials="SF">
    <w:p w14:paraId="412CFC51" w14:textId="0B95409F" w:rsidR="00F84418" w:rsidRDefault="00F84418">
      <w:pPr>
        <w:pStyle w:val="af1"/>
        <w:ind w:firstLine="10.30pt"/>
      </w:pPr>
      <w:r>
        <w:rPr>
          <w:rStyle w:val="af0"/>
        </w:rPr>
        <w:annotationRef/>
      </w:r>
      <w:r>
        <w:t>补充一下</w:t>
      </w:r>
      <w:r>
        <w:rPr>
          <w:rFonts w:hint="eastAsia"/>
        </w:rPr>
        <w:t>，</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0BC5D32E" w15:done="0"/>
  <w15:commentEx w15:paraId="791BC5B7" w15:done="0"/>
  <w15:commentEx w15:paraId="38312ECD" w15:done="0"/>
  <w15:commentEx w15:paraId="10C8B5B8" w15:done="0"/>
  <w15:commentEx w15:paraId="4B702E4F" w15:done="0"/>
  <w15:commentEx w15:paraId="29A72D7F" w15:done="0"/>
  <w15:commentEx w15:paraId="41CC781E" w15:done="0"/>
  <w15:commentEx w15:paraId="435E1B92" w15:done="0"/>
  <w15:commentEx w15:paraId="3CEA895B" w15:done="0"/>
  <w15:commentEx w15:paraId="577574FE" w15:done="0"/>
  <w15:commentEx w15:paraId="400C8AFC" w15:done="0"/>
  <w15:commentEx w15:paraId="3451C96C" w15:done="0"/>
  <w15:commentEx w15:paraId="796DAA5F" w15:done="0"/>
  <w15:commentEx w15:paraId="77DCBC98" w15:done="0"/>
  <w15:commentEx w15:paraId="26CDD4E4" w15:done="0"/>
  <w15:commentEx w15:paraId="412CFC51"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0BC5D32E" w16cid:durableId="24F8CC8E"/>
  <w16cid:commentId w16cid:paraId="791BC5B7" w16cid:durableId="24F8CC8F"/>
  <w16cid:commentId w16cid:paraId="38312ECD" w16cid:durableId="24F8CC90"/>
  <w16cid:commentId w16cid:paraId="10C8B5B8" w16cid:durableId="24F8CC91"/>
  <w16cid:commentId w16cid:paraId="4B702E4F" w16cid:durableId="24F8CC92"/>
  <w16cid:commentId w16cid:paraId="29A72D7F" w16cid:durableId="24F8CC93"/>
  <w16cid:commentId w16cid:paraId="41CC781E" w16cid:durableId="24F8CC94"/>
  <w16cid:commentId w16cid:paraId="435E1B92" w16cid:durableId="24F8CC95"/>
  <w16cid:commentId w16cid:paraId="3CEA895B" w16cid:durableId="24F8CC96"/>
  <w16cid:commentId w16cid:paraId="577574FE" w16cid:durableId="24F8CC97"/>
  <w16cid:commentId w16cid:paraId="400C8AFC" w16cid:durableId="24F8CC98"/>
  <w16cid:commentId w16cid:paraId="3451C96C" w16cid:durableId="24F8CC99"/>
  <w16cid:commentId w16cid:paraId="796DAA5F" w16cid:durableId="24F8CC9A"/>
  <w16cid:commentId w16cid:paraId="77DCBC98" w16cid:durableId="24F8CC9B"/>
  <w16cid:commentId w16cid:paraId="26CDD4E4" w16cid:durableId="24F8CC9C"/>
  <w16cid:commentId w16cid:paraId="412CFC51" w16cid:durableId="24F8CC9D"/>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475223" w14:textId="77777777" w:rsidR="0098393F" w:rsidRDefault="0098393F">
      <w:pPr>
        <w:spacing w:before="12pt"/>
        <w:ind w:firstLine="11.75pt"/>
      </w:pPr>
      <w:r>
        <w:separator/>
      </w:r>
    </w:p>
  </w:endnote>
  <w:endnote w:type="continuationSeparator" w:id="0">
    <w:p w14:paraId="05B4D6F5" w14:textId="77777777" w:rsidR="0098393F" w:rsidRDefault="0098393F">
      <w:pPr>
        <w:spacing w:before="12pt"/>
        <w:ind w:firstLine="11.75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仿宋_GB2312">
    <w:altName w:val="仿宋"/>
    <w:charset w:characterSet="GBK"/>
    <w:family w:val="modern"/>
    <w:pitch w:val="default"/>
    <w:sig w:usb0="00000000" w:usb1="00000000" w:usb2="00000010"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华文仿宋">
    <w:panose1 w:val="02010600040101010101"/>
    <w:charset w:characterSet="GBK"/>
    <w:family w:val="auto"/>
    <w:pitch w:val="variable"/>
    <w:sig w:usb0="00000287" w:usb1="080F0000" w:usb2="00000010" w:usb3="00000000" w:csb0="0004009F" w:csb1="00000000"/>
  </w:font>
  <w:font w:name="微软雅黑">
    <w:panose1 w:val="020B0503020204020204"/>
    <w:charset w:characterSet="GBK"/>
    <w:family w:val="swiss"/>
    <w:pitch w:val="variable"/>
    <w:sig w:usb0="80000287" w:usb1="2ACF3C50" w:usb2="00000016" w:usb3="00000000" w:csb0="0004001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57F2A6" w14:textId="77777777" w:rsidR="002050DA" w:rsidRDefault="002050DA">
    <w:pPr>
      <w:pStyle w:val="a8"/>
      <w:framePr w:wrap="around" w:vAnchor="text" w:hAnchor="margin" w:xAlign="right" w:y="0.05pt"/>
      <w:spacing w:before="12pt"/>
      <w:ind w:firstLine="8.80pt"/>
      <w:rPr>
        <w:rStyle w:val="a3"/>
      </w:rPr>
    </w:pPr>
    <w:r>
      <w:fldChar w:fldCharType="begin"/>
    </w:r>
    <w:r>
      <w:rPr>
        <w:rStyle w:val="a3"/>
      </w:rPr>
      <w:instrText xml:space="preserve">PAGE  </w:instrText>
    </w:r>
    <w:r>
      <w:fldChar w:fldCharType="end"/>
    </w:r>
  </w:p>
  <w:p w14:paraId="66049096" w14:textId="77777777" w:rsidR="002050DA" w:rsidRDefault="002050DA">
    <w:pPr>
      <w:pStyle w:val="a8"/>
      <w:spacing w:before="12pt"/>
      <w:ind w:end="18pt" w:firstLine="8.80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79C977" w14:textId="77777777" w:rsidR="002050DA" w:rsidRDefault="002050DA">
    <w:pPr>
      <w:pStyle w:val="a8"/>
      <w:spacing w:before="12pt"/>
      <w:ind w:firstLine="8.80pt"/>
      <w:jc w:val="center"/>
    </w:pPr>
  </w:p>
  <w:p w14:paraId="1E329367" w14:textId="77777777" w:rsidR="002050DA" w:rsidRDefault="002050DA">
    <w:pPr>
      <w:pStyle w:val="a8"/>
      <w:spacing w:before="12pt"/>
      <w:ind w:end="18pt" w:firstLine="8.80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7DC283" w14:textId="77777777" w:rsidR="002050DA" w:rsidRDefault="002050DA">
    <w:pPr>
      <w:pStyle w:val="a8"/>
      <w:spacing w:before="12pt"/>
      <w:ind w:firstLine="8.80pt"/>
      <w:jc w:val="center"/>
    </w:pPr>
    <w:r>
      <w:rPr>
        <w:lang w:val="zh-CN"/>
      </w:rPr>
      <w:t xml:space="preserve"> </w:t>
    </w:r>
  </w:p>
  <w:p w14:paraId="369BEE76" w14:textId="77777777" w:rsidR="002050DA" w:rsidRDefault="002050DA">
    <w:pPr>
      <w:pStyle w:val="a8"/>
      <w:spacing w:before="12pt"/>
      <w:ind w:firstLine="8.80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F7FE6A" w14:textId="77777777" w:rsidR="002050DA" w:rsidRDefault="002050DA">
    <w:pPr>
      <w:pStyle w:val="a8"/>
      <w:spacing w:before="12pt"/>
      <w:ind w:firstLine="8.80pt"/>
      <w:jc w:val="center"/>
    </w:pPr>
  </w:p>
  <w:p w14:paraId="7DE7D3E3" w14:textId="77777777" w:rsidR="002050DA" w:rsidRDefault="002050DA">
    <w:pPr>
      <w:pStyle w:val="a8"/>
      <w:spacing w:before="12pt"/>
      <w:ind w:end="18pt" w:firstLine="8.80pt"/>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598A5B1" w14:textId="18ECCE31" w:rsidR="002050DA" w:rsidRDefault="002050DA">
    <w:pPr>
      <w:pStyle w:val="a8"/>
      <w:spacing w:before="12pt"/>
      <w:ind w:firstLine="8.80pt"/>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sidR="00C00E60">
      <w:rPr>
        <w:noProof/>
      </w:rP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SECTIONPAGES  \* Arabic  \* MERGEFORMAT</w:instrText>
    </w:r>
    <w:r>
      <w:rPr>
        <w:lang w:val="zh-CN"/>
      </w:rPr>
      <w:instrText xml:space="preserve"> </w:instrText>
    </w:r>
    <w:r>
      <w:rPr>
        <w:lang w:val="zh-CN"/>
      </w:rPr>
      <w:fldChar w:fldCharType="separate"/>
    </w:r>
    <w:r w:rsidR="00BE799F">
      <w:rPr>
        <w:noProof/>
        <w:lang w:val="zh-CN"/>
      </w:rPr>
      <w:t>16</w:t>
    </w:r>
    <w:r>
      <w:rPr>
        <w:lang w:val="zh-CN"/>
      </w:rPr>
      <w:fldChar w:fldCharType="end"/>
    </w:r>
    <w:r>
      <w:rPr>
        <w:rFonts w:hint="eastAsia"/>
        <w:lang w:val="zh-CN"/>
      </w:rPr>
      <w:t>页</w:t>
    </w:r>
  </w:p>
  <w:p w14:paraId="2C19515E" w14:textId="77777777" w:rsidR="002050DA" w:rsidRDefault="002050DA">
    <w:pPr>
      <w:pStyle w:val="a8"/>
      <w:spacing w:before="12pt"/>
      <w:ind w:firstLine="8.80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256B022" w14:textId="77777777" w:rsidR="0098393F" w:rsidRDefault="0098393F">
      <w:pPr>
        <w:spacing w:before="12pt"/>
        <w:ind w:firstLine="11.75pt"/>
      </w:pPr>
      <w:r>
        <w:separator/>
      </w:r>
    </w:p>
  </w:footnote>
  <w:footnote w:type="continuationSeparator" w:id="0">
    <w:p w14:paraId="348D3532" w14:textId="77777777" w:rsidR="0098393F" w:rsidRDefault="0098393F">
      <w:pPr>
        <w:spacing w:before="12pt"/>
        <w:ind w:firstLine="11.75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44C676" w14:textId="77777777" w:rsidR="002050DA" w:rsidRDefault="002050DA">
    <w:pPr>
      <w:pStyle w:val="a6"/>
      <w:spacing w:before="12pt"/>
      <w:ind w:firstLine="8.80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D10FA1" w14:textId="77777777" w:rsidR="002050DA" w:rsidRDefault="002050DA">
    <w:pPr>
      <w:pStyle w:val="a6"/>
      <w:spacing w:before="12pt"/>
      <w:ind w:firstLine="8.80p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16E0AD" w14:textId="77777777" w:rsidR="002050DA" w:rsidRDefault="002050DA">
    <w:pPr>
      <w:pStyle w:val="a6"/>
      <w:spacing w:before="12pt"/>
      <w:ind w:firstLine="8.80p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A797F12"/>
    <w:multiLevelType w:val="multilevel"/>
    <w:tmpl w:val="5D40C48C"/>
    <w:lvl w:ilvl="0">
      <w:start w:val="4"/>
      <w:numFmt w:val="decimal"/>
      <w:lvlText w:val="%1."/>
      <w:lvlJc w:val="start"/>
      <w:pPr>
        <w:ind w:start="182pt" w:hanging="36pt"/>
      </w:pPr>
      <w:rPr>
        <w:rFonts w:hint="default"/>
      </w:rPr>
    </w:lvl>
    <w:lvl w:ilvl="1">
      <w:start w:val="2"/>
      <w:numFmt w:val="decimal"/>
      <w:lvlText w:val="%1.%2."/>
      <w:lvlJc w:val="start"/>
      <w:pPr>
        <w:ind w:start="182pt" w:hanging="36pt"/>
      </w:pPr>
      <w:rPr>
        <w:rFonts w:hint="default"/>
      </w:rPr>
    </w:lvl>
    <w:lvl w:ilvl="2">
      <w:start w:val="6"/>
      <w:numFmt w:val="decimal"/>
      <w:lvlText w:val="%1.%2.%3、"/>
      <w:lvlJc w:val="start"/>
      <w:pPr>
        <w:ind w:start="182pt" w:hanging="36pt"/>
      </w:pPr>
      <w:rPr>
        <w:rFonts w:hint="default"/>
      </w:rPr>
    </w:lvl>
    <w:lvl w:ilvl="3">
      <w:start w:val="1"/>
      <w:numFmt w:val="decimal"/>
      <w:lvlText w:val="%1.%2.%3、%4."/>
      <w:lvlJc w:val="start"/>
      <w:pPr>
        <w:ind w:start="200pt" w:hanging="54pt"/>
      </w:pPr>
      <w:rPr>
        <w:rFonts w:hint="default"/>
      </w:rPr>
    </w:lvl>
    <w:lvl w:ilvl="4">
      <w:start w:val="1"/>
      <w:numFmt w:val="decimal"/>
      <w:lvlText w:val="%1.%2.%3、%4.%5."/>
      <w:lvlJc w:val="start"/>
      <w:pPr>
        <w:ind w:start="200pt" w:hanging="54pt"/>
      </w:pPr>
      <w:rPr>
        <w:rFonts w:hint="default"/>
      </w:rPr>
    </w:lvl>
    <w:lvl w:ilvl="5">
      <w:start w:val="1"/>
      <w:numFmt w:val="decimal"/>
      <w:lvlText w:val="%1.%2.%3、%4.%5.%6."/>
      <w:lvlJc w:val="start"/>
      <w:pPr>
        <w:ind w:start="218pt" w:hanging="72pt"/>
      </w:pPr>
      <w:rPr>
        <w:rFonts w:hint="default"/>
      </w:rPr>
    </w:lvl>
    <w:lvl w:ilvl="6">
      <w:start w:val="1"/>
      <w:numFmt w:val="decimal"/>
      <w:lvlText w:val="%1.%2.%3、%4.%5.%6.%7."/>
      <w:lvlJc w:val="start"/>
      <w:pPr>
        <w:ind w:start="218pt" w:hanging="72pt"/>
      </w:pPr>
      <w:rPr>
        <w:rFonts w:hint="default"/>
      </w:rPr>
    </w:lvl>
    <w:lvl w:ilvl="7">
      <w:start w:val="1"/>
      <w:numFmt w:val="decimal"/>
      <w:lvlText w:val="%1.%2.%3、%4.%5.%6.%7.%8."/>
      <w:lvlJc w:val="start"/>
      <w:pPr>
        <w:ind w:start="236pt" w:hanging="90pt"/>
      </w:pPr>
      <w:rPr>
        <w:rFonts w:hint="default"/>
      </w:rPr>
    </w:lvl>
    <w:lvl w:ilvl="8">
      <w:start w:val="1"/>
      <w:numFmt w:val="decimal"/>
      <w:lvlText w:val="%1.%2.%3、%4.%5.%6.%7.%8.%9."/>
      <w:lvlJc w:val="start"/>
      <w:pPr>
        <w:ind w:start="236pt" w:hanging="90pt"/>
      </w:pPr>
      <w:rPr>
        <w:rFonts w:hint="default"/>
      </w:rPr>
    </w:lvl>
  </w:abstractNum>
  <w:abstractNum w:abstractNumId="1" w15:restartNumberingAfterBreak="0">
    <w:nsid w:val="21933B63"/>
    <w:multiLevelType w:val="hybridMultilevel"/>
    <w:tmpl w:val="8EAAA39A"/>
    <w:lvl w:ilvl="0" w:tplc="D26CFA14">
      <w:start w:val="1"/>
      <w:numFmt w:val="decimal"/>
      <w:suff w:val="nothing"/>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 w15:restartNumberingAfterBreak="0">
    <w:nsid w:val="2CDE76E9"/>
    <w:multiLevelType w:val="hybridMultilevel"/>
    <w:tmpl w:val="E6747DF4"/>
    <w:lvl w:ilvl="0" w:tplc="BD76CA7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 w15:restartNumberingAfterBreak="0">
    <w:nsid w:val="2DEB0DAF"/>
    <w:multiLevelType w:val="singleLevel"/>
    <w:tmpl w:val="2DEB0DAF"/>
    <w:lvl w:ilvl="0">
      <w:start w:val="1"/>
      <w:numFmt w:val="decimal"/>
      <w:suff w:val="space"/>
      <w:lvlText w:val="[%1]"/>
      <w:lvlJc w:val="start"/>
    </w:lvl>
  </w:abstractNum>
  <w:abstractNum w:abstractNumId="4" w15:restartNumberingAfterBreak="0">
    <w:nsid w:val="3B1966FD"/>
    <w:multiLevelType w:val="hybridMultilevel"/>
    <w:tmpl w:val="0E2AD3BA"/>
    <w:lvl w:ilvl="0" w:tplc="C8B43322">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5" w15:restartNumberingAfterBreak="0">
    <w:nsid w:val="3DF46B8F"/>
    <w:multiLevelType w:val="hybridMultilevel"/>
    <w:tmpl w:val="F11A11DC"/>
    <w:lvl w:ilvl="0" w:tplc="7AB60234">
      <w:start w:val="1"/>
      <w:numFmt w:val="decimal"/>
      <w:lvlText w:val="%1."/>
      <w:lvlJc w:val="start"/>
      <w:pPr>
        <w:ind w:start="27.95pt" w:hanging="18pt"/>
      </w:pPr>
      <w:rPr>
        <w:rFonts w:hint="default"/>
        <w:color w:val="auto"/>
      </w:rPr>
    </w:lvl>
    <w:lvl w:ilvl="1" w:tplc="04090019" w:tentative="1">
      <w:start w:val="1"/>
      <w:numFmt w:val="lowerLetter"/>
      <w:lvlText w:val="%2)"/>
      <w:lvlJc w:val="start"/>
      <w:pPr>
        <w:ind w:start="51.95pt" w:hanging="21pt"/>
      </w:pPr>
    </w:lvl>
    <w:lvl w:ilvl="2" w:tplc="0409001B" w:tentative="1">
      <w:start w:val="1"/>
      <w:numFmt w:val="lowerRoman"/>
      <w:lvlText w:val="%3."/>
      <w:lvlJc w:val="end"/>
      <w:pPr>
        <w:ind w:start="72.95pt" w:hanging="21pt"/>
      </w:pPr>
    </w:lvl>
    <w:lvl w:ilvl="3" w:tplc="0409000F" w:tentative="1">
      <w:start w:val="1"/>
      <w:numFmt w:val="decimal"/>
      <w:lvlText w:val="%4."/>
      <w:lvlJc w:val="start"/>
      <w:pPr>
        <w:ind w:start="93.95pt" w:hanging="21pt"/>
      </w:pPr>
    </w:lvl>
    <w:lvl w:ilvl="4" w:tplc="04090019" w:tentative="1">
      <w:start w:val="1"/>
      <w:numFmt w:val="lowerLetter"/>
      <w:lvlText w:val="%5)"/>
      <w:lvlJc w:val="start"/>
      <w:pPr>
        <w:ind w:start="114.95pt" w:hanging="21pt"/>
      </w:pPr>
    </w:lvl>
    <w:lvl w:ilvl="5" w:tplc="0409001B" w:tentative="1">
      <w:start w:val="1"/>
      <w:numFmt w:val="lowerRoman"/>
      <w:lvlText w:val="%6."/>
      <w:lvlJc w:val="end"/>
      <w:pPr>
        <w:ind w:start="135.95pt" w:hanging="21pt"/>
      </w:pPr>
    </w:lvl>
    <w:lvl w:ilvl="6" w:tplc="0409000F" w:tentative="1">
      <w:start w:val="1"/>
      <w:numFmt w:val="decimal"/>
      <w:lvlText w:val="%7."/>
      <w:lvlJc w:val="start"/>
      <w:pPr>
        <w:ind w:start="156.95pt" w:hanging="21pt"/>
      </w:pPr>
    </w:lvl>
    <w:lvl w:ilvl="7" w:tplc="04090019" w:tentative="1">
      <w:start w:val="1"/>
      <w:numFmt w:val="lowerLetter"/>
      <w:lvlText w:val="%8)"/>
      <w:lvlJc w:val="start"/>
      <w:pPr>
        <w:ind w:start="177.95pt" w:hanging="21pt"/>
      </w:pPr>
    </w:lvl>
    <w:lvl w:ilvl="8" w:tplc="0409001B" w:tentative="1">
      <w:start w:val="1"/>
      <w:numFmt w:val="lowerRoman"/>
      <w:lvlText w:val="%9."/>
      <w:lvlJc w:val="end"/>
      <w:pPr>
        <w:ind w:start="198.95pt" w:hanging="21pt"/>
      </w:pPr>
    </w:lvl>
  </w:abstractNum>
  <w:abstractNum w:abstractNumId="6" w15:restartNumberingAfterBreak="0">
    <w:nsid w:val="4EE27FF4"/>
    <w:multiLevelType w:val="hybridMultilevel"/>
    <w:tmpl w:val="12EC5EE2"/>
    <w:lvl w:ilvl="0" w:tplc="EBEC53B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7" w15:restartNumberingAfterBreak="0">
    <w:nsid w:val="53647C14"/>
    <w:multiLevelType w:val="hybridMultilevel"/>
    <w:tmpl w:val="996E90A6"/>
    <w:lvl w:ilvl="0" w:tplc="B1745496">
      <w:start w:val="1"/>
      <w:numFmt w:val="decimal"/>
      <w:suff w:val="space"/>
      <w:lvlText w:val="[%1]"/>
      <w:lvlJc w:val="start"/>
      <w:pPr>
        <w:ind w:start="276.15pt" w:hanging="21pt"/>
      </w:pPr>
      <w:rPr>
        <w:rFonts w:hint="eastAsia"/>
      </w:rPr>
    </w:lvl>
    <w:lvl w:ilvl="1" w:tplc="04090019" w:tentative="1">
      <w:start w:val="1"/>
      <w:numFmt w:val="lowerLetter"/>
      <w:lvlText w:val="%2)"/>
      <w:lvlJc w:val="start"/>
      <w:pPr>
        <w:ind w:start="297.15pt" w:hanging="21pt"/>
      </w:pPr>
    </w:lvl>
    <w:lvl w:ilvl="2" w:tplc="0409001B" w:tentative="1">
      <w:start w:val="1"/>
      <w:numFmt w:val="lowerRoman"/>
      <w:lvlText w:val="%3."/>
      <w:lvlJc w:val="end"/>
      <w:pPr>
        <w:ind w:start="318.15pt" w:hanging="21pt"/>
      </w:pPr>
    </w:lvl>
    <w:lvl w:ilvl="3" w:tplc="0409000F" w:tentative="1">
      <w:start w:val="1"/>
      <w:numFmt w:val="decimal"/>
      <w:lvlText w:val="%4."/>
      <w:lvlJc w:val="start"/>
      <w:pPr>
        <w:ind w:start="339.15pt" w:hanging="21pt"/>
      </w:pPr>
    </w:lvl>
    <w:lvl w:ilvl="4" w:tplc="04090019" w:tentative="1">
      <w:start w:val="1"/>
      <w:numFmt w:val="lowerLetter"/>
      <w:lvlText w:val="%5)"/>
      <w:lvlJc w:val="start"/>
      <w:pPr>
        <w:ind w:start="360.15pt" w:hanging="21pt"/>
      </w:pPr>
    </w:lvl>
    <w:lvl w:ilvl="5" w:tplc="0409001B" w:tentative="1">
      <w:start w:val="1"/>
      <w:numFmt w:val="lowerRoman"/>
      <w:lvlText w:val="%6."/>
      <w:lvlJc w:val="end"/>
      <w:pPr>
        <w:ind w:start="381.15pt" w:hanging="21pt"/>
      </w:pPr>
    </w:lvl>
    <w:lvl w:ilvl="6" w:tplc="0409000F" w:tentative="1">
      <w:start w:val="1"/>
      <w:numFmt w:val="decimal"/>
      <w:lvlText w:val="%7."/>
      <w:lvlJc w:val="start"/>
      <w:pPr>
        <w:ind w:start="402.15pt" w:hanging="21pt"/>
      </w:pPr>
    </w:lvl>
    <w:lvl w:ilvl="7" w:tplc="04090019" w:tentative="1">
      <w:start w:val="1"/>
      <w:numFmt w:val="lowerLetter"/>
      <w:lvlText w:val="%8)"/>
      <w:lvlJc w:val="start"/>
      <w:pPr>
        <w:ind w:start="423.15pt" w:hanging="21pt"/>
      </w:pPr>
    </w:lvl>
    <w:lvl w:ilvl="8" w:tplc="0409001B" w:tentative="1">
      <w:start w:val="1"/>
      <w:numFmt w:val="lowerRoman"/>
      <w:lvlText w:val="%9."/>
      <w:lvlJc w:val="end"/>
      <w:pPr>
        <w:ind w:start="444.15pt" w:hanging="21pt"/>
      </w:pPr>
    </w:lvl>
  </w:abstractNum>
  <w:abstractNum w:abstractNumId="8" w15:restartNumberingAfterBreak="0">
    <w:nsid w:val="6E615B5D"/>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9" w15:restartNumberingAfterBreak="0">
    <w:nsid w:val="760182EA"/>
    <w:multiLevelType w:val="singleLevel"/>
    <w:tmpl w:val="760182EA"/>
    <w:lvl w:ilvl="0">
      <w:start w:val="1"/>
      <w:numFmt w:val="decimal"/>
      <w:suff w:val="nothing"/>
      <w:lvlText w:val="%1、"/>
      <w:lvlJc w:val="start"/>
    </w:lvl>
  </w:abstractNum>
  <w:abstractNum w:abstractNumId="10" w15:restartNumberingAfterBreak="0">
    <w:nsid w:val="7A031FAA"/>
    <w:multiLevelType w:val="singleLevel"/>
    <w:tmpl w:val="7A031FAA"/>
    <w:lvl w:ilvl="0">
      <w:start w:val="1"/>
      <w:numFmt w:val="chineseCounting"/>
      <w:suff w:val="nothing"/>
      <w:lvlText w:val="%1、"/>
      <w:lvlJc w:val="start"/>
      <w:rPr>
        <w:rFonts w:hint="eastAsia"/>
      </w:rPr>
    </w:lvl>
  </w:abstractNum>
  <w:num w:numId="1">
    <w:abstractNumId w:val="10"/>
  </w:num>
  <w:num w:numId="2">
    <w:abstractNumId w:val="9"/>
  </w:num>
  <w:num w:numId="3">
    <w:abstractNumId w:val="3"/>
  </w:num>
  <w:num w:numId="4">
    <w:abstractNumId w:val="2"/>
  </w:num>
  <w:num w:numId="5">
    <w:abstractNumId w:val="0"/>
  </w:num>
  <w:num w:numId="6">
    <w:abstractNumId w:val="7"/>
  </w:num>
  <w:num w:numId="7">
    <w:abstractNumId w:val="4"/>
  </w:num>
  <w:num w:numId="8">
    <w:abstractNumId w:val="6"/>
  </w:num>
  <w:num w:numId="9">
    <w:abstractNumId w:val="1"/>
  </w:num>
  <w:num w:numId="10">
    <w:abstractNumId w:val="5"/>
  </w:num>
  <w:num w:numId="11">
    <w:abstractNumId w:val="8"/>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un Fangmin">
    <w15:presenceInfo w15:providerId="Windows Live" w15:userId="7205650edfa98518"/>
  </w15:person>
  <w15:person w15:author="周 攀">
    <w15:presenceInfo w15:providerId="Windows Live" w15:userId="56b3705dd671c2e5"/>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1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59BF"/>
    <w:rsid w:val="00003603"/>
    <w:rsid w:val="00003741"/>
    <w:rsid w:val="0000767A"/>
    <w:rsid w:val="00016EF0"/>
    <w:rsid w:val="000173DA"/>
    <w:rsid w:val="000234FF"/>
    <w:rsid w:val="00023567"/>
    <w:rsid w:val="00026BB2"/>
    <w:rsid w:val="00030226"/>
    <w:rsid w:val="00035B03"/>
    <w:rsid w:val="00036401"/>
    <w:rsid w:val="00037725"/>
    <w:rsid w:val="000463D0"/>
    <w:rsid w:val="000477EE"/>
    <w:rsid w:val="00047FC6"/>
    <w:rsid w:val="00052A74"/>
    <w:rsid w:val="00052EB0"/>
    <w:rsid w:val="0006379D"/>
    <w:rsid w:val="000671B5"/>
    <w:rsid w:val="000714BB"/>
    <w:rsid w:val="00071A16"/>
    <w:rsid w:val="00075E50"/>
    <w:rsid w:val="000768D9"/>
    <w:rsid w:val="0007737E"/>
    <w:rsid w:val="00083E39"/>
    <w:rsid w:val="00085210"/>
    <w:rsid w:val="0008557A"/>
    <w:rsid w:val="00086BA2"/>
    <w:rsid w:val="000930B4"/>
    <w:rsid w:val="000A165D"/>
    <w:rsid w:val="000A3A3C"/>
    <w:rsid w:val="000A5FD5"/>
    <w:rsid w:val="000A7942"/>
    <w:rsid w:val="000B3D97"/>
    <w:rsid w:val="000B4C10"/>
    <w:rsid w:val="000B5A00"/>
    <w:rsid w:val="000B75AC"/>
    <w:rsid w:val="000C2D35"/>
    <w:rsid w:val="000C3C5A"/>
    <w:rsid w:val="000C5289"/>
    <w:rsid w:val="000C557F"/>
    <w:rsid w:val="000C7937"/>
    <w:rsid w:val="000D12A8"/>
    <w:rsid w:val="000D3A66"/>
    <w:rsid w:val="000D5808"/>
    <w:rsid w:val="000D5FC3"/>
    <w:rsid w:val="000D66E6"/>
    <w:rsid w:val="000E08F3"/>
    <w:rsid w:val="000E30BD"/>
    <w:rsid w:val="000E4BF3"/>
    <w:rsid w:val="000F0F9E"/>
    <w:rsid w:val="000F274B"/>
    <w:rsid w:val="000F5D53"/>
    <w:rsid w:val="001107DB"/>
    <w:rsid w:val="0011306D"/>
    <w:rsid w:val="0011572A"/>
    <w:rsid w:val="00123989"/>
    <w:rsid w:val="001243DB"/>
    <w:rsid w:val="00125AC2"/>
    <w:rsid w:val="00126AE7"/>
    <w:rsid w:val="00130E83"/>
    <w:rsid w:val="00131BE1"/>
    <w:rsid w:val="0013216F"/>
    <w:rsid w:val="00135D32"/>
    <w:rsid w:val="0013601F"/>
    <w:rsid w:val="00142E7C"/>
    <w:rsid w:val="0014333A"/>
    <w:rsid w:val="001449B8"/>
    <w:rsid w:val="00145DFC"/>
    <w:rsid w:val="00153270"/>
    <w:rsid w:val="0016054B"/>
    <w:rsid w:val="001612C1"/>
    <w:rsid w:val="00166E63"/>
    <w:rsid w:val="00173DBE"/>
    <w:rsid w:val="00174824"/>
    <w:rsid w:val="00181645"/>
    <w:rsid w:val="00181DFD"/>
    <w:rsid w:val="00182832"/>
    <w:rsid w:val="00183F6C"/>
    <w:rsid w:val="001912DB"/>
    <w:rsid w:val="00191F81"/>
    <w:rsid w:val="00194552"/>
    <w:rsid w:val="001A27DA"/>
    <w:rsid w:val="001A3FE0"/>
    <w:rsid w:val="001B02F6"/>
    <w:rsid w:val="001B196B"/>
    <w:rsid w:val="001B63FC"/>
    <w:rsid w:val="001C24D7"/>
    <w:rsid w:val="001C43C5"/>
    <w:rsid w:val="001C4AB5"/>
    <w:rsid w:val="001C7AD6"/>
    <w:rsid w:val="001D02E0"/>
    <w:rsid w:val="001D1FCD"/>
    <w:rsid w:val="001D2179"/>
    <w:rsid w:val="001D462A"/>
    <w:rsid w:val="001D5E31"/>
    <w:rsid w:val="001D618F"/>
    <w:rsid w:val="001D6C58"/>
    <w:rsid w:val="001E1A86"/>
    <w:rsid w:val="001E5039"/>
    <w:rsid w:val="001E6811"/>
    <w:rsid w:val="001E68A1"/>
    <w:rsid w:val="001E7518"/>
    <w:rsid w:val="001F05F1"/>
    <w:rsid w:val="001F17E9"/>
    <w:rsid w:val="001F1834"/>
    <w:rsid w:val="001F4DA3"/>
    <w:rsid w:val="001F644B"/>
    <w:rsid w:val="00200331"/>
    <w:rsid w:val="002019A7"/>
    <w:rsid w:val="00203800"/>
    <w:rsid w:val="00203CE9"/>
    <w:rsid w:val="002050DA"/>
    <w:rsid w:val="0021234F"/>
    <w:rsid w:val="00220323"/>
    <w:rsid w:val="002231DA"/>
    <w:rsid w:val="00227034"/>
    <w:rsid w:val="00230548"/>
    <w:rsid w:val="00230A1D"/>
    <w:rsid w:val="002364C4"/>
    <w:rsid w:val="002376A1"/>
    <w:rsid w:val="0024178F"/>
    <w:rsid w:val="00254B6E"/>
    <w:rsid w:val="00257185"/>
    <w:rsid w:val="00257CBC"/>
    <w:rsid w:val="0026204D"/>
    <w:rsid w:val="0026504F"/>
    <w:rsid w:val="00270850"/>
    <w:rsid w:val="00277DF8"/>
    <w:rsid w:val="00281BF9"/>
    <w:rsid w:val="002845F8"/>
    <w:rsid w:val="00284631"/>
    <w:rsid w:val="00290ADC"/>
    <w:rsid w:val="002A3A31"/>
    <w:rsid w:val="002A404E"/>
    <w:rsid w:val="002B0017"/>
    <w:rsid w:val="002B0F80"/>
    <w:rsid w:val="002B0FE6"/>
    <w:rsid w:val="002B2B1F"/>
    <w:rsid w:val="002B38E1"/>
    <w:rsid w:val="002B5BBA"/>
    <w:rsid w:val="002C4848"/>
    <w:rsid w:val="002D2B86"/>
    <w:rsid w:val="002D6876"/>
    <w:rsid w:val="002D7514"/>
    <w:rsid w:val="002D7F9B"/>
    <w:rsid w:val="002E331D"/>
    <w:rsid w:val="002F3420"/>
    <w:rsid w:val="002F66BE"/>
    <w:rsid w:val="00301B66"/>
    <w:rsid w:val="00301C2F"/>
    <w:rsid w:val="00306E1F"/>
    <w:rsid w:val="0031170F"/>
    <w:rsid w:val="00312E2C"/>
    <w:rsid w:val="0031513A"/>
    <w:rsid w:val="00316496"/>
    <w:rsid w:val="00316E1E"/>
    <w:rsid w:val="003232B9"/>
    <w:rsid w:val="00323740"/>
    <w:rsid w:val="00325223"/>
    <w:rsid w:val="0032688C"/>
    <w:rsid w:val="003367CD"/>
    <w:rsid w:val="00341438"/>
    <w:rsid w:val="00345046"/>
    <w:rsid w:val="00345CFA"/>
    <w:rsid w:val="0035102D"/>
    <w:rsid w:val="0035401E"/>
    <w:rsid w:val="003552C9"/>
    <w:rsid w:val="00356C2A"/>
    <w:rsid w:val="00356E3B"/>
    <w:rsid w:val="00361A1B"/>
    <w:rsid w:val="003663C0"/>
    <w:rsid w:val="00367F17"/>
    <w:rsid w:val="00370280"/>
    <w:rsid w:val="003727C6"/>
    <w:rsid w:val="00375D13"/>
    <w:rsid w:val="00375FDB"/>
    <w:rsid w:val="003766AD"/>
    <w:rsid w:val="003776A2"/>
    <w:rsid w:val="00386AE8"/>
    <w:rsid w:val="00386E69"/>
    <w:rsid w:val="003916C0"/>
    <w:rsid w:val="003916FB"/>
    <w:rsid w:val="00391D5A"/>
    <w:rsid w:val="00393442"/>
    <w:rsid w:val="00393E6F"/>
    <w:rsid w:val="003A19F3"/>
    <w:rsid w:val="003A4167"/>
    <w:rsid w:val="003A4B24"/>
    <w:rsid w:val="003B30B6"/>
    <w:rsid w:val="003B5F7E"/>
    <w:rsid w:val="003C4144"/>
    <w:rsid w:val="003D4E3B"/>
    <w:rsid w:val="003D746A"/>
    <w:rsid w:val="003D76B2"/>
    <w:rsid w:val="003D7D50"/>
    <w:rsid w:val="003E18FD"/>
    <w:rsid w:val="003E63AA"/>
    <w:rsid w:val="003E7B02"/>
    <w:rsid w:val="003F34A0"/>
    <w:rsid w:val="0040120B"/>
    <w:rsid w:val="004041B7"/>
    <w:rsid w:val="0040460B"/>
    <w:rsid w:val="004054E1"/>
    <w:rsid w:val="004067DA"/>
    <w:rsid w:val="00406E00"/>
    <w:rsid w:val="00412D5F"/>
    <w:rsid w:val="0041528E"/>
    <w:rsid w:val="00416950"/>
    <w:rsid w:val="004179FC"/>
    <w:rsid w:val="00422C1E"/>
    <w:rsid w:val="00424425"/>
    <w:rsid w:val="00424D9A"/>
    <w:rsid w:val="00427F73"/>
    <w:rsid w:val="00430B68"/>
    <w:rsid w:val="00431F97"/>
    <w:rsid w:val="00433000"/>
    <w:rsid w:val="004338FD"/>
    <w:rsid w:val="00436333"/>
    <w:rsid w:val="00436456"/>
    <w:rsid w:val="004560E2"/>
    <w:rsid w:val="004573F2"/>
    <w:rsid w:val="00462F53"/>
    <w:rsid w:val="0047633F"/>
    <w:rsid w:val="00477954"/>
    <w:rsid w:val="00484038"/>
    <w:rsid w:val="00484733"/>
    <w:rsid w:val="004942FB"/>
    <w:rsid w:val="00495938"/>
    <w:rsid w:val="004A41C7"/>
    <w:rsid w:val="004A75E7"/>
    <w:rsid w:val="004B4F4E"/>
    <w:rsid w:val="004B59BF"/>
    <w:rsid w:val="004C0A60"/>
    <w:rsid w:val="004C1DB7"/>
    <w:rsid w:val="004C3213"/>
    <w:rsid w:val="004C33DD"/>
    <w:rsid w:val="004C5423"/>
    <w:rsid w:val="004C6EC5"/>
    <w:rsid w:val="004C6EF7"/>
    <w:rsid w:val="004E45F5"/>
    <w:rsid w:val="004F0009"/>
    <w:rsid w:val="00503AE0"/>
    <w:rsid w:val="005052ED"/>
    <w:rsid w:val="00505DE8"/>
    <w:rsid w:val="00507F66"/>
    <w:rsid w:val="005107CC"/>
    <w:rsid w:val="00511543"/>
    <w:rsid w:val="00511D8B"/>
    <w:rsid w:val="005131A1"/>
    <w:rsid w:val="00514E46"/>
    <w:rsid w:val="0051526F"/>
    <w:rsid w:val="00516EF4"/>
    <w:rsid w:val="005221EB"/>
    <w:rsid w:val="005259B6"/>
    <w:rsid w:val="005309A1"/>
    <w:rsid w:val="00532E1C"/>
    <w:rsid w:val="005330F2"/>
    <w:rsid w:val="0053738A"/>
    <w:rsid w:val="00542989"/>
    <w:rsid w:val="00544696"/>
    <w:rsid w:val="00544969"/>
    <w:rsid w:val="00545300"/>
    <w:rsid w:val="00552A82"/>
    <w:rsid w:val="00553879"/>
    <w:rsid w:val="00554829"/>
    <w:rsid w:val="00554EFE"/>
    <w:rsid w:val="00560213"/>
    <w:rsid w:val="00561DEC"/>
    <w:rsid w:val="0057012C"/>
    <w:rsid w:val="00572128"/>
    <w:rsid w:val="00574CBC"/>
    <w:rsid w:val="00575649"/>
    <w:rsid w:val="0058269B"/>
    <w:rsid w:val="00584B9B"/>
    <w:rsid w:val="00592498"/>
    <w:rsid w:val="005978A8"/>
    <w:rsid w:val="005A2285"/>
    <w:rsid w:val="005A4BB1"/>
    <w:rsid w:val="005A5C9D"/>
    <w:rsid w:val="005A674F"/>
    <w:rsid w:val="005B4437"/>
    <w:rsid w:val="005B7746"/>
    <w:rsid w:val="005C1471"/>
    <w:rsid w:val="005C247B"/>
    <w:rsid w:val="005C7602"/>
    <w:rsid w:val="005D1911"/>
    <w:rsid w:val="005D7433"/>
    <w:rsid w:val="005E04CA"/>
    <w:rsid w:val="005E7BB7"/>
    <w:rsid w:val="005F0D70"/>
    <w:rsid w:val="005F1747"/>
    <w:rsid w:val="005F2969"/>
    <w:rsid w:val="005F40D3"/>
    <w:rsid w:val="005F4857"/>
    <w:rsid w:val="005F4DD0"/>
    <w:rsid w:val="00604094"/>
    <w:rsid w:val="00604859"/>
    <w:rsid w:val="00610198"/>
    <w:rsid w:val="00611B33"/>
    <w:rsid w:val="00611FA6"/>
    <w:rsid w:val="0061566F"/>
    <w:rsid w:val="00615A15"/>
    <w:rsid w:val="00627C2D"/>
    <w:rsid w:val="0063403E"/>
    <w:rsid w:val="00634117"/>
    <w:rsid w:val="00634DF8"/>
    <w:rsid w:val="006353B5"/>
    <w:rsid w:val="006366C5"/>
    <w:rsid w:val="00636F67"/>
    <w:rsid w:val="00644687"/>
    <w:rsid w:val="006461E9"/>
    <w:rsid w:val="006464E2"/>
    <w:rsid w:val="00646F12"/>
    <w:rsid w:val="00656171"/>
    <w:rsid w:val="00660C09"/>
    <w:rsid w:val="0066283B"/>
    <w:rsid w:val="00663C67"/>
    <w:rsid w:val="00665F90"/>
    <w:rsid w:val="00666524"/>
    <w:rsid w:val="0066755F"/>
    <w:rsid w:val="0067129E"/>
    <w:rsid w:val="00676BBA"/>
    <w:rsid w:val="00677116"/>
    <w:rsid w:val="00680E8A"/>
    <w:rsid w:val="006814DF"/>
    <w:rsid w:val="006828F3"/>
    <w:rsid w:val="0069003B"/>
    <w:rsid w:val="00691535"/>
    <w:rsid w:val="006947B4"/>
    <w:rsid w:val="006961BB"/>
    <w:rsid w:val="006A3B8F"/>
    <w:rsid w:val="006A7BC4"/>
    <w:rsid w:val="006B4D89"/>
    <w:rsid w:val="006C1107"/>
    <w:rsid w:val="006C3F45"/>
    <w:rsid w:val="006C4171"/>
    <w:rsid w:val="006D05EF"/>
    <w:rsid w:val="006D14F9"/>
    <w:rsid w:val="006D1FD0"/>
    <w:rsid w:val="006D2A25"/>
    <w:rsid w:val="006D3182"/>
    <w:rsid w:val="006D48B2"/>
    <w:rsid w:val="006D4FB5"/>
    <w:rsid w:val="006D7A03"/>
    <w:rsid w:val="006E116D"/>
    <w:rsid w:val="006E2291"/>
    <w:rsid w:val="006E43BB"/>
    <w:rsid w:val="006E43C2"/>
    <w:rsid w:val="006E63B6"/>
    <w:rsid w:val="006E6DD4"/>
    <w:rsid w:val="006E7AFD"/>
    <w:rsid w:val="006F0495"/>
    <w:rsid w:val="006F3691"/>
    <w:rsid w:val="006F4E7B"/>
    <w:rsid w:val="006F570A"/>
    <w:rsid w:val="006F7171"/>
    <w:rsid w:val="00700873"/>
    <w:rsid w:val="00702993"/>
    <w:rsid w:val="00703AE0"/>
    <w:rsid w:val="00706F75"/>
    <w:rsid w:val="00707A91"/>
    <w:rsid w:val="007150BC"/>
    <w:rsid w:val="00715DEA"/>
    <w:rsid w:val="00716F8F"/>
    <w:rsid w:val="0072534A"/>
    <w:rsid w:val="00725576"/>
    <w:rsid w:val="00730319"/>
    <w:rsid w:val="007310F7"/>
    <w:rsid w:val="00734D17"/>
    <w:rsid w:val="0074081B"/>
    <w:rsid w:val="0074490F"/>
    <w:rsid w:val="0074525A"/>
    <w:rsid w:val="007625ED"/>
    <w:rsid w:val="007631C2"/>
    <w:rsid w:val="00764725"/>
    <w:rsid w:val="00764871"/>
    <w:rsid w:val="00764ADC"/>
    <w:rsid w:val="0077037E"/>
    <w:rsid w:val="00774E3E"/>
    <w:rsid w:val="00775156"/>
    <w:rsid w:val="00776C6C"/>
    <w:rsid w:val="0078187F"/>
    <w:rsid w:val="00781CBB"/>
    <w:rsid w:val="00783DF5"/>
    <w:rsid w:val="00784C62"/>
    <w:rsid w:val="00786222"/>
    <w:rsid w:val="00787527"/>
    <w:rsid w:val="00790A52"/>
    <w:rsid w:val="00791BD6"/>
    <w:rsid w:val="00792A92"/>
    <w:rsid w:val="007934E1"/>
    <w:rsid w:val="00795DC1"/>
    <w:rsid w:val="007972CB"/>
    <w:rsid w:val="007A28B9"/>
    <w:rsid w:val="007B0DAE"/>
    <w:rsid w:val="007B1028"/>
    <w:rsid w:val="007B39C5"/>
    <w:rsid w:val="007B5B69"/>
    <w:rsid w:val="007B6652"/>
    <w:rsid w:val="007C01DD"/>
    <w:rsid w:val="007C134E"/>
    <w:rsid w:val="007C3203"/>
    <w:rsid w:val="007C353A"/>
    <w:rsid w:val="007C3B26"/>
    <w:rsid w:val="007C429C"/>
    <w:rsid w:val="007C502A"/>
    <w:rsid w:val="007C5435"/>
    <w:rsid w:val="007C7311"/>
    <w:rsid w:val="007D18DA"/>
    <w:rsid w:val="007D1936"/>
    <w:rsid w:val="007D2E14"/>
    <w:rsid w:val="007D5AD2"/>
    <w:rsid w:val="007E008B"/>
    <w:rsid w:val="007E1545"/>
    <w:rsid w:val="007E19F9"/>
    <w:rsid w:val="007E6EA2"/>
    <w:rsid w:val="007F28C1"/>
    <w:rsid w:val="007F4AD0"/>
    <w:rsid w:val="0080063D"/>
    <w:rsid w:val="00801299"/>
    <w:rsid w:val="00803720"/>
    <w:rsid w:val="00806D8A"/>
    <w:rsid w:val="00816952"/>
    <w:rsid w:val="00817A43"/>
    <w:rsid w:val="0082633D"/>
    <w:rsid w:val="008303CA"/>
    <w:rsid w:val="00834B01"/>
    <w:rsid w:val="00836168"/>
    <w:rsid w:val="00840ACD"/>
    <w:rsid w:val="008421B9"/>
    <w:rsid w:val="00843FB4"/>
    <w:rsid w:val="00844896"/>
    <w:rsid w:val="00846503"/>
    <w:rsid w:val="00847711"/>
    <w:rsid w:val="00850B75"/>
    <w:rsid w:val="00853FDC"/>
    <w:rsid w:val="0085470F"/>
    <w:rsid w:val="00854767"/>
    <w:rsid w:val="00860168"/>
    <w:rsid w:val="00864503"/>
    <w:rsid w:val="0086507B"/>
    <w:rsid w:val="0086507F"/>
    <w:rsid w:val="008736BF"/>
    <w:rsid w:val="00874692"/>
    <w:rsid w:val="008765D3"/>
    <w:rsid w:val="0089142A"/>
    <w:rsid w:val="00891BAB"/>
    <w:rsid w:val="00896260"/>
    <w:rsid w:val="008A442C"/>
    <w:rsid w:val="008A4526"/>
    <w:rsid w:val="008A6367"/>
    <w:rsid w:val="008B03E1"/>
    <w:rsid w:val="008B1FDB"/>
    <w:rsid w:val="008B28FF"/>
    <w:rsid w:val="008B33B6"/>
    <w:rsid w:val="008C4BD7"/>
    <w:rsid w:val="008C5364"/>
    <w:rsid w:val="008D0C98"/>
    <w:rsid w:val="008D2101"/>
    <w:rsid w:val="008D415B"/>
    <w:rsid w:val="008E7BED"/>
    <w:rsid w:val="008F2401"/>
    <w:rsid w:val="008F5728"/>
    <w:rsid w:val="00900FB5"/>
    <w:rsid w:val="00911483"/>
    <w:rsid w:val="009153EC"/>
    <w:rsid w:val="009205D9"/>
    <w:rsid w:val="009255AF"/>
    <w:rsid w:val="00926640"/>
    <w:rsid w:val="009314B1"/>
    <w:rsid w:val="00931A92"/>
    <w:rsid w:val="009352B4"/>
    <w:rsid w:val="0093721E"/>
    <w:rsid w:val="0094725C"/>
    <w:rsid w:val="00947B7F"/>
    <w:rsid w:val="00956804"/>
    <w:rsid w:val="00961592"/>
    <w:rsid w:val="00962F1A"/>
    <w:rsid w:val="00962F7A"/>
    <w:rsid w:val="00972955"/>
    <w:rsid w:val="00973A4B"/>
    <w:rsid w:val="009742DC"/>
    <w:rsid w:val="00981EF1"/>
    <w:rsid w:val="0098393F"/>
    <w:rsid w:val="0098536A"/>
    <w:rsid w:val="0098709E"/>
    <w:rsid w:val="0098731B"/>
    <w:rsid w:val="0099053E"/>
    <w:rsid w:val="009905F6"/>
    <w:rsid w:val="009A1922"/>
    <w:rsid w:val="009A4183"/>
    <w:rsid w:val="009A4E2A"/>
    <w:rsid w:val="009A6D19"/>
    <w:rsid w:val="009A7350"/>
    <w:rsid w:val="009A7A50"/>
    <w:rsid w:val="009A7A89"/>
    <w:rsid w:val="009A7CFB"/>
    <w:rsid w:val="009B1415"/>
    <w:rsid w:val="009B71CE"/>
    <w:rsid w:val="009C1850"/>
    <w:rsid w:val="009C1990"/>
    <w:rsid w:val="009C226F"/>
    <w:rsid w:val="009C30A9"/>
    <w:rsid w:val="009C498A"/>
    <w:rsid w:val="009C51E0"/>
    <w:rsid w:val="009C6920"/>
    <w:rsid w:val="009C6B93"/>
    <w:rsid w:val="009D084B"/>
    <w:rsid w:val="009E4C45"/>
    <w:rsid w:val="009E5805"/>
    <w:rsid w:val="009E684F"/>
    <w:rsid w:val="009E79ED"/>
    <w:rsid w:val="009F3A91"/>
    <w:rsid w:val="00A003A1"/>
    <w:rsid w:val="00A01AAA"/>
    <w:rsid w:val="00A02504"/>
    <w:rsid w:val="00A02DF9"/>
    <w:rsid w:val="00A02FEA"/>
    <w:rsid w:val="00A07D8C"/>
    <w:rsid w:val="00A07FF1"/>
    <w:rsid w:val="00A12329"/>
    <w:rsid w:val="00A133FE"/>
    <w:rsid w:val="00A16A5E"/>
    <w:rsid w:val="00A2375B"/>
    <w:rsid w:val="00A23773"/>
    <w:rsid w:val="00A244C5"/>
    <w:rsid w:val="00A2512E"/>
    <w:rsid w:val="00A26808"/>
    <w:rsid w:val="00A26F6B"/>
    <w:rsid w:val="00A31AB9"/>
    <w:rsid w:val="00A339DE"/>
    <w:rsid w:val="00A34495"/>
    <w:rsid w:val="00A34B0E"/>
    <w:rsid w:val="00A3571E"/>
    <w:rsid w:val="00A367E2"/>
    <w:rsid w:val="00A41C90"/>
    <w:rsid w:val="00A446BC"/>
    <w:rsid w:val="00A44B3B"/>
    <w:rsid w:val="00A44C19"/>
    <w:rsid w:val="00A45760"/>
    <w:rsid w:val="00A603E0"/>
    <w:rsid w:val="00A644F2"/>
    <w:rsid w:val="00A65A9B"/>
    <w:rsid w:val="00A701C9"/>
    <w:rsid w:val="00A70EBD"/>
    <w:rsid w:val="00A724C9"/>
    <w:rsid w:val="00A747C1"/>
    <w:rsid w:val="00A74BE7"/>
    <w:rsid w:val="00A75526"/>
    <w:rsid w:val="00A80475"/>
    <w:rsid w:val="00A8058F"/>
    <w:rsid w:val="00A82B9D"/>
    <w:rsid w:val="00A84E3E"/>
    <w:rsid w:val="00A85AC4"/>
    <w:rsid w:val="00A87D2B"/>
    <w:rsid w:val="00A91E20"/>
    <w:rsid w:val="00A91EAB"/>
    <w:rsid w:val="00A960E5"/>
    <w:rsid w:val="00A96B6A"/>
    <w:rsid w:val="00AA1C29"/>
    <w:rsid w:val="00AA216C"/>
    <w:rsid w:val="00AA752C"/>
    <w:rsid w:val="00AB24CB"/>
    <w:rsid w:val="00AB5536"/>
    <w:rsid w:val="00AB59B6"/>
    <w:rsid w:val="00AB5FF3"/>
    <w:rsid w:val="00AB65B3"/>
    <w:rsid w:val="00AC0FE6"/>
    <w:rsid w:val="00AC656E"/>
    <w:rsid w:val="00AD0F57"/>
    <w:rsid w:val="00AD37BD"/>
    <w:rsid w:val="00AD3D7F"/>
    <w:rsid w:val="00AE0FED"/>
    <w:rsid w:val="00AE2E6E"/>
    <w:rsid w:val="00AE4822"/>
    <w:rsid w:val="00AE6BDC"/>
    <w:rsid w:val="00AF21CB"/>
    <w:rsid w:val="00AF424F"/>
    <w:rsid w:val="00B00C2A"/>
    <w:rsid w:val="00B05BF6"/>
    <w:rsid w:val="00B06CA5"/>
    <w:rsid w:val="00B07BF3"/>
    <w:rsid w:val="00B20C2C"/>
    <w:rsid w:val="00B213DC"/>
    <w:rsid w:val="00B23FBC"/>
    <w:rsid w:val="00B260A3"/>
    <w:rsid w:val="00B27046"/>
    <w:rsid w:val="00B2782C"/>
    <w:rsid w:val="00B3271C"/>
    <w:rsid w:val="00B332FC"/>
    <w:rsid w:val="00B351E8"/>
    <w:rsid w:val="00B36213"/>
    <w:rsid w:val="00B40ABE"/>
    <w:rsid w:val="00B42A5D"/>
    <w:rsid w:val="00B42DCE"/>
    <w:rsid w:val="00B46790"/>
    <w:rsid w:val="00B47CCA"/>
    <w:rsid w:val="00B51FEE"/>
    <w:rsid w:val="00B521CF"/>
    <w:rsid w:val="00B52421"/>
    <w:rsid w:val="00B52B66"/>
    <w:rsid w:val="00B53A80"/>
    <w:rsid w:val="00B55DBD"/>
    <w:rsid w:val="00B56A6B"/>
    <w:rsid w:val="00B61502"/>
    <w:rsid w:val="00B64C15"/>
    <w:rsid w:val="00B6640E"/>
    <w:rsid w:val="00B66B09"/>
    <w:rsid w:val="00B71466"/>
    <w:rsid w:val="00B7226B"/>
    <w:rsid w:val="00B72A34"/>
    <w:rsid w:val="00B838B8"/>
    <w:rsid w:val="00B84839"/>
    <w:rsid w:val="00B90AF7"/>
    <w:rsid w:val="00B91FBD"/>
    <w:rsid w:val="00B933F3"/>
    <w:rsid w:val="00B958A8"/>
    <w:rsid w:val="00B959C4"/>
    <w:rsid w:val="00B961F8"/>
    <w:rsid w:val="00BA2F58"/>
    <w:rsid w:val="00BA5F7F"/>
    <w:rsid w:val="00BB0496"/>
    <w:rsid w:val="00BB1E4E"/>
    <w:rsid w:val="00BB5183"/>
    <w:rsid w:val="00BB5AC3"/>
    <w:rsid w:val="00BB5EE8"/>
    <w:rsid w:val="00BB62B7"/>
    <w:rsid w:val="00BB7DCB"/>
    <w:rsid w:val="00BC2EA8"/>
    <w:rsid w:val="00BC3095"/>
    <w:rsid w:val="00BC6781"/>
    <w:rsid w:val="00BC6CA6"/>
    <w:rsid w:val="00BD3025"/>
    <w:rsid w:val="00BD34CB"/>
    <w:rsid w:val="00BE2C1D"/>
    <w:rsid w:val="00BE799F"/>
    <w:rsid w:val="00BF12CB"/>
    <w:rsid w:val="00BF3E68"/>
    <w:rsid w:val="00BF3FDC"/>
    <w:rsid w:val="00BF46F3"/>
    <w:rsid w:val="00BF63A9"/>
    <w:rsid w:val="00C00E60"/>
    <w:rsid w:val="00C00F02"/>
    <w:rsid w:val="00C019D9"/>
    <w:rsid w:val="00C03C56"/>
    <w:rsid w:val="00C059BD"/>
    <w:rsid w:val="00C06448"/>
    <w:rsid w:val="00C10156"/>
    <w:rsid w:val="00C10BA8"/>
    <w:rsid w:val="00C10F0C"/>
    <w:rsid w:val="00C11533"/>
    <w:rsid w:val="00C116B8"/>
    <w:rsid w:val="00C14018"/>
    <w:rsid w:val="00C17C72"/>
    <w:rsid w:val="00C21CAB"/>
    <w:rsid w:val="00C302A5"/>
    <w:rsid w:val="00C32912"/>
    <w:rsid w:val="00C3481A"/>
    <w:rsid w:val="00C410C1"/>
    <w:rsid w:val="00C412AD"/>
    <w:rsid w:val="00C4133A"/>
    <w:rsid w:val="00C425F7"/>
    <w:rsid w:val="00C465F9"/>
    <w:rsid w:val="00C5274F"/>
    <w:rsid w:val="00C52A89"/>
    <w:rsid w:val="00C57B73"/>
    <w:rsid w:val="00C60557"/>
    <w:rsid w:val="00C6071F"/>
    <w:rsid w:val="00C62ACE"/>
    <w:rsid w:val="00C65295"/>
    <w:rsid w:val="00C7018B"/>
    <w:rsid w:val="00C708AE"/>
    <w:rsid w:val="00C70CB4"/>
    <w:rsid w:val="00C71229"/>
    <w:rsid w:val="00C73FD6"/>
    <w:rsid w:val="00C80DE5"/>
    <w:rsid w:val="00C863D7"/>
    <w:rsid w:val="00C8685A"/>
    <w:rsid w:val="00C87AC6"/>
    <w:rsid w:val="00C90596"/>
    <w:rsid w:val="00C92EC8"/>
    <w:rsid w:val="00C942F5"/>
    <w:rsid w:val="00C94ADC"/>
    <w:rsid w:val="00C961BE"/>
    <w:rsid w:val="00C96B4C"/>
    <w:rsid w:val="00CA1D0D"/>
    <w:rsid w:val="00CA264C"/>
    <w:rsid w:val="00CA652A"/>
    <w:rsid w:val="00CA7230"/>
    <w:rsid w:val="00CA766E"/>
    <w:rsid w:val="00CD0807"/>
    <w:rsid w:val="00CD3FEE"/>
    <w:rsid w:val="00CE2521"/>
    <w:rsid w:val="00CE279C"/>
    <w:rsid w:val="00CE71CA"/>
    <w:rsid w:val="00CF4B94"/>
    <w:rsid w:val="00CF4FEC"/>
    <w:rsid w:val="00CF76C7"/>
    <w:rsid w:val="00CF7AE2"/>
    <w:rsid w:val="00D014EC"/>
    <w:rsid w:val="00D02FCC"/>
    <w:rsid w:val="00D07001"/>
    <w:rsid w:val="00D13D24"/>
    <w:rsid w:val="00D20FCA"/>
    <w:rsid w:val="00D231F5"/>
    <w:rsid w:val="00D24D06"/>
    <w:rsid w:val="00D33162"/>
    <w:rsid w:val="00D36AC6"/>
    <w:rsid w:val="00D40B50"/>
    <w:rsid w:val="00D50677"/>
    <w:rsid w:val="00D560E0"/>
    <w:rsid w:val="00D56CEC"/>
    <w:rsid w:val="00D57BCA"/>
    <w:rsid w:val="00D6049A"/>
    <w:rsid w:val="00D60C92"/>
    <w:rsid w:val="00D62E94"/>
    <w:rsid w:val="00D67BBB"/>
    <w:rsid w:val="00D71BFC"/>
    <w:rsid w:val="00D7415E"/>
    <w:rsid w:val="00D7597A"/>
    <w:rsid w:val="00D81443"/>
    <w:rsid w:val="00D814B7"/>
    <w:rsid w:val="00D81637"/>
    <w:rsid w:val="00D831FA"/>
    <w:rsid w:val="00D850B7"/>
    <w:rsid w:val="00D904E5"/>
    <w:rsid w:val="00D92126"/>
    <w:rsid w:val="00D9237E"/>
    <w:rsid w:val="00DB6976"/>
    <w:rsid w:val="00DB7E24"/>
    <w:rsid w:val="00DC3065"/>
    <w:rsid w:val="00DC4338"/>
    <w:rsid w:val="00DC6898"/>
    <w:rsid w:val="00DC6DED"/>
    <w:rsid w:val="00DD0CAD"/>
    <w:rsid w:val="00DD368B"/>
    <w:rsid w:val="00DD735E"/>
    <w:rsid w:val="00DD7606"/>
    <w:rsid w:val="00DE1213"/>
    <w:rsid w:val="00DE354F"/>
    <w:rsid w:val="00DF61F5"/>
    <w:rsid w:val="00E02A81"/>
    <w:rsid w:val="00E03A0C"/>
    <w:rsid w:val="00E06F8E"/>
    <w:rsid w:val="00E07810"/>
    <w:rsid w:val="00E124DB"/>
    <w:rsid w:val="00E12B45"/>
    <w:rsid w:val="00E14DA7"/>
    <w:rsid w:val="00E17CDC"/>
    <w:rsid w:val="00E24061"/>
    <w:rsid w:val="00E24F9A"/>
    <w:rsid w:val="00E26690"/>
    <w:rsid w:val="00E26B04"/>
    <w:rsid w:val="00E32F1B"/>
    <w:rsid w:val="00E332CA"/>
    <w:rsid w:val="00E33332"/>
    <w:rsid w:val="00E37A91"/>
    <w:rsid w:val="00E423AC"/>
    <w:rsid w:val="00E52936"/>
    <w:rsid w:val="00E701EF"/>
    <w:rsid w:val="00E75F25"/>
    <w:rsid w:val="00E7764B"/>
    <w:rsid w:val="00E77D38"/>
    <w:rsid w:val="00E80334"/>
    <w:rsid w:val="00E8783C"/>
    <w:rsid w:val="00E90B3E"/>
    <w:rsid w:val="00E91CBD"/>
    <w:rsid w:val="00E92985"/>
    <w:rsid w:val="00E93554"/>
    <w:rsid w:val="00E9554E"/>
    <w:rsid w:val="00E97306"/>
    <w:rsid w:val="00EA00E3"/>
    <w:rsid w:val="00EA5CF6"/>
    <w:rsid w:val="00EA67AD"/>
    <w:rsid w:val="00EA71C4"/>
    <w:rsid w:val="00EB0137"/>
    <w:rsid w:val="00EB2084"/>
    <w:rsid w:val="00EB23A3"/>
    <w:rsid w:val="00EB7745"/>
    <w:rsid w:val="00EC4613"/>
    <w:rsid w:val="00EC519B"/>
    <w:rsid w:val="00EC5DAE"/>
    <w:rsid w:val="00EC7C10"/>
    <w:rsid w:val="00ED100E"/>
    <w:rsid w:val="00ED7E05"/>
    <w:rsid w:val="00EE5150"/>
    <w:rsid w:val="00EE52DC"/>
    <w:rsid w:val="00EF0E5D"/>
    <w:rsid w:val="00EF1288"/>
    <w:rsid w:val="00EF2A8A"/>
    <w:rsid w:val="00EF2EB5"/>
    <w:rsid w:val="00EF2EF3"/>
    <w:rsid w:val="00EF410D"/>
    <w:rsid w:val="00EF4456"/>
    <w:rsid w:val="00F00489"/>
    <w:rsid w:val="00F04533"/>
    <w:rsid w:val="00F05F69"/>
    <w:rsid w:val="00F06C02"/>
    <w:rsid w:val="00F06C35"/>
    <w:rsid w:val="00F07815"/>
    <w:rsid w:val="00F10849"/>
    <w:rsid w:val="00F1213C"/>
    <w:rsid w:val="00F122DB"/>
    <w:rsid w:val="00F123B7"/>
    <w:rsid w:val="00F135E3"/>
    <w:rsid w:val="00F13D8A"/>
    <w:rsid w:val="00F14E72"/>
    <w:rsid w:val="00F169F5"/>
    <w:rsid w:val="00F16EB3"/>
    <w:rsid w:val="00F31956"/>
    <w:rsid w:val="00F36273"/>
    <w:rsid w:val="00F420F1"/>
    <w:rsid w:val="00F42B09"/>
    <w:rsid w:val="00F42CA1"/>
    <w:rsid w:val="00F441C8"/>
    <w:rsid w:val="00F461DD"/>
    <w:rsid w:val="00F62817"/>
    <w:rsid w:val="00F63AF7"/>
    <w:rsid w:val="00F645CC"/>
    <w:rsid w:val="00F715CC"/>
    <w:rsid w:val="00F72033"/>
    <w:rsid w:val="00F73F36"/>
    <w:rsid w:val="00F75EA6"/>
    <w:rsid w:val="00F80513"/>
    <w:rsid w:val="00F8276C"/>
    <w:rsid w:val="00F8347C"/>
    <w:rsid w:val="00F84418"/>
    <w:rsid w:val="00F90F9E"/>
    <w:rsid w:val="00F962B5"/>
    <w:rsid w:val="00F96688"/>
    <w:rsid w:val="00F9687A"/>
    <w:rsid w:val="00FA3A16"/>
    <w:rsid w:val="00FA3C0D"/>
    <w:rsid w:val="00FB36F2"/>
    <w:rsid w:val="00FB3AA9"/>
    <w:rsid w:val="00FB4417"/>
    <w:rsid w:val="00FC6000"/>
    <w:rsid w:val="00FC6308"/>
    <w:rsid w:val="00FD4404"/>
    <w:rsid w:val="00FD582D"/>
    <w:rsid w:val="00FD73CD"/>
    <w:rsid w:val="00FD7B75"/>
    <w:rsid w:val="00FE26A0"/>
    <w:rsid w:val="00FF0575"/>
    <w:rsid w:val="00FF2696"/>
    <w:rsid w:val="00FF3BF6"/>
    <w:rsid w:val="00FF3DB8"/>
    <w:rsid w:val="00FF4411"/>
    <w:rsid w:val="00FF4FBB"/>
    <w:rsid w:val="00FF58F3"/>
    <w:rsid w:val="016D2524"/>
    <w:rsid w:val="01A84701"/>
    <w:rsid w:val="01D24356"/>
    <w:rsid w:val="022F1C91"/>
    <w:rsid w:val="023E1189"/>
    <w:rsid w:val="02A904A7"/>
    <w:rsid w:val="03161F8F"/>
    <w:rsid w:val="03FE428D"/>
    <w:rsid w:val="04214CC7"/>
    <w:rsid w:val="04744F06"/>
    <w:rsid w:val="04A33AF5"/>
    <w:rsid w:val="04C54CC9"/>
    <w:rsid w:val="04E61B0A"/>
    <w:rsid w:val="050D43B7"/>
    <w:rsid w:val="056264B2"/>
    <w:rsid w:val="058A618D"/>
    <w:rsid w:val="05A076C0"/>
    <w:rsid w:val="05B33B02"/>
    <w:rsid w:val="06351EB9"/>
    <w:rsid w:val="0658630A"/>
    <w:rsid w:val="06623FC7"/>
    <w:rsid w:val="06A44124"/>
    <w:rsid w:val="06CB6E41"/>
    <w:rsid w:val="07173839"/>
    <w:rsid w:val="071F0A96"/>
    <w:rsid w:val="082E635E"/>
    <w:rsid w:val="08384DED"/>
    <w:rsid w:val="0846649D"/>
    <w:rsid w:val="08CF0DD6"/>
    <w:rsid w:val="091F5348"/>
    <w:rsid w:val="094A37B9"/>
    <w:rsid w:val="09530DFB"/>
    <w:rsid w:val="09937674"/>
    <w:rsid w:val="09943F6D"/>
    <w:rsid w:val="09B6335E"/>
    <w:rsid w:val="0A462F1C"/>
    <w:rsid w:val="0ACA3896"/>
    <w:rsid w:val="0B212BA2"/>
    <w:rsid w:val="0B4E26AB"/>
    <w:rsid w:val="0B7641DC"/>
    <w:rsid w:val="0B9E32ED"/>
    <w:rsid w:val="0BC37916"/>
    <w:rsid w:val="0C0707FB"/>
    <w:rsid w:val="0C0A11F2"/>
    <w:rsid w:val="0C3B18F8"/>
    <w:rsid w:val="0C5831A0"/>
    <w:rsid w:val="0C6E681F"/>
    <w:rsid w:val="0C6F7664"/>
    <w:rsid w:val="0C9457E0"/>
    <w:rsid w:val="0D0A1478"/>
    <w:rsid w:val="0D91667E"/>
    <w:rsid w:val="0DAB5F2F"/>
    <w:rsid w:val="0E0D1495"/>
    <w:rsid w:val="0E2510AE"/>
    <w:rsid w:val="0F3B781C"/>
    <w:rsid w:val="0FDC3246"/>
    <w:rsid w:val="0FEA402A"/>
    <w:rsid w:val="1013223B"/>
    <w:rsid w:val="104772DF"/>
    <w:rsid w:val="106E0496"/>
    <w:rsid w:val="108D0843"/>
    <w:rsid w:val="109B0F43"/>
    <w:rsid w:val="11A1583F"/>
    <w:rsid w:val="12707B89"/>
    <w:rsid w:val="129A0144"/>
    <w:rsid w:val="13650125"/>
    <w:rsid w:val="137155FC"/>
    <w:rsid w:val="13BC6EC4"/>
    <w:rsid w:val="13EE67A4"/>
    <w:rsid w:val="14072297"/>
    <w:rsid w:val="140C0CA9"/>
    <w:rsid w:val="140C162F"/>
    <w:rsid w:val="140E0636"/>
    <w:rsid w:val="142448B6"/>
    <w:rsid w:val="149E569C"/>
    <w:rsid w:val="150638D5"/>
    <w:rsid w:val="151414A9"/>
    <w:rsid w:val="151846E9"/>
    <w:rsid w:val="166D4021"/>
    <w:rsid w:val="16820D8E"/>
    <w:rsid w:val="168900F7"/>
    <w:rsid w:val="17432284"/>
    <w:rsid w:val="178D6D34"/>
    <w:rsid w:val="18233326"/>
    <w:rsid w:val="18307BB8"/>
    <w:rsid w:val="184832C2"/>
    <w:rsid w:val="186378C0"/>
    <w:rsid w:val="187F1B33"/>
    <w:rsid w:val="190223B4"/>
    <w:rsid w:val="19344648"/>
    <w:rsid w:val="194C1A3C"/>
    <w:rsid w:val="195C7190"/>
    <w:rsid w:val="198049D5"/>
    <w:rsid w:val="19AF09CF"/>
    <w:rsid w:val="19BE0574"/>
    <w:rsid w:val="1A4B5F8E"/>
    <w:rsid w:val="1A6A3078"/>
    <w:rsid w:val="1A725D9F"/>
    <w:rsid w:val="1AAE29EA"/>
    <w:rsid w:val="1AB87ED2"/>
    <w:rsid w:val="1AC87EF3"/>
    <w:rsid w:val="1B735D9E"/>
    <w:rsid w:val="1BB812B1"/>
    <w:rsid w:val="1BCA6171"/>
    <w:rsid w:val="1BCC4990"/>
    <w:rsid w:val="1CB948FB"/>
    <w:rsid w:val="1D0536F8"/>
    <w:rsid w:val="1D74137E"/>
    <w:rsid w:val="1DDD6D35"/>
    <w:rsid w:val="1E373455"/>
    <w:rsid w:val="1E387E01"/>
    <w:rsid w:val="1E757C8D"/>
    <w:rsid w:val="1EDD332C"/>
    <w:rsid w:val="1F8555F5"/>
    <w:rsid w:val="1FB046CF"/>
    <w:rsid w:val="1FDA1883"/>
    <w:rsid w:val="1FEE3A6B"/>
    <w:rsid w:val="20580ED2"/>
    <w:rsid w:val="20C47B55"/>
    <w:rsid w:val="2147570D"/>
    <w:rsid w:val="23705886"/>
    <w:rsid w:val="23C36628"/>
    <w:rsid w:val="23DB4A21"/>
    <w:rsid w:val="242D39FE"/>
    <w:rsid w:val="245A5CAA"/>
    <w:rsid w:val="24BC03BA"/>
    <w:rsid w:val="24C97656"/>
    <w:rsid w:val="24ED7E32"/>
    <w:rsid w:val="251A67B4"/>
    <w:rsid w:val="25496AB9"/>
    <w:rsid w:val="259F0AC6"/>
    <w:rsid w:val="26055CF8"/>
    <w:rsid w:val="263E567E"/>
    <w:rsid w:val="267B37E9"/>
    <w:rsid w:val="26CF082A"/>
    <w:rsid w:val="270567EC"/>
    <w:rsid w:val="270F75B8"/>
    <w:rsid w:val="271C6AF1"/>
    <w:rsid w:val="271D0DEC"/>
    <w:rsid w:val="27366E74"/>
    <w:rsid w:val="27A826F8"/>
    <w:rsid w:val="27D84868"/>
    <w:rsid w:val="27F1613C"/>
    <w:rsid w:val="284469DD"/>
    <w:rsid w:val="287723FC"/>
    <w:rsid w:val="28B7338A"/>
    <w:rsid w:val="2906124B"/>
    <w:rsid w:val="292557EE"/>
    <w:rsid w:val="294537E6"/>
    <w:rsid w:val="294B281C"/>
    <w:rsid w:val="296E02B0"/>
    <w:rsid w:val="297E76D4"/>
    <w:rsid w:val="29A41E8F"/>
    <w:rsid w:val="29B118FF"/>
    <w:rsid w:val="29E74E2B"/>
    <w:rsid w:val="2A1606BE"/>
    <w:rsid w:val="2ACB5C97"/>
    <w:rsid w:val="2AEA08EB"/>
    <w:rsid w:val="2BFD6637"/>
    <w:rsid w:val="2C1171E9"/>
    <w:rsid w:val="2C224A50"/>
    <w:rsid w:val="2C57206B"/>
    <w:rsid w:val="2C6209E0"/>
    <w:rsid w:val="2C6279F2"/>
    <w:rsid w:val="2C731A84"/>
    <w:rsid w:val="2D3817B7"/>
    <w:rsid w:val="2D3B0F1B"/>
    <w:rsid w:val="2D537C20"/>
    <w:rsid w:val="2DB228D1"/>
    <w:rsid w:val="2DC55E78"/>
    <w:rsid w:val="2E3D1ECE"/>
    <w:rsid w:val="2E88273C"/>
    <w:rsid w:val="2EC57A4D"/>
    <w:rsid w:val="2ED84ADD"/>
    <w:rsid w:val="2EE2479C"/>
    <w:rsid w:val="2F111628"/>
    <w:rsid w:val="2F1E5E11"/>
    <w:rsid w:val="2F430E55"/>
    <w:rsid w:val="2F710598"/>
    <w:rsid w:val="2F951CDA"/>
    <w:rsid w:val="2FE74678"/>
    <w:rsid w:val="2FFC46A2"/>
    <w:rsid w:val="3027487D"/>
    <w:rsid w:val="304E39CC"/>
    <w:rsid w:val="30643850"/>
    <w:rsid w:val="306C1D2B"/>
    <w:rsid w:val="30756395"/>
    <w:rsid w:val="307C09C6"/>
    <w:rsid w:val="313E68AD"/>
    <w:rsid w:val="31747470"/>
    <w:rsid w:val="3198551A"/>
    <w:rsid w:val="31C778B4"/>
    <w:rsid w:val="31CD53A8"/>
    <w:rsid w:val="31DD53C4"/>
    <w:rsid w:val="33005DA4"/>
    <w:rsid w:val="33916CD8"/>
    <w:rsid w:val="33F96640"/>
    <w:rsid w:val="341803EA"/>
    <w:rsid w:val="341D0054"/>
    <w:rsid w:val="345B0DFD"/>
    <w:rsid w:val="35174EAC"/>
    <w:rsid w:val="354F19BB"/>
    <w:rsid w:val="35A47E7B"/>
    <w:rsid w:val="362F5D53"/>
    <w:rsid w:val="364549AE"/>
    <w:rsid w:val="36ED3D46"/>
    <w:rsid w:val="3712279A"/>
    <w:rsid w:val="373C3510"/>
    <w:rsid w:val="373D5C4B"/>
    <w:rsid w:val="37412F32"/>
    <w:rsid w:val="376333CD"/>
    <w:rsid w:val="37A1362C"/>
    <w:rsid w:val="37EC786F"/>
    <w:rsid w:val="37F7692C"/>
    <w:rsid w:val="385C5F30"/>
    <w:rsid w:val="38616FB9"/>
    <w:rsid w:val="38EA5827"/>
    <w:rsid w:val="39482532"/>
    <w:rsid w:val="39557A25"/>
    <w:rsid w:val="396418A7"/>
    <w:rsid w:val="39840213"/>
    <w:rsid w:val="39B20604"/>
    <w:rsid w:val="3ADB1B61"/>
    <w:rsid w:val="3AF443EE"/>
    <w:rsid w:val="3B8355F4"/>
    <w:rsid w:val="3B9B0070"/>
    <w:rsid w:val="3BA65CB6"/>
    <w:rsid w:val="3BA7075A"/>
    <w:rsid w:val="3BC15C66"/>
    <w:rsid w:val="3BF0618C"/>
    <w:rsid w:val="3C316AD5"/>
    <w:rsid w:val="3CB65DEF"/>
    <w:rsid w:val="3D056392"/>
    <w:rsid w:val="3D24584C"/>
    <w:rsid w:val="3D31136C"/>
    <w:rsid w:val="3D7E539A"/>
    <w:rsid w:val="3D8E1FF1"/>
    <w:rsid w:val="3E170B6F"/>
    <w:rsid w:val="3E1B579D"/>
    <w:rsid w:val="3E4B572A"/>
    <w:rsid w:val="3E753BEE"/>
    <w:rsid w:val="3F38262E"/>
    <w:rsid w:val="3F4C1FF5"/>
    <w:rsid w:val="3F6F2F33"/>
    <w:rsid w:val="3FA72ABE"/>
    <w:rsid w:val="3FBE7EC2"/>
    <w:rsid w:val="3FC74D8E"/>
    <w:rsid w:val="3FEC745B"/>
    <w:rsid w:val="3FF85AD1"/>
    <w:rsid w:val="400A77A7"/>
    <w:rsid w:val="400E1C71"/>
    <w:rsid w:val="40732D19"/>
    <w:rsid w:val="40833383"/>
    <w:rsid w:val="40C80A04"/>
    <w:rsid w:val="40D64F34"/>
    <w:rsid w:val="40E27BEE"/>
    <w:rsid w:val="412213D9"/>
    <w:rsid w:val="412B6D11"/>
    <w:rsid w:val="41F14884"/>
    <w:rsid w:val="421F0E14"/>
    <w:rsid w:val="423675E4"/>
    <w:rsid w:val="424674C3"/>
    <w:rsid w:val="428D7FEA"/>
    <w:rsid w:val="42953A0C"/>
    <w:rsid w:val="42A2004F"/>
    <w:rsid w:val="43BE1804"/>
    <w:rsid w:val="43E17400"/>
    <w:rsid w:val="43EC72BD"/>
    <w:rsid w:val="440E2B21"/>
    <w:rsid w:val="44342E28"/>
    <w:rsid w:val="44713C11"/>
    <w:rsid w:val="44E80741"/>
    <w:rsid w:val="453B1A51"/>
    <w:rsid w:val="4561210D"/>
    <w:rsid w:val="45F00782"/>
    <w:rsid w:val="4638385B"/>
    <w:rsid w:val="46952AD9"/>
    <w:rsid w:val="46B1172F"/>
    <w:rsid w:val="46BB164D"/>
    <w:rsid w:val="47560DD4"/>
    <w:rsid w:val="48281534"/>
    <w:rsid w:val="4833493B"/>
    <w:rsid w:val="48BE655C"/>
    <w:rsid w:val="490A0DA5"/>
    <w:rsid w:val="495E3F17"/>
    <w:rsid w:val="4AB2480E"/>
    <w:rsid w:val="4AC165E8"/>
    <w:rsid w:val="4AE84B44"/>
    <w:rsid w:val="4B436041"/>
    <w:rsid w:val="4B8F02F9"/>
    <w:rsid w:val="4BF86215"/>
    <w:rsid w:val="4C331186"/>
    <w:rsid w:val="4C9805FB"/>
    <w:rsid w:val="4CB946BA"/>
    <w:rsid w:val="4CD61946"/>
    <w:rsid w:val="4D9E42F8"/>
    <w:rsid w:val="4DCD1977"/>
    <w:rsid w:val="4E15696F"/>
    <w:rsid w:val="4E483E14"/>
    <w:rsid w:val="4E6E414D"/>
    <w:rsid w:val="4E820DC5"/>
    <w:rsid w:val="4E9A7F5C"/>
    <w:rsid w:val="4EAC7596"/>
    <w:rsid w:val="4EE84F08"/>
    <w:rsid w:val="4FC07E25"/>
    <w:rsid w:val="4FF15D86"/>
    <w:rsid w:val="504B32A0"/>
    <w:rsid w:val="505538B3"/>
    <w:rsid w:val="507B369E"/>
    <w:rsid w:val="50EC06A5"/>
    <w:rsid w:val="51283432"/>
    <w:rsid w:val="51411615"/>
    <w:rsid w:val="51497FAF"/>
    <w:rsid w:val="514A4DFA"/>
    <w:rsid w:val="516D2034"/>
    <w:rsid w:val="51D74842"/>
    <w:rsid w:val="520437D2"/>
    <w:rsid w:val="525058EC"/>
    <w:rsid w:val="52B0182C"/>
    <w:rsid w:val="52D76D2E"/>
    <w:rsid w:val="52F45E44"/>
    <w:rsid w:val="53810A16"/>
    <w:rsid w:val="539A13B6"/>
    <w:rsid w:val="54266305"/>
    <w:rsid w:val="545C783C"/>
    <w:rsid w:val="546C7318"/>
    <w:rsid w:val="54905D20"/>
    <w:rsid w:val="54A82C83"/>
    <w:rsid w:val="54CB759E"/>
    <w:rsid w:val="54CE12B6"/>
    <w:rsid w:val="55154ECF"/>
    <w:rsid w:val="55325E67"/>
    <w:rsid w:val="556D0057"/>
    <w:rsid w:val="55973A17"/>
    <w:rsid w:val="55D367A8"/>
    <w:rsid w:val="55E32E71"/>
    <w:rsid w:val="562E6AF1"/>
    <w:rsid w:val="566432CE"/>
    <w:rsid w:val="567E261E"/>
    <w:rsid w:val="56E63480"/>
    <w:rsid w:val="57425788"/>
    <w:rsid w:val="577C1284"/>
    <w:rsid w:val="583F4BFB"/>
    <w:rsid w:val="588F21AE"/>
    <w:rsid w:val="58CA057A"/>
    <w:rsid w:val="59213916"/>
    <w:rsid w:val="59386D88"/>
    <w:rsid w:val="597F5A6B"/>
    <w:rsid w:val="59CF11CE"/>
    <w:rsid w:val="59F924FA"/>
    <w:rsid w:val="5A762E8E"/>
    <w:rsid w:val="5B0F4B3E"/>
    <w:rsid w:val="5B97762F"/>
    <w:rsid w:val="5C1E537F"/>
    <w:rsid w:val="5C4845DA"/>
    <w:rsid w:val="5CA94E02"/>
    <w:rsid w:val="5CBB5CA6"/>
    <w:rsid w:val="5CF62BB5"/>
    <w:rsid w:val="5D230E02"/>
    <w:rsid w:val="5D83736E"/>
    <w:rsid w:val="5E1D74C8"/>
    <w:rsid w:val="5E850F7A"/>
    <w:rsid w:val="5E8E2DC1"/>
    <w:rsid w:val="5E936E18"/>
    <w:rsid w:val="5ECA2F98"/>
    <w:rsid w:val="5EF2354E"/>
    <w:rsid w:val="5F033BD6"/>
    <w:rsid w:val="5F065905"/>
    <w:rsid w:val="5F0726CA"/>
    <w:rsid w:val="5F810B17"/>
    <w:rsid w:val="5FFB41D1"/>
    <w:rsid w:val="60BA2CD5"/>
    <w:rsid w:val="60BA39C1"/>
    <w:rsid w:val="60BE7022"/>
    <w:rsid w:val="615D3B5F"/>
    <w:rsid w:val="621E2907"/>
    <w:rsid w:val="624E28D1"/>
    <w:rsid w:val="62AB6DA4"/>
    <w:rsid w:val="63560DDE"/>
    <w:rsid w:val="63793FF7"/>
    <w:rsid w:val="6439572C"/>
    <w:rsid w:val="64542E7A"/>
    <w:rsid w:val="64C47FB8"/>
    <w:rsid w:val="64C51388"/>
    <w:rsid w:val="64CB14F7"/>
    <w:rsid w:val="64D861B7"/>
    <w:rsid w:val="65305967"/>
    <w:rsid w:val="65831D6F"/>
    <w:rsid w:val="65AD61ED"/>
    <w:rsid w:val="65B77615"/>
    <w:rsid w:val="66371B5E"/>
    <w:rsid w:val="66561A46"/>
    <w:rsid w:val="66BA46BC"/>
    <w:rsid w:val="66E92259"/>
    <w:rsid w:val="6785642B"/>
    <w:rsid w:val="67894E54"/>
    <w:rsid w:val="68B06466"/>
    <w:rsid w:val="69943AC6"/>
    <w:rsid w:val="69AA0C60"/>
    <w:rsid w:val="69CF2532"/>
    <w:rsid w:val="69D45714"/>
    <w:rsid w:val="6A0B4430"/>
    <w:rsid w:val="6AE556D3"/>
    <w:rsid w:val="6B142B4E"/>
    <w:rsid w:val="6B1B3EFB"/>
    <w:rsid w:val="6B247054"/>
    <w:rsid w:val="6BC174AE"/>
    <w:rsid w:val="6BCC74F4"/>
    <w:rsid w:val="6C026FEC"/>
    <w:rsid w:val="6C5301B8"/>
    <w:rsid w:val="6C804E7E"/>
    <w:rsid w:val="6CAC0EDE"/>
    <w:rsid w:val="6CB26892"/>
    <w:rsid w:val="6CDC70D0"/>
    <w:rsid w:val="6CF97C1B"/>
    <w:rsid w:val="6D072DED"/>
    <w:rsid w:val="6D076A26"/>
    <w:rsid w:val="6D456081"/>
    <w:rsid w:val="6D5F6C0F"/>
    <w:rsid w:val="6DD03A6B"/>
    <w:rsid w:val="6E083D3B"/>
    <w:rsid w:val="6E2C012C"/>
    <w:rsid w:val="6E2C142B"/>
    <w:rsid w:val="6E5B43E0"/>
    <w:rsid w:val="6E604723"/>
    <w:rsid w:val="6EFA4783"/>
    <w:rsid w:val="6F062102"/>
    <w:rsid w:val="6F1F251F"/>
    <w:rsid w:val="6F583C38"/>
    <w:rsid w:val="6F644AAE"/>
    <w:rsid w:val="6F7F2B18"/>
    <w:rsid w:val="6F8C039F"/>
    <w:rsid w:val="6F971EE8"/>
    <w:rsid w:val="6FA90845"/>
    <w:rsid w:val="6FB079B1"/>
    <w:rsid w:val="6FDF41BE"/>
    <w:rsid w:val="700041A0"/>
    <w:rsid w:val="71395B02"/>
    <w:rsid w:val="71576271"/>
    <w:rsid w:val="716E72A8"/>
    <w:rsid w:val="71FF042E"/>
    <w:rsid w:val="720D2ED6"/>
    <w:rsid w:val="724F7E46"/>
    <w:rsid w:val="72950FE0"/>
    <w:rsid w:val="72A16E87"/>
    <w:rsid w:val="73013813"/>
    <w:rsid w:val="73A52457"/>
    <w:rsid w:val="73B64D68"/>
    <w:rsid w:val="743A11FF"/>
    <w:rsid w:val="75E93B40"/>
    <w:rsid w:val="76545AC4"/>
    <w:rsid w:val="769F54A6"/>
    <w:rsid w:val="76EA7AAA"/>
    <w:rsid w:val="76F81E49"/>
    <w:rsid w:val="773D7F99"/>
    <w:rsid w:val="777A39CC"/>
    <w:rsid w:val="77804849"/>
    <w:rsid w:val="78314C3E"/>
    <w:rsid w:val="784913D8"/>
    <w:rsid w:val="7897377C"/>
    <w:rsid w:val="78BA45A2"/>
    <w:rsid w:val="79166DC6"/>
    <w:rsid w:val="79457058"/>
    <w:rsid w:val="798D2840"/>
    <w:rsid w:val="79AF0C03"/>
    <w:rsid w:val="7A720CCF"/>
    <w:rsid w:val="7A8D1FF7"/>
    <w:rsid w:val="7AA222B6"/>
    <w:rsid w:val="7AA9588D"/>
    <w:rsid w:val="7AC20078"/>
    <w:rsid w:val="7AC66715"/>
    <w:rsid w:val="7AC97811"/>
    <w:rsid w:val="7C5B47E4"/>
    <w:rsid w:val="7D117D20"/>
    <w:rsid w:val="7D602623"/>
    <w:rsid w:val="7DEE13FB"/>
    <w:rsid w:val="7E047EC3"/>
    <w:rsid w:val="7E093CFA"/>
    <w:rsid w:val="7ED27081"/>
    <w:rsid w:val="7FE4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078F31"/>
  <w15:docId w15:val="{F868B8ED-CC02-4A82-B286-2FABC5DA8C2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687A"/>
    <w:pPr>
      <w:widowControl w:val="0"/>
      <w:spacing w:line="20pt" w:lineRule="exact"/>
      <w:ind w:firstLineChars="98" w:firstLine="4.90pt"/>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rPr>
      <w:color w:val="0000FF"/>
      <w:u w:val="single"/>
    </w:rPr>
  </w:style>
  <w:style w:type="character" w:customStyle="1" w:styleId="a5">
    <w:name w:val="页眉 字符"/>
    <w:link w:val="a6"/>
    <w:rPr>
      <w:kern w:val="2"/>
      <w:sz w:val="18"/>
      <w:szCs w:val="18"/>
    </w:rPr>
  </w:style>
  <w:style w:type="character" w:customStyle="1" w:styleId="a7">
    <w:name w:val="页脚 字符"/>
    <w:link w:val="a8"/>
    <w:uiPriority w:val="99"/>
    <w:rPr>
      <w:kern w:val="2"/>
      <w:sz w:val="18"/>
      <w:szCs w:val="18"/>
    </w:rPr>
  </w:style>
  <w:style w:type="paragraph" w:styleId="a9">
    <w:name w:val="Normal (Web)"/>
    <w:basedOn w:val="a"/>
    <w:pPr>
      <w:widowControl/>
      <w:spacing w:before="5pt" w:beforeAutospacing="1" w:after="5pt" w:afterAutospacing="1"/>
      <w:jc w:val="start"/>
    </w:pPr>
    <w:rPr>
      <w:rFonts w:ascii="宋体" w:hAnsi="宋体" w:cs="宋体"/>
      <w:color w:val="000000"/>
      <w:kern w:val="0"/>
    </w:rPr>
  </w:style>
  <w:style w:type="paragraph" w:styleId="a6">
    <w:name w:val="header"/>
    <w:basedOn w:val="a"/>
    <w:link w:val="a5"/>
    <w:pPr>
      <w:pBdr>
        <w:bottom w:val="single" w:sz="6" w:space="1" w:color="auto"/>
      </w:pBdr>
      <w:tabs>
        <w:tab w:val="center" w:pos="207.65pt"/>
        <w:tab w:val="end" w:pos="415.30pt"/>
      </w:tabs>
      <w:snapToGrid w:val="0"/>
      <w:jc w:val="center"/>
    </w:pPr>
    <w:rPr>
      <w:sz w:val="18"/>
      <w:szCs w:val="18"/>
    </w:rPr>
  </w:style>
  <w:style w:type="paragraph" w:styleId="aa">
    <w:name w:val="Body Text"/>
    <w:basedOn w:val="a"/>
    <w:rPr>
      <w:sz w:val="28"/>
      <w:szCs w:val="20"/>
    </w:rPr>
  </w:style>
  <w:style w:type="paragraph" w:styleId="a8">
    <w:name w:val="footer"/>
    <w:basedOn w:val="a"/>
    <w:link w:val="a7"/>
    <w:uiPriority w:val="99"/>
    <w:pPr>
      <w:tabs>
        <w:tab w:val="center" w:pos="207.65pt"/>
        <w:tab w:val="end" w:pos="415.30pt"/>
      </w:tabs>
      <w:snapToGrid w:val="0"/>
      <w:jc w:val="start"/>
    </w:pPr>
    <w:rPr>
      <w:sz w:val="18"/>
      <w:szCs w:val="18"/>
    </w:rPr>
  </w:style>
  <w:style w:type="paragraph" w:styleId="ab">
    <w:name w:val="Balloon Text"/>
    <w:basedOn w:val="a"/>
    <w:semiHidden/>
    <w:rPr>
      <w:sz w:val="18"/>
      <w:szCs w:val="18"/>
    </w:rPr>
  </w:style>
  <w:style w:type="paragraph" w:customStyle="1" w:styleId="ac">
    <w:name w:val="È±Ê¡ÎÄ±¾"/>
    <w:basedOn w:val="a"/>
    <w:pPr>
      <w:widowControl/>
      <w:overflowPunct w:val="0"/>
      <w:autoSpaceDE w:val="0"/>
      <w:autoSpaceDN w:val="0"/>
      <w:adjustRightInd w:val="0"/>
      <w:jc w:val="start"/>
      <w:textAlignment w:val="baseline"/>
    </w:pPr>
    <w:rPr>
      <w:kern w:val="0"/>
      <w:szCs w:val="20"/>
    </w:rPr>
  </w:style>
  <w:style w:type="table" w:styleId="ad">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e">
    <w:name w:val="List Paragraph"/>
    <w:basedOn w:val="a"/>
    <w:uiPriority w:val="34"/>
    <w:qFormat/>
    <w:rsid w:val="00A367E2"/>
    <w:pPr>
      <w:ind w:firstLine="21pt"/>
    </w:pPr>
  </w:style>
  <w:style w:type="paragraph" w:styleId="af">
    <w:name w:val="No Spacing"/>
    <w:uiPriority w:val="1"/>
    <w:qFormat/>
    <w:rsid w:val="00544696"/>
    <w:pPr>
      <w:widowControl w:val="0"/>
      <w:jc w:val="both"/>
    </w:pPr>
    <w:rPr>
      <w:rFonts w:ascii="Calibri" w:hAnsi="Calibri"/>
      <w:kern w:val="2"/>
      <w:sz w:val="21"/>
      <w:szCs w:val="22"/>
    </w:rPr>
  </w:style>
  <w:style w:type="character" w:styleId="af0">
    <w:name w:val="annotation reference"/>
    <w:rsid w:val="00554829"/>
    <w:rPr>
      <w:sz w:val="21"/>
      <w:szCs w:val="21"/>
    </w:rPr>
  </w:style>
  <w:style w:type="paragraph" w:styleId="af1">
    <w:name w:val="annotation text"/>
    <w:basedOn w:val="a"/>
    <w:link w:val="af2"/>
    <w:rsid w:val="00554829"/>
    <w:pPr>
      <w:jc w:val="start"/>
    </w:pPr>
  </w:style>
  <w:style w:type="character" w:customStyle="1" w:styleId="af2">
    <w:name w:val="批注文字 字符"/>
    <w:link w:val="af1"/>
    <w:rsid w:val="00554829"/>
    <w:rPr>
      <w:kern w:val="2"/>
      <w:sz w:val="24"/>
      <w:szCs w:val="24"/>
    </w:rPr>
  </w:style>
  <w:style w:type="paragraph" w:styleId="af3">
    <w:name w:val="annotation subject"/>
    <w:basedOn w:val="af1"/>
    <w:next w:val="af1"/>
    <w:link w:val="af4"/>
    <w:rsid w:val="00554829"/>
    <w:rPr>
      <w:b/>
      <w:bCs/>
    </w:rPr>
  </w:style>
  <w:style w:type="character" w:customStyle="1" w:styleId="af4">
    <w:name w:val="批注主题 字符"/>
    <w:link w:val="af3"/>
    <w:rsid w:val="00554829"/>
    <w:rPr>
      <w:b/>
      <w:bCs/>
      <w:kern w:val="2"/>
      <w:sz w:val="24"/>
      <w:szCs w:val="24"/>
    </w:rPr>
  </w:style>
  <w:style w:type="character" w:styleId="af5">
    <w:name w:val="Placeholder Text"/>
    <w:basedOn w:val="a0"/>
    <w:uiPriority w:val="99"/>
    <w:unhideWhenUsed/>
    <w:rsid w:val="0007737E"/>
    <w:rPr>
      <w:color w:val="808080"/>
    </w:rPr>
  </w:style>
  <w:style w:type="paragraph" w:styleId="af6">
    <w:name w:val="Subtitle"/>
    <w:aliases w:val="标题2"/>
    <w:basedOn w:val="a"/>
    <w:next w:val="a"/>
    <w:link w:val="af7"/>
    <w:qFormat/>
    <w:rsid w:val="007B39C5"/>
    <w:pPr>
      <w:ind w:firstLineChars="0" w:firstLine="0pt"/>
      <w:jc w:val="start"/>
      <w:outlineLvl w:val="1"/>
    </w:pPr>
    <w:rPr>
      <w:rFonts w:asciiTheme="minorHAnsi" w:hAnsiTheme="minorHAnsi" w:cstheme="minorBidi"/>
      <w:b/>
      <w:bCs/>
      <w:kern w:val="28"/>
      <w:sz w:val="28"/>
      <w:szCs w:val="32"/>
    </w:rPr>
  </w:style>
  <w:style w:type="character" w:customStyle="1" w:styleId="af7">
    <w:name w:val="副标题 字符"/>
    <w:aliases w:val="标题2 字符"/>
    <w:basedOn w:val="a0"/>
    <w:link w:val="af6"/>
    <w:rsid w:val="007B39C5"/>
    <w:rPr>
      <w:rFonts w:asciiTheme="minorHAnsi" w:hAnsiTheme="minorHAnsi" w:cstheme="minorBidi"/>
      <w:b/>
      <w:bCs/>
      <w:kern w:val="28"/>
      <w:sz w:val="28"/>
      <w:szCs w:val="32"/>
    </w:rPr>
  </w:style>
  <w:style w:type="character" w:styleId="af8">
    <w:name w:val="Emphasis"/>
    <w:aliases w:val="标题3"/>
    <w:basedOn w:val="a0"/>
    <w:rsid w:val="001107DB"/>
    <w:rPr>
      <w:i/>
      <w:iCs/>
    </w:rPr>
  </w:style>
  <w:style w:type="paragraph" w:styleId="af9">
    <w:name w:val="Title"/>
    <w:aliases w:val="标题三"/>
    <w:basedOn w:val="a"/>
    <w:next w:val="a"/>
    <w:link w:val="afa"/>
    <w:qFormat/>
    <w:rsid w:val="001107DB"/>
    <w:pPr>
      <w:ind w:firstLineChars="0" w:firstLine="0pt"/>
      <w:jc w:val="start"/>
      <w:outlineLvl w:val="2"/>
    </w:pPr>
    <w:rPr>
      <w:rFonts w:asciiTheme="majorHAnsi" w:hAnsiTheme="majorHAnsi" w:cstheme="majorBidi"/>
      <w:bCs/>
      <w:sz w:val="28"/>
      <w:szCs w:val="32"/>
    </w:rPr>
  </w:style>
  <w:style w:type="character" w:customStyle="1" w:styleId="afa">
    <w:name w:val="标题 字符"/>
    <w:aliases w:val="标题三 字符"/>
    <w:basedOn w:val="a0"/>
    <w:link w:val="af9"/>
    <w:rsid w:val="001107DB"/>
    <w:rPr>
      <w:rFonts w:asciiTheme="majorHAnsi" w:hAnsiTheme="majorHAnsi" w:cstheme="majorBidi"/>
      <w:bCs/>
      <w:kern w:val="2"/>
      <w:sz w:val="28"/>
      <w:szCs w:val="32"/>
    </w:rPr>
  </w:style>
  <w:style w:type="paragraph" w:customStyle="1" w:styleId="4">
    <w:name w:val="标题4"/>
    <w:basedOn w:val="a"/>
    <w:link w:val="40"/>
    <w:qFormat/>
    <w:rsid w:val="00FF4FBB"/>
    <w:pPr>
      <w:ind w:firstLineChars="0" w:firstLine="0pt"/>
      <w:jc w:val="start"/>
      <w:outlineLvl w:val="3"/>
    </w:pPr>
  </w:style>
  <w:style w:type="paragraph" w:customStyle="1" w:styleId="afb">
    <w:name w:val="公式"/>
    <w:basedOn w:val="a"/>
    <w:link w:val="afc"/>
    <w:qFormat/>
    <w:rsid w:val="00764ADC"/>
    <w:pPr>
      <w:spacing w:line="12pt" w:lineRule="auto"/>
      <w:ind w:firstLineChars="0" w:firstLine="0pt"/>
      <w:jc w:val="end"/>
    </w:pPr>
    <w:rPr>
      <w:rFonts w:ascii="Cambria Math" w:eastAsia="Cambria Math" w:hAnsi="Cambria Math"/>
      <w:i/>
      <w:noProof/>
      <w:color w:val="000000" w:themeColor="text1"/>
    </w:rPr>
  </w:style>
  <w:style w:type="character" w:customStyle="1" w:styleId="40">
    <w:name w:val="标题4 字符"/>
    <w:basedOn w:val="a0"/>
    <w:link w:val="4"/>
    <w:rsid w:val="00FF4FBB"/>
    <w:rPr>
      <w:kern w:val="2"/>
      <w:sz w:val="24"/>
      <w:szCs w:val="24"/>
    </w:rPr>
  </w:style>
  <w:style w:type="paragraph" w:customStyle="1" w:styleId="afd">
    <w:name w:val="图片"/>
    <w:basedOn w:val="a"/>
    <w:link w:val="afe"/>
    <w:qFormat/>
    <w:rsid w:val="00B959C4"/>
    <w:pPr>
      <w:spacing w:line="18pt" w:lineRule="auto"/>
      <w:ind w:firstLineChars="0" w:firstLine="0pt"/>
      <w:jc w:val="center"/>
    </w:pPr>
    <w:rPr>
      <w:noProof/>
      <w:sz w:val="18"/>
    </w:rPr>
  </w:style>
  <w:style w:type="character" w:customStyle="1" w:styleId="afc">
    <w:name w:val="公式 字符"/>
    <w:basedOn w:val="a0"/>
    <w:link w:val="afb"/>
    <w:rsid w:val="00764ADC"/>
    <w:rPr>
      <w:rFonts w:ascii="Cambria Math" w:eastAsia="Cambria Math" w:hAnsi="Cambria Math"/>
      <w:i/>
      <w:noProof/>
      <w:color w:val="000000" w:themeColor="text1"/>
      <w:kern w:val="2"/>
      <w:sz w:val="24"/>
      <w:szCs w:val="24"/>
    </w:rPr>
  </w:style>
  <w:style w:type="character" w:customStyle="1" w:styleId="afe">
    <w:name w:val="图片 字符"/>
    <w:basedOn w:val="a0"/>
    <w:link w:val="afd"/>
    <w:rsid w:val="00B959C4"/>
    <w:rPr>
      <w:noProof/>
      <w:kern w:val="2"/>
      <w:sz w:val="18"/>
      <w:szCs w:val="24"/>
    </w:rPr>
  </w:style>
  <w:style w:type="paragraph" w:styleId="aff">
    <w:name w:val="Revision"/>
    <w:hidden/>
    <w:uiPriority w:val="99"/>
    <w:unhideWhenUsed/>
    <w:rsid w:val="0058269B"/>
    <w:rPr>
      <w:kern w:val="2"/>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eader" Target="header2.xml"/><Relationship Id="rId18" Type="http://purl.oclc.org/ooxml/officeDocument/relationships/image" Target="media/image2.png"/><Relationship Id="rId26" Type="http://purl.oclc.org/ooxml/officeDocument/relationships/footer" Target="footer5.xml"/><Relationship Id="rId3" Type="http://purl.oclc.org/ooxml/officeDocument/relationships/styles" Target="styles.xml"/><Relationship Id="rId21" Type="http://purl.oclc.org/ooxml/officeDocument/relationships/image" Target="media/image5.png"/><Relationship Id="rId7" Type="http://purl.oclc.org/ooxml/officeDocument/relationships/endnotes" Target="endnotes.xml"/><Relationship Id="rId12" Type="http://purl.oclc.org/ooxml/officeDocument/relationships/header" Target="header1.xml"/><Relationship Id="rId17" Type="http://purl.oclc.org/ooxml/officeDocument/relationships/footer" Target="footer3.xml"/><Relationship Id="rId25" Type="http://purl.oclc.org/ooxml/officeDocument/relationships/footer" Target="footer4.xml"/><Relationship Id="rId2" Type="http://purl.oclc.org/ooxml/officeDocument/relationships/numbering" Target="numbering.xml"/><Relationship Id="rId16" Type="http://purl.oclc.org/ooxml/officeDocument/relationships/header" Target="header3.xml"/><Relationship Id="rId20" Type="http://purl.oclc.org/ooxml/officeDocument/relationships/image" Target="media/image4.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purl.oclc.org/ooxml/officeDocument/relationships/hyperlink" Target="https://www.doc88.com/p-9874166941224.html?r=1" TargetMode="External"/><Relationship Id="rId5" Type="http://purl.oclc.org/ooxml/officeDocument/relationships/webSettings" Target="webSettings.xml"/><Relationship Id="rId15" Type="http://purl.oclc.org/ooxml/officeDocument/relationships/footer" Target="footer2.xml"/><Relationship Id="rId23" Type="http://purl.oclc.org/ooxml/officeDocument/relationships/image" Target="media/image7.png"/><Relationship Id="rId28" Type="http://schemas.microsoft.com/office/2011/relationships/people" Target="people.xml"/><Relationship Id="rId10" Type="http://schemas.microsoft.com/office/2011/relationships/commentsExtended" Target="commentsExtended.xml"/><Relationship Id="rId19" Type="http://purl.oclc.org/ooxml/officeDocument/relationships/image" Target="media/image3.png"/><Relationship Id="rId4" Type="http://purl.oclc.org/ooxml/officeDocument/relationships/settings" Target="settings.xml"/><Relationship Id="rId9" Type="http://purl.oclc.org/ooxml/officeDocument/relationships/comments" Target="comments.xml"/><Relationship Id="rId14" Type="http://purl.oclc.org/ooxml/officeDocument/relationships/footer" Target="footer1.xml"/><Relationship Id="rId22" Type="http://purl.oclc.org/ooxml/officeDocument/relationships/image" Target="media/image6.jpeg"/><Relationship Id="rId27"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6AF01A41-A0B5-4A8D-8A2C-583D8B65744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1215</TotalTime>
  <Pages>18</Pages>
  <Words>2592</Words>
  <Characters>14780</Characters>
  <Application>Microsoft Office Word</Application>
  <DocSecurity>0</DocSecurity>
  <Lines>123</Lines>
  <Paragraphs>34</Paragraphs>
  <ScaleCrop>false</ScaleCrop>
  <Company>gucas</Company>
  <LinksUpToDate>false</LinksUpToDate>
  <CharactersWithSpaces>17338</CharactersWithSpaces>
  <SharedDoc>false</SharedDoc>
  <HLinks>
    <vt:vector size="6" baseType="variant">
      <vt:variant>
        <vt:i4>2687037</vt:i4>
      </vt:variant>
      <vt:variant>
        <vt:i4>0</vt:i4>
      </vt:variant>
      <vt:variant>
        <vt:i4>0</vt:i4>
      </vt:variant>
      <vt:variant>
        <vt:i4>5</vt:i4>
      </vt:variant>
      <vt:variant>
        <vt:lpwstr>https://www.doc88.com/p-9874166941224.html?r=1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ylp</dc:creator>
  <cp:keywords/>
  <dc:description/>
  <cp:lastModifiedBy>周 攀</cp:lastModifiedBy>
  <cp:revision>5</cp:revision>
  <cp:lastPrinted>2009-10-10T00:46:00Z</cp:lastPrinted>
  <dcterms:created xsi:type="dcterms:W3CDTF">2021-09-23T13:35:00Z</dcterms:created>
  <dcterms:modified xsi:type="dcterms:W3CDTF">2021-09-25T06:50:00Z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2052-11.1.0.9513</vt:lpwstr>
  </property>
</Properties>
</file>