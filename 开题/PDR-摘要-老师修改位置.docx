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E8" w:rsidRDefault="00EC49F5" w:rsidP="00060824">
      <w:pPr>
        <w:jc w:val="center"/>
        <w:rPr>
          <w:ins w:id="0" w:author="Sun Fangmin" w:date="2021-08-17T18:34:00Z"/>
          <w:rFonts w:ascii="Times New Roman" w:hAnsi="Times New Roman" w:cs="Times New Roman"/>
          <w:sz w:val="32"/>
          <w:szCs w:val="32"/>
        </w:rPr>
      </w:pPr>
      <w:r w:rsidRPr="00060824">
        <w:rPr>
          <w:rFonts w:ascii="Times New Roman" w:hAnsi="Times New Roman" w:cs="Times New Roman"/>
          <w:sz w:val="32"/>
          <w:szCs w:val="32"/>
          <w:rPrChange w:id="1" w:author="Sun Fangmin" w:date="2021-08-17T18:15:00Z">
            <w:rPr>
              <w:rFonts w:ascii="Times New Roman" w:hAnsi="Times New Roman" w:cs="Times New Roman"/>
            </w:rPr>
          </w:rPrChange>
        </w:rPr>
        <w:t xml:space="preserve">Pedestrian Dead Reckoning </w:t>
      </w:r>
      <w:r w:rsidR="00C01BB3" w:rsidRPr="00C01BB3">
        <w:rPr>
          <w:rFonts w:ascii="Times New Roman" w:hAnsi="Times New Roman" w:cs="Times New Roman"/>
          <w:sz w:val="32"/>
          <w:szCs w:val="32"/>
        </w:rPr>
        <w:t xml:space="preserve">System Based </w:t>
      </w:r>
      <w:del w:id="2" w:author="Sun Fangmin" w:date="2021-08-17T18:37:00Z">
        <w:r w:rsidR="00C01BB3" w:rsidRPr="00C01BB3" w:rsidDel="00C01BB3">
          <w:rPr>
            <w:rFonts w:ascii="Times New Roman" w:hAnsi="Times New Roman" w:cs="Times New Roman"/>
            <w:sz w:val="32"/>
            <w:szCs w:val="32"/>
          </w:rPr>
          <w:delText xml:space="preserve">On </w:delText>
        </w:r>
      </w:del>
      <w:ins w:id="3" w:author="Sun Fangmin" w:date="2021-08-17T18:37:00Z">
        <w:r w:rsidR="00C01BB3">
          <w:rPr>
            <w:rFonts w:ascii="Times New Roman" w:hAnsi="Times New Roman" w:cs="Times New Roman"/>
            <w:sz w:val="32"/>
            <w:szCs w:val="32"/>
          </w:rPr>
          <w:t>o</w:t>
        </w:r>
        <w:r w:rsidR="00C01BB3" w:rsidRPr="00C01BB3">
          <w:rPr>
            <w:rFonts w:ascii="Times New Roman" w:hAnsi="Times New Roman" w:cs="Times New Roman"/>
            <w:sz w:val="32"/>
            <w:szCs w:val="32"/>
          </w:rPr>
          <w:t xml:space="preserve">n </w:t>
        </w:r>
      </w:ins>
      <w:r w:rsidR="00C01BB3" w:rsidRPr="00C01BB3">
        <w:rPr>
          <w:rFonts w:ascii="Times New Roman" w:hAnsi="Times New Roman" w:cs="Times New Roman"/>
          <w:sz w:val="32"/>
          <w:szCs w:val="32"/>
        </w:rPr>
        <w:t>Multi-Sensor Data Fusion</w:t>
      </w:r>
      <w:bookmarkStart w:id="4" w:name="_GoBack"/>
      <w:bookmarkEnd w:id="4"/>
    </w:p>
    <w:p w:rsidR="00021F9A" w:rsidRPr="00060824" w:rsidRDefault="00021F9A" w:rsidP="00060824">
      <w:pPr>
        <w:jc w:val="center"/>
        <w:rPr>
          <w:rFonts w:ascii="Times New Roman" w:hAnsi="Times New Roman" w:cs="Times New Roman"/>
          <w:sz w:val="32"/>
          <w:szCs w:val="32"/>
          <w:rPrChange w:id="5" w:author="Sun Fangmin" w:date="2021-08-17T18:15:00Z">
            <w:rPr>
              <w:rFonts w:ascii="Times New Roman" w:hAnsi="Times New Roman" w:cs="Times New Roman"/>
            </w:rPr>
          </w:rPrChange>
        </w:rPr>
      </w:pPr>
    </w:p>
    <w:p w:rsidR="00EC49F5" w:rsidRPr="00060824" w:rsidRDefault="00EC49F5">
      <w:pPr>
        <w:rPr>
          <w:rFonts w:ascii="Times New Roman" w:hAnsi="Times New Roman" w:cs="Times New Roman"/>
        </w:rPr>
      </w:pPr>
    </w:p>
    <w:p w:rsidR="00EC49F5" w:rsidRPr="00060824" w:rsidRDefault="00060824">
      <w:pPr>
        <w:rPr>
          <w:rFonts w:ascii="Times New Roman" w:hAnsi="Times New Roman" w:cs="Times New Roman"/>
        </w:rPr>
      </w:pPr>
      <w:ins w:id="6" w:author="Sun Fangmin" w:date="2021-08-17T18:09:00Z">
        <w:r>
          <w:rPr>
            <w:rFonts w:ascii="Times New Roman" w:hAnsi="Times New Roman" w:cs="Times New Roman"/>
          </w:rPr>
          <w:t xml:space="preserve">Nowadays, </w:t>
        </w:r>
      </w:ins>
      <w:del w:id="7" w:author="Sun Fangmin" w:date="2021-08-17T18:09:00Z">
        <w:r w:rsidR="00EC49F5" w:rsidRPr="00060824" w:rsidDel="00060824">
          <w:rPr>
            <w:rFonts w:ascii="Times New Roman" w:hAnsi="Times New Roman" w:cs="Times New Roman"/>
          </w:rPr>
          <w:delText xml:space="preserve">Pedestrian </w:delText>
        </w:r>
      </w:del>
      <w:ins w:id="8" w:author="Sun Fangmin" w:date="2021-08-17T18:09:00Z">
        <w:r>
          <w:rPr>
            <w:rFonts w:ascii="Times New Roman" w:hAnsi="Times New Roman" w:cs="Times New Roman"/>
          </w:rPr>
          <w:t>p</w:t>
        </w:r>
        <w:r w:rsidRPr="00060824">
          <w:rPr>
            <w:rFonts w:ascii="Times New Roman" w:hAnsi="Times New Roman" w:cs="Times New Roman"/>
          </w:rPr>
          <w:t xml:space="preserve">edestrian </w:t>
        </w:r>
      </w:ins>
      <w:r w:rsidR="00EC49F5" w:rsidRPr="00060824">
        <w:rPr>
          <w:rFonts w:ascii="Times New Roman" w:hAnsi="Times New Roman" w:cs="Times New Roman"/>
        </w:rPr>
        <w:t>dead reckoning system (PDR) based on inertial and magnetic measurement units</w:t>
      </w:r>
      <w:ins w:id="9" w:author="Sun Fangmin" w:date="2021-08-17T18:07:00Z">
        <w:r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 w:hint="eastAsia"/>
          </w:rPr>
          <w:t>（</w:t>
        </w:r>
        <w:r>
          <w:rPr>
            <w:rFonts w:ascii="Times New Roman" w:hAnsi="Times New Roman" w:cs="Times New Roman" w:hint="eastAsia"/>
          </w:rPr>
          <w:t>IMU</w:t>
        </w:r>
        <w:r>
          <w:rPr>
            <w:rFonts w:ascii="Times New Roman" w:hAnsi="Times New Roman" w:cs="Times New Roman" w:hint="eastAsia"/>
          </w:rPr>
          <w:t>）</w:t>
        </w:r>
      </w:ins>
      <w:r w:rsidR="00EC49F5" w:rsidRPr="00060824">
        <w:rPr>
          <w:rFonts w:ascii="Times New Roman" w:hAnsi="Times New Roman" w:cs="Times New Roman"/>
        </w:rPr>
        <w:t xml:space="preserve"> is </w:t>
      </w:r>
      <w:del w:id="10" w:author="Sun Fangmin" w:date="2021-08-17T18:09:00Z">
        <w:r w:rsidR="00EC49F5" w:rsidRPr="00060824" w:rsidDel="00060824">
          <w:rPr>
            <w:rFonts w:ascii="Times New Roman" w:hAnsi="Times New Roman" w:cs="Times New Roman"/>
          </w:rPr>
          <w:delText xml:space="preserve">currently </w:delText>
        </w:r>
      </w:del>
      <w:r w:rsidR="00EC49F5" w:rsidRPr="00060824">
        <w:rPr>
          <w:rFonts w:ascii="Times New Roman" w:hAnsi="Times New Roman" w:cs="Times New Roman"/>
        </w:rPr>
        <w:t xml:space="preserve">a research hotspot. Compared with the Global Positioning System (GPS), PDR has </w:t>
      </w:r>
      <w:del w:id="11" w:author="Sun Fangmin" w:date="2021-08-17T18:11:00Z">
        <w:r w:rsidR="00EC49F5" w:rsidRPr="00060824" w:rsidDel="00060824">
          <w:rPr>
            <w:rFonts w:ascii="Times New Roman" w:hAnsi="Times New Roman" w:cs="Times New Roman"/>
          </w:rPr>
          <w:delText xml:space="preserve">unique </w:delText>
        </w:r>
      </w:del>
      <w:r w:rsidR="00EC49F5" w:rsidRPr="00060824">
        <w:rPr>
          <w:rFonts w:ascii="Times New Roman" w:hAnsi="Times New Roman" w:cs="Times New Roman"/>
        </w:rPr>
        <w:t>advantages</w:t>
      </w:r>
      <w:ins w:id="12" w:author="Sun Fangmin" w:date="2021-08-17T18:11:00Z">
        <w:r>
          <w:rPr>
            <w:rFonts w:ascii="Times New Roman" w:hAnsi="Times New Roman" w:cs="Times New Roman"/>
          </w:rPr>
          <w:t xml:space="preserve"> of </w:t>
        </w:r>
      </w:ins>
      <w:ins w:id="13" w:author="Sun Fangmin" w:date="2021-08-17T18:14:00Z">
        <w:r>
          <w:rPr>
            <w:rFonts w:ascii="Times New Roman" w:hAnsi="Times New Roman" w:cs="Times New Roman"/>
          </w:rPr>
          <w:t>not being limited by</w:t>
        </w:r>
        <w:r w:rsidRPr="00060824">
          <w:rPr>
            <w:rFonts w:ascii="Times New Roman" w:hAnsi="Times New Roman" w:cs="Times New Roman"/>
          </w:rPr>
          <w:t xml:space="preserve"> environmental conditions</w:t>
        </w:r>
      </w:ins>
      <w:r w:rsidR="00EC49F5" w:rsidRPr="00060824">
        <w:rPr>
          <w:rFonts w:ascii="Times New Roman" w:hAnsi="Times New Roman" w:cs="Times New Roman"/>
        </w:rPr>
        <w:t xml:space="preserve">. It can provide navigation information </w:t>
      </w:r>
      <w:del w:id="14" w:author="Sun Fangmin" w:date="2021-08-17T18:16:00Z">
        <w:r w:rsidR="00EC49F5" w:rsidRPr="00060824" w:rsidDel="009A3655">
          <w:rPr>
            <w:rFonts w:ascii="Times New Roman" w:hAnsi="Times New Roman" w:cs="Times New Roman"/>
          </w:rPr>
          <w:delText xml:space="preserve">in an environment </w:delText>
        </w:r>
      </w:del>
      <w:r w:rsidR="00EC49F5" w:rsidRPr="00060824">
        <w:rPr>
          <w:rFonts w:ascii="Times New Roman" w:hAnsi="Times New Roman" w:cs="Times New Roman"/>
        </w:rPr>
        <w:t xml:space="preserve">where satellite signals are blocked. </w:t>
      </w:r>
      <w:ins w:id="15" w:author="Sun Fangmin" w:date="2021-08-17T18:17:00Z">
        <w:r w:rsidR="009A3655">
          <w:rPr>
            <w:rFonts w:ascii="Times New Roman" w:hAnsi="Times New Roman" w:cs="Times New Roman"/>
          </w:rPr>
          <w:t xml:space="preserve">However, </w:t>
        </w:r>
      </w:ins>
      <w:del w:id="16" w:author="Sun Fangmin" w:date="2021-08-17T18:17:00Z">
        <w:r w:rsidR="00EC49F5" w:rsidRPr="00060824" w:rsidDel="009A3655">
          <w:rPr>
            <w:rFonts w:ascii="Times New Roman" w:hAnsi="Times New Roman" w:cs="Times New Roman"/>
          </w:rPr>
          <w:delText xml:space="preserve">The </w:delText>
        </w:r>
      </w:del>
      <w:ins w:id="17" w:author="Sun Fangmin" w:date="2021-08-17T18:17:00Z">
        <w:r w:rsidR="009A3655">
          <w:rPr>
            <w:rFonts w:ascii="Times New Roman" w:hAnsi="Times New Roman" w:cs="Times New Roman"/>
          </w:rPr>
          <w:t>t</w:t>
        </w:r>
        <w:r w:rsidR="009A3655" w:rsidRPr="00060824">
          <w:rPr>
            <w:rFonts w:ascii="Times New Roman" w:hAnsi="Times New Roman" w:cs="Times New Roman"/>
          </w:rPr>
          <w:t xml:space="preserve">he </w:t>
        </w:r>
        <w:r w:rsidR="009A3655">
          <w:rPr>
            <w:rFonts w:ascii="Times New Roman" w:hAnsi="Times New Roman" w:cs="Times New Roman"/>
          </w:rPr>
          <w:t>posit</w:t>
        </w:r>
      </w:ins>
      <w:ins w:id="18" w:author="Sun Fangmin" w:date="2021-08-17T18:18:00Z">
        <w:r w:rsidR="009A3655">
          <w:rPr>
            <w:rFonts w:ascii="Times New Roman" w:hAnsi="Times New Roman" w:cs="Times New Roman"/>
          </w:rPr>
          <w:t xml:space="preserve">ion </w:t>
        </w:r>
      </w:ins>
      <w:ins w:id="19" w:author="Sun Fangmin" w:date="2021-08-17T18:17:00Z">
        <w:r w:rsidR="009A3655" w:rsidRPr="00060824">
          <w:rPr>
            <w:rFonts w:ascii="Times New Roman" w:hAnsi="Times New Roman" w:cs="Times New Roman"/>
          </w:rPr>
          <w:t xml:space="preserve">accuracy of the PDR </w:t>
        </w:r>
      </w:ins>
      <w:ins w:id="20" w:author="Sun Fangmin" w:date="2021-08-17T18:18:00Z">
        <w:r w:rsidR="009A3655">
          <w:rPr>
            <w:rFonts w:ascii="Times New Roman" w:hAnsi="Times New Roman" w:cs="Times New Roman"/>
          </w:rPr>
          <w:t xml:space="preserve">is easily affected by the </w:t>
        </w:r>
      </w:ins>
      <w:del w:id="21" w:author="Sun Fangmin" w:date="2021-08-17T18:18:00Z">
        <w:r w:rsidR="00EC49F5" w:rsidRPr="00060824" w:rsidDel="009A3655">
          <w:rPr>
            <w:rFonts w:ascii="Times New Roman" w:hAnsi="Times New Roman" w:cs="Times New Roman"/>
          </w:rPr>
          <w:delText xml:space="preserve">accuracy </w:delText>
        </w:r>
      </w:del>
      <w:ins w:id="22" w:author="Sun Fangmin" w:date="2021-08-17T18:21:00Z">
        <w:r w:rsidR="009A3655">
          <w:rPr>
            <w:rFonts w:ascii="Times New Roman" w:hAnsi="Times New Roman" w:cs="Times New Roman"/>
          </w:rPr>
          <w:t>error</w:t>
        </w:r>
      </w:ins>
      <w:ins w:id="23" w:author="Sun Fangmin" w:date="2021-08-17T18:18:00Z">
        <w:r w:rsidR="009A3655" w:rsidRPr="00060824">
          <w:rPr>
            <w:rFonts w:ascii="Times New Roman" w:hAnsi="Times New Roman" w:cs="Times New Roman"/>
          </w:rPr>
          <w:t xml:space="preserve"> </w:t>
        </w:r>
      </w:ins>
      <w:r w:rsidR="00EC49F5" w:rsidRPr="00060824">
        <w:rPr>
          <w:rFonts w:ascii="Times New Roman" w:hAnsi="Times New Roman" w:cs="Times New Roman"/>
        </w:rPr>
        <w:t>of the</w:t>
      </w:r>
      <w:ins w:id="24" w:author="Sun Fangmin" w:date="2021-08-17T18:21:00Z">
        <w:r w:rsidR="009A3655">
          <w:rPr>
            <w:rFonts w:ascii="Times New Roman" w:hAnsi="Times New Roman" w:cs="Times New Roman"/>
          </w:rPr>
          <w:t xml:space="preserve"> IMU</w:t>
        </w:r>
      </w:ins>
      <w:r w:rsidR="00EC49F5" w:rsidRPr="00060824">
        <w:rPr>
          <w:rFonts w:ascii="Times New Roman" w:hAnsi="Times New Roman" w:cs="Times New Roman"/>
        </w:rPr>
        <w:t xml:space="preserve"> sensor</w:t>
      </w:r>
      <w:ins w:id="25" w:author="Sun Fangmin" w:date="2021-08-17T18:21:00Z">
        <w:r w:rsidR="009A3655">
          <w:rPr>
            <w:rFonts w:ascii="Times New Roman" w:hAnsi="Times New Roman" w:cs="Times New Roman"/>
          </w:rPr>
          <w:t>s</w:t>
        </w:r>
      </w:ins>
      <w:ins w:id="26" w:author="Sun Fangmin" w:date="2021-08-17T18:20:00Z">
        <w:r w:rsidR="009A3655">
          <w:rPr>
            <w:rFonts w:ascii="Times New Roman" w:hAnsi="Times New Roman" w:cs="Times New Roman"/>
          </w:rPr>
          <w:t xml:space="preserve"> (</w:t>
        </w:r>
      </w:ins>
      <w:ins w:id="27" w:author="Sun Fangmin" w:date="2021-08-17T18:21:00Z">
        <w:r w:rsidR="009A3655">
          <w:rPr>
            <w:rFonts w:ascii="Times New Roman" w:hAnsi="Times New Roman" w:cs="Times New Roman"/>
          </w:rPr>
          <w:t>e.g.</w:t>
        </w:r>
      </w:ins>
      <w:ins w:id="28" w:author="Sun Fangmin" w:date="2021-08-17T18:20:00Z">
        <w:r w:rsidR="009A3655">
          <w:rPr>
            <w:rFonts w:ascii="Times New Roman" w:hAnsi="Times New Roman" w:cs="Times New Roman"/>
          </w:rPr>
          <w:t xml:space="preserve"> </w:t>
        </w:r>
        <w:r w:rsidR="009A3655" w:rsidRPr="00060824">
          <w:rPr>
            <w:rFonts w:ascii="Times New Roman" w:hAnsi="Times New Roman" w:cs="Times New Roman"/>
          </w:rPr>
          <w:t>drift</w:t>
        </w:r>
      </w:ins>
      <w:ins w:id="29" w:author="Sun Fangmin" w:date="2021-08-17T18:21:00Z">
        <w:r w:rsidR="009A3655">
          <w:rPr>
            <w:rFonts w:ascii="Times New Roman" w:hAnsi="Times New Roman" w:cs="Times New Roman"/>
          </w:rPr>
          <w:t>,</w:t>
        </w:r>
      </w:ins>
      <w:ins w:id="30" w:author="Sun Fangmin" w:date="2021-08-17T18:20:00Z">
        <w:r w:rsidR="009A3655">
          <w:rPr>
            <w:rFonts w:ascii="Times New Roman" w:hAnsi="Times New Roman" w:cs="Times New Roman"/>
          </w:rPr>
          <w:t xml:space="preserve"> </w:t>
        </w:r>
        <w:r w:rsidR="009A3655" w:rsidRPr="00060824">
          <w:rPr>
            <w:rFonts w:ascii="Times New Roman" w:hAnsi="Times New Roman" w:cs="Times New Roman"/>
          </w:rPr>
          <w:t>deviation error</w:t>
        </w:r>
      </w:ins>
      <w:ins w:id="31" w:author="Sun Fangmin" w:date="2021-08-17T18:21:00Z">
        <w:r w:rsidR="009A3655">
          <w:rPr>
            <w:rFonts w:ascii="Times New Roman" w:hAnsi="Times New Roman" w:cs="Times New Roman"/>
          </w:rPr>
          <w:t>, etc.</w:t>
        </w:r>
      </w:ins>
      <w:ins w:id="32" w:author="Sun Fangmin" w:date="2021-08-17T18:20:00Z">
        <w:r w:rsidR="009A3655">
          <w:rPr>
            <w:rFonts w:ascii="Times New Roman" w:hAnsi="Times New Roman" w:cs="Times New Roman"/>
          </w:rPr>
          <w:t>)</w:t>
        </w:r>
      </w:ins>
      <w:del w:id="33" w:author="Sun Fangmin" w:date="2021-08-17T18:22:00Z">
        <w:r w:rsidR="00EC49F5" w:rsidRPr="00060824" w:rsidDel="009A3655">
          <w:rPr>
            <w:rFonts w:ascii="Times New Roman" w:hAnsi="Times New Roman" w:cs="Times New Roman"/>
          </w:rPr>
          <w:delText>, drift</w:delText>
        </w:r>
      </w:del>
      <w:del w:id="34" w:author="Sun Fangmin" w:date="2021-08-17T18:19:00Z">
        <w:r w:rsidR="00EC49F5" w:rsidRPr="00060824" w:rsidDel="009A3655">
          <w:rPr>
            <w:rFonts w:ascii="Times New Roman" w:hAnsi="Times New Roman" w:cs="Times New Roman"/>
          </w:rPr>
          <w:delText xml:space="preserve">, </w:delText>
        </w:r>
      </w:del>
      <w:del w:id="35" w:author="Sun Fangmin" w:date="2021-08-17T18:22:00Z">
        <w:r w:rsidR="00EC49F5" w:rsidRPr="00060824" w:rsidDel="009A3655">
          <w:rPr>
            <w:rFonts w:ascii="Times New Roman" w:hAnsi="Times New Roman" w:cs="Times New Roman"/>
          </w:rPr>
          <w:delText xml:space="preserve">deviation error </w:delText>
        </w:r>
      </w:del>
      <w:r w:rsidR="00EC49F5" w:rsidRPr="00060824">
        <w:rPr>
          <w:rFonts w:ascii="Times New Roman" w:hAnsi="Times New Roman" w:cs="Times New Roman"/>
        </w:rPr>
        <w:t xml:space="preserve">and </w:t>
      </w:r>
      <w:del w:id="36" w:author="Sun Fangmin" w:date="2021-08-17T18:22:00Z">
        <w:r w:rsidR="00EC49F5" w:rsidRPr="00060824" w:rsidDel="009A3655">
          <w:rPr>
            <w:rFonts w:ascii="Times New Roman" w:hAnsi="Times New Roman" w:cs="Times New Roman"/>
          </w:rPr>
          <w:delText xml:space="preserve">the influence of the </w:delText>
        </w:r>
      </w:del>
      <w:r w:rsidR="00EC49F5" w:rsidRPr="00060824">
        <w:rPr>
          <w:rFonts w:ascii="Times New Roman" w:hAnsi="Times New Roman" w:cs="Times New Roman"/>
        </w:rPr>
        <w:t>local magnetic field</w:t>
      </w:r>
      <w:ins w:id="37" w:author="Sun Fangmin" w:date="2021-08-17T18:22:00Z">
        <w:r w:rsidR="009A3655">
          <w:rPr>
            <w:rFonts w:ascii="Times New Roman" w:hAnsi="Times New Roman" w:cs="Times New Roman"/>
          </w:rPr>
          <w:t>.</w:t>
        </w:r>
      </w:ins>
      <w:r w:rsidR="00EC49F5" w:rsidRPr="00060824">
        <w:rPr>
          <w:rFonts w:ascii="Times New Roman" w:hAnsi="Times New Roman" w:cs="Times New Roman"/>
        </w:rPr>
        <w:t xml:space="preserve"> </w:t>
      </w:r>
      <w:del w:id="38" w:author="Sun Fangmin" w:date="2021-08-17T18:22:00Z">
        <w:r w:rsidR="00EC49F5" w:rsidRPr="00060824" w:rsidDel="009A3655">
          <w:rPr>
            <w:rFonts w:ascii="Times New Roman" w:hAnsi="Times New Roman" w:cs="Times New Roman"/>
          </w:rPr>
          <w:delText>all affect the</w:delText>
        </w:r>
      </w:del>
      <w:del w:id="39" w:author="Sun Fangmin" w:date="2021-08-17T18:17:00Z">
        <w:r w:rsidR="00EC49F5" w:rsidRPr="00060824" w:rsidDel="009A3655">
          <w:rPr>
            <w:rFonts w:ascii="Times New Roman" w:hAnsi="Times New Roman" w:cs="Times New Roman"/>
          </w:rPr>
          <w:delText xml:space="preserve"> accuracy of the PDR</w:delText>
        </w:r>
      </w:del>
      <w:del w:id="40" w:author="Sun Fangmin" w:date="2021-08-17T18:22:00Z">
        <w:r w:rsidR="00EC49F5" w:rsidRPr="00060824" w:rsidDel="009A3655">
          <w:rPr>
            <w:rFonts w:ascii="Times New Roman" w:hAnsi="Times New Roman" w:cs="Times New Roman"/>
          </w:rPr>
          <w:delText>.</w:delText>
        </w:r>
      </w:del>
      <w:r w:rsidR="00EC49F5" w:rsidRPr="00060824">
        <w:rPr>
          <w:rFonts w:ascii="Times New Roman" w:hAnsi="Times New Roman" w:cs="Times New Roman"/>
        </w:rPr>
        <w:t xml:space="preserve"> In this study, a </w:t>
      </w:r>
      <w:ins w:id="41" w:author="Sun Fangmin" w:date="2021-08-17T18:24:00Z">
        <w:r w:rsidR="009A3655" w:rsidRPr="009A3655">
          <w:rPr>
            <w:rFonts w:ascii="Times New Roman" w:hAnsi="Times New Roman" w:cs="Times New Roman"/>
          </w:rPr>
          <w:t xml:space="preserve">Kalman </w:t>
        </w:r>
        <w:r w:rsidR="009A3655">
          <w:rPr>
            <w:rFonts w:ascii="Times New Roman" w:hAnsi="Times New Roman" w:cs="Times New Roman"/>
          </w:rPr>
          <w:t>F</w:t>
        </w:r>
        <w:r w:rsidR="009A3655" w:rsidRPr="009A3655">
          <w:rPr>
            <w:rFonts w:ascii="Times New Roman" w:hAnsi="Times New Roman" w:cs="Times New Roman"/>
          </w:rPr>
          <w:t>ilter</w:t>
        </w:r>
        <w:r w:rsidR="009A3655">
          <w:rPr>
            <w:rFonts w:ascii="Times New Roman" w:hAnsi="Times New Roman" w:cs="Times New Roman"/>
          </w:rPr>
          <w:t xml:space="preserve"> based</w:t>
        </w:r>
        <w:r w:rsidR="009A3655" w:rsidRPr="009A3655">
          <w:rPr>
            <w:rFonts w:ascii="Times New Roman" w:hAnsi="Times New Roman" w:cs="Times New Roman"/>
          </w:rPr>
          <w:t xml:space="preserve"> </w:t>
        </w:r>
      </w:ins>
      <w:ins w:id="42" w:author="Sun Fangmin" w:date="2021-08-17T18:23:00Z">
        <w:r w:rsidR="009A3655" w:rsidRPr="00060824">
          <w:rPr>
            <w:rFonts w:ascii="Times New Roman" w:hAnsi="Times New Roman" w:cs="Times New Roman"/>
          </w:rPr>
          <w:t xml:space="preserve">multi-sensor </w:t>
        </w:r>
      </w:ins>
      <w:r w:rsidR="00EC49F5" w:rsidRPr="00060824">
        <w:rPr>
          <w:rFonts w:ascii="Times New Roman" w:hAnsi="Times New Roman" w:cs="Times New Roman"/>
        </w:rPr>
        <w:t xml:space="preserve">data fusion method </w:t>
      </w:r>
      <w:del w:id="43" w:author="Sun Fangmin" w:date="2021-08-17T18:23:00Z">
        <w:r w:rsidR="00EC49F5" w:rsidRPr="00060824" w:rsidDel="009A3655">
          <w:rPr>
            <w:rFonts w:ascii="Times New Roman" w:hAnsi="Times New Roman" w:cs="Times New Roman"/>
          </w:rPr>
          <w:delText xml:space="preserve">based on multi-sensor </w:delText>
        </w:r>
      </w:del>
      <w:del w:id="44" w:author="Sun Fangmin" w:date="2021-08-17T18:24:00Z">
        <w:r w:rsidR="00EC49F5" w:rsidRPr="00060824" w:rsidDel="009A3655">
          <w:rPr>
            <w:rFonts w:ascii="Times New Roman" w:hAnsi="Times New Roman" w:cs="Times New Roman"/>
          </w:rPr>
          <w:delText xml:space="preserve">and Kalman filtering </w:delText>
        </w:r>
      </w:del>
      <w:del w:id="45" w:author="Sun Fangmin" w:date="2021-08-17T18:27:00Z">
        <w:r w:rsidR="00EC49F5" w:rsidRPr="00060824" w:rsidDel="00021F9A">
          <w:rPr>
            <w:rFonts w:ascii="Times New Roman" w:hAnsi="Times New Roman" w:cs="Times New Roman"/>
          </w:rPr>
          <w:delText xml:space="preserve">is </w:delText>
        </w:r>
      </w:del>
      <w:ins w:id="46" w:author="Sun Fangmin" w:date="2021-08-17T18:27:00Z">
        <w:r w:rsidR="00021F9A">
          <w:rPr>
            <w:rFonts w:ascii="Times New Roman" w:hAnsi="Times New Roman" w:cs="Times New Roman"/>
          </w:rPr>
          <w:t>was</w:t>
        </w:r>
        <w:r w:rsidR="00021F9A" w:rsidRPr="00060824">
          <w:rPr>
            <w:rFonts w:ascii="Times New Roman" w:hAnsi="Times New Roman" w:cs="Times New Roman"/>
          </w:rPr>
          <w:t xml:space="preserve"> </w:t>
        </w:r>
      </w:ins>
      <w:r w:rsidR="00EC49F5" w:rsidRPr="00060824">
        <w:rPr>
          <w:rFonts w:ascii="Times New Roman" w:hAnsi="Times New Roman" w:cs="Times New Roman"/>
        </w:rPr>
        <w:t>proposed</w:t>
      </w:r>
      <w:ins w:id="47" w:author="Sun Fangmin" w:date="2021-08-17T18:24:00Z">
        <w:r w:rsidR="009A3655">
          <w:rPr>
            <w:rFonts w:ascii="Times New Roman" w:hAnsi="Times New Roman" w:cs="Times New Roman"/>
          </w:rPr>
          <w:t xml:space="preserve"> to</w:t>
        </w:r>
      </w:ins>
      <w:ins w:id="48" w:author="Sun Fangmin" w:date="2021-08-17T18:27:00Z">
        <w:r w:rsidR="009A3655">
          <w:rPr>
            <w:rFonts w:ascii="Times New Roman" w:hAnsi="Times New Roman" w:cs="Times New Roman"/>
          </w:rPr>
          <w:t xml:space="preserve"> realize accurate</w:t>
        </w:r>
      </w:ins>
      <w:ins w:id="49" w:author="Sun Fangmin" w:date="2021-08-17T18:24:00Z">
        <w:r w:rsidR="009A3655">
          <w:rPr>
            <w:rFonts w:ascii="Times New Roman" w:hAnsi="Times New Roman" w:cs="Times New Roman"/>
          </w:rPr>
          <w:t xml:space="preserve"> </w:t>
        </w:r>
      </w:ins>
      <w:ins w:id="50" w:author="Sun Fangmin" w:date="2021-08-17T18:26:00Z">
        <w:r w:rsidR="009A3655">
          <w:rPr>
            <w:rFonts w:ascii="Times New Roman" w:hAnsi="Times New Roman" w:cs="Times New Roman"/>
          </w:rPr>
          <w:t>i</w:t>
        </w:r>
        <w:r w:rsidR="009A3655" w:rsidRPr="009A3655">
          <w:rPr>
            <w:rFonts w:ascii="Times New Roman" w:hAnsi="Times New Roman" w:cs="Times New Roman"/>
          </w:rPr>
          <w:t>ndoor pedestrian dead reckoning</w:t>
        </w:r>
      </w:ins>
      <w:r w:rsidR="00EC49F5" w:rsidRPr="00060824">
        <w:rPr>
          <w:rFonts w:ascii="Times New Roman" w:hAnsi="Times New Roman" w:cs="Times New Roman"/>
        </w:rPr>
        <w:t xml:space="preserve">. This method </w:t>
      </w:r>
      <w:del w:id="51" w:author="Sun Fangmin" w:date="2021-08-17T18:27:00Z">
        <w:r w:rsidR="00EC49F5" w:rsidRPr="00060824" w:rsidDel="00021F9A">
          <w:rPr>
            <w:rFonts w:ascii="Times New Roman" w:hAnsi="Times New Roman" w:cs="Times New Roman"/>
          </w:rPr>
          <w:delText xml:space="preserve">uses </w:delText>
        </w:r>
      </w:del>
      <w:ins w:id="52" w:author="Sun Fangmin" w:date="2021-08-17T18:27:00Z">
        <w:r w:rsidR="00021F9A" w:rsidRPr="00060824">
          <w:rPr>
            <w:rFonts w:ascii="Times New Roman" w:hAnsi="Times New Roman" w:cs="Times New Roman"/>
          </w:rPr>
          <w:t>use</w:t>
        </w:r>
        <w:r w:rsidR="00021F9A">
          <w:rPr>
            <w:rFonts w:ascii="Times New Roman" w:hAnsi="Times New Roman" w:cs="Times New Roman"/>
          </w:rPr>
          <w:t>d</w:t>
        </w:r>
        <w:r w:rsidR="00021F9A" w:rsidRPr="00060824">
          <w:rPr>
            <w:rFonts w:ascii="Times New Roman" w:hAnsi="Times New Roman" w:cs="Times New Roman"/>
          </w:rPr>
          <w:t xml:space="preserve"> </w:t>
        </w:r>
      </w:ins>
      <w:r w:rsidR="00EC49F5" w:rsidRPr="00060824">
        <w:rPr>
          <w:rFonts w:ascii="Times New Roman" w:hAnsi="Times New Roman" w:cs="Times New Roman"/>
        </w:rPr>
        <w:t xml:space="preserve">the data collected by the dual foot-mounted sensors to detect the gait cycle, and </w:t>
      </w:r>
      <w:del w:id="53" w:author="Sun Fangmin" w:date="2021-08-17T18:27:00Z">
        <w:r w:rsidR="00EC49F5" w:rsidRPr="00060824" w:rsidDel="00021F9A">
          <w:rPr>
            <w:rFonts w:ascii="Times New Roman" w:hAnsi="Times New Roman" w:cs="Times New Roman"/>
          </w:rPr>
          <w:delText xml:space="preserve">realizes </w:delText>
        </w:r>
      </w:del>
      <w:ins w:id="54" w:author="Sun Fangmin" w:date="2021-08-17T18:27:00Z">
        <w:r w:rsidR="00021F9A" w:rsidRPr="00060824">
          <w:rPr>
            <w:rFonts w:ascii="Times New Roman" w:hAnsi="Times New Roman" w:cs="Times New Roman"/>
          </w:rPr>
          <w:t>realize</w:t>
        </w:r>
        <w:r w:rsidR="00021F9A">
          <w:rPr>
            <w:rFonts w:ascii="Times New Roman" w:hAnsi="Times New Roman" w:cs="Times New Roman"/>
          </w:rPr>
          <w:t>d</w:t>
        </w:r>
        <w:r w:rsidR="00021F9A" w:rsidRPr="00060824">
          <w:rPr>
            <w:rFonts w:ascii="Times New Roman" w:hAnsi="Times New Roman" w:cs="Times New Roman"/>
          </w:rPr>
          <w:t xml:space="preserve"> </w:t>
        </w:r>
      </w:ins>
      <w:r w:rsidR="00EC49F5" w:rsidRPr="00060824">
        <w:rPr>
          <w:rFonts w:ascii="Times New Roman" w:hAnsi="Times New Roman" w:cs="Times New Roman"/>
        </w:rPr>
        <w:t>the accurate extraction of the gait cycle at different motion speeds (walking, running, etc.)</w:t>
      </w:r>
      <w:ins w:id="55" w:author="Sun Fangmin" w:date="2021-08-17T18:33:00Z">
        <w:r w:rsidR="00021F9A">
          <w:rPr>
            <w:rFonts w:ascii="Times New Roman" w:hAnsi="Times New Roman" w:cs="Times New Roman"/>
          </w:rPr>
          <w:t xml:space="preserve">. In order to </w:t>
        </w:r>
      </w:ins>
      <w:del w:id="56" w:author="Sun Fangmin" w:date="2021-08-17T18:33:00Z">
        <w:r w:rsidR="00EC49F5" w:rsidRPr="00060824" w:rsidDel="00021F9A">
          <w:rPr>
            <w:rFonts w:ascii="Times New Roman" w:hAnsi="Times New Roman" w:cs="Times New Roman"/>
          </w:rPr>
          <w:delText xml:space="preserve">; </w:delText>
        </w:r>
      </w:del>
      <w:ins w:id="57" w:author="Sun Fangmin" w:date="2021-08-17T18:33:00Z">
        <w:r w:rsidR="00021F9A" w:rsidRPr="00060824">
          <w:rPr>
            <w:rFonts w:ascii="Times New Roman" w:hAnsi="Times New Roman" w:cs="Times New Roman"/>
          </w:rPr>
          <w:t>achieve accurate calculation of motion parameters and achieve pedestrian trajectory tracking</w:t>
        </w:r>
        <w:r w:rsidR="00021F9A">
          <w:rPr>
            <w:rFonts w:ascii="Times New Roman" w:hAnsi="Times New Roman" w:cs="Times New Roman"/>
          </w:rPr>
          <w:t>,</w:t>
        </w:r>
        <w:r w:rsidR="00021F9A" w:rsidRPr="00060824" w:rsidDel="00021F9A">
          <w:rPr>
            <w:rFonts w:ascii="Times New Roman" w:hAnsi="Times New Roman" w:cs="Times New Roman"/>
          </w:rPr>
          <w:t xml:space="preserve"> </w:t>
        </w:r>
      </w:ins>
      <w:del w:id="58" w:author="Sun Fangmin" w:date="2021-08-17T18:29:00Z">
        <w:r w:rsidR="00EC49F5" w:rsidRPr="00060824" w:rsidDel="00021F9A">
          <w:rPr>
            <w:rFonts w:ascii="Times New Roman" w:hAnsi="Times New Roman" w:cs="Times New Roman"/>
          </w:rPr>
          <w:delText xml:space="preserve">uses </w:delText>
        </w:r>
      </w:del>
      <w:ins w:id="59" w:author="Sun Fangmin" w:date="2021-08-17T18:33:00Z">
        <w:r w:rsidR="00021F9A">
          <w:rPr>
            <w:rFonts w:ascii="Times New Roman" w:hAnsi="Times New Roman" w:cs="Times New Roman"/>
          </w:rPr>
          <w:t>f</w:t>
        </w:r>
      </w:ins>
      <w:ins w:id="60" w:author="Sun Fangmin" w:date="2021-08-17T18:31:00Z">
        <w:r w:rsidR="00021F9A">
          <w:rPr>
            <w:rFonts w:ascii="Times New Roman" w:hAnsi="Times New Roman" w:cs="Times New Roman"/>
          </w:rPr>
          <w:t>irst, t</w:t>
        </w:r>
      </w:ins>
      <w:del w:id="61" w:author="Sun Fangmin" w:date="2021-08-17T18:29:00Z">
        <w:r w:rsidR="00EC49F5" w:rsidRPr="00060824" w:rsidDel="00021F9A">
          <w:rPr>
            <w:rFonts w:ascii="Times New Roman" w:hAnsi="Times New Roman" w:cs="Times New Roman"/>
          </w:rPr>
          <w:delText>t</w:delText>
        </w:r>
      </w:del>
      <w:r w:rsidR="00EC49F5" w:rsidRPr="00060824">
        <w:rPr>
          <w:rFonts w:ascii="Times New Roman" w:hAnsi="Times New Roman" w:cs="Times New Roman"/>
        </w:rPr>
        <w:t xml:space="preserve">he inertial navigation system </w:t>
      </w:r>
      <w:ins w:id="62" w:author="Sun Fangmin" w:date="2021-08-17T18:29:00Z">
        <w:r w:rsidR="00021F9A">
          <w:rPr>
            <w:rFonts w:ascii="Times New Roman" w:hAnsi="Times New Roman" w:cs="Times New Roman"/>
          </w:rPr>
          <w:t xml:space="preserve">was used </w:t>
        </w:r>
      </w:ins>
      <w:r w:rsidR="00EC49F5" w:rsidRPr="00060824">
        <w:rPr>
          <w:rFonts w:ascii="Times New Roman" w:hAnsi="Times New Roman" w:cs="Times New Roman"/>
        </w:rPr>
        <w:t xml:space="preserve">to calculate the kinematic parameters </w:t>
      </w:r>
      <w:del w:id="63" w:author="Sun Fangmin" w:date="2021-08-17T18:30:00Z">
        <w:r w:rsidR="00EC49F5" w:rsidRPr="00060824" w:rsidDel="00021F9A">
          <w:rPr>
            <w:rFonts w:ascii="Times New Roman" w:hAnsi="Times New Roman" w:cs="Times New Roman"/>
          </w:rPr>
          <w:delText>such as</w:delText>
        </w:r>
      </w:del>
      <w:ins w:id="64" w:author="Sun Fangmin" w:date="2021-08-17T18:30:00Z">
        <w:r w:rsidR="00021F9A">
          <w:rPr>
            <w:rFonts w:ascii="Times New Roman" w:hAnsi="Times New Roman" w:cs="Times New Roman"/>
          </w:rPr>
          <w:t>including</w:t>
        </w:r>
      </w:ins>
      <w:r w:rsidR="00EC49F5" w:rsidRPr="00060824">
        <w:rPr>
          <w:rFonts w:ascii="Times New Roman" w:hAnsi="Times New Roman" w:cs="Times New Roman"/>
        </w:rPr>
        <w:t xml:space="preserve"> speed, position and heading, </w:t>
      </w:r>
      <w:del w:id="65" w:author="Sun Fangmin" w:date="2021-08-17T18:30:00Z">
        <w:r w:rsidR="00EC49F5" w:rsidRPr="00060824" w:rsidDel="00021F9A">
          <w:rPr>
            <w:rFonts w:ascii="Times New Roman" w:hAnsi="Times New Roman" w:cs="Times New Roman"/>
          </w:rPr>
          <w:delText xml:space="preserve">and </w:delText>
        </w:r>
      </w:del>
      <w:ins w:id="66" w:author="Sun Fangmin" w:date="2021-08-17T18:30:00Z">
        <w:r w:rsidR="00021F9A">
          <w:rPr>
            <w:rFonts w:ascii="Times New Roman" w:hAnsi="Times New Roman" w:cs="Times New Roman"/>
          </w:rPr>
          <w:t>then</w:t>
        </w:r>
        <w:r w:rsidR="00021F9A" w:rsidRPr="00060824">
          <w:rPr>
            <w:rFonts w:ascii="Times New Roman" w:hAnsi="Times New Roman" w:cs="Times New Roman"/>
          </w:rPr>
          <w:t xml:space="preserve"> </w:t>
        </w:r>
      </w:ins>
      <w:del w:id="67" w:author="Sun Fangmin" w:date="2021-08-17T18:30:00Z">
        <w:r w:rsidR="00EC49F5" w:rsidRPr="00060824" w:rsidDel="00021F9A">
          <w:rPr>
            <w:rFonts w:ascii="Times New Roman" w:hAnsi="Times New Roman" w:cs="Times New Roman"/>
          </w:rPr>
          <w:delText>combines</w:delText>
        </w:r>
      </w:del>
      <w:ins w:id="68" w:author="Sun Fangmin" w:date="2021-08-17T18:36:00Z">
        <w:r w:rsidR="000A5BDC">
          <w:rPr>
            <w:rFonts w:ascii="Times New Roman" w:hAnsi="Times New Roman" w:cs="Times New Roman"/>
          </w:rPr>
          <w:t>a</w:t>
        </w:r>
      </w:ins>
      <w:ins w:id="69" w:author="Sun Fangmin" w:date="2021-08-17T18:31:00Z">
        <w:r w:rsidR="00021F9A">
          <w:rPr>
            <w:rFonts w:ascii="Times New Roman" w:hAnsi="Times New Roman" w:cs="Times New Roman"/>
          </w:rPr>
          <w:t xml:space="preserve"> </w:t>
        </w:r>
      </w:ins>
      <w:del w:id="70" w:author="Sun Fangmin" w:date="2021-08-17T18:30:00Z">
        <w:r w:rsidR="00EC49F5" w:rsidRPr="00060824" w:rsidDel="00021F9A">
          <w:rPr>
            <w:rFonts w:ascii="Times New Roman" w:hAnsi="Times New Roman" w:cs="Times New Roman"/>
          </w:rPr>
          <w:delText xml:space="preserve"> </w:delText>
        </w:r>
      </w:del>
      <w:r w:rsidR="00EC49F5" w:rsidRPr="00060824">
        <w:rPr>
          <w:rFonts w:ascii="Times New Roman" w:hAnsi="Times New Roman" w:cs="Times New Roman"/>
        </w:rPr>
        <w:t xml:space="preserve">Kalman </w:t>
      </w:r>
      <w:del w:id="71" w:author="Sun Fangmin" w:date="2021-08-17T18:31:00Z">
        <w:r w:rsidR="00EC49F5" w:rsidRPr="00060824" w:rsidDel="00021F9A">
          <w:rPr>
            <w:rFonts w:ascii="Times New Roman" w:hAnsi="Times New Roman" w:cs="Times New Roman"/>
          </w:rPr>
          <w:delText>f</w:delText>
        </w:r>
      </w:del>
      <w:ins w:id="72" w:author="Sun Fangmin" w:date="2021-08-17T18:31:00Z">
        <w:r w:rsidR="00021F9A">
          <w:rPr>
            <w:rFonts w:ascii="Times New Roman" w:hAnsi="Times New Roman" w:cs="Times New Roman"/>
          </w:rPr>
          <w:t>F</w:t>
        </w:r>
      </w:ins>
      <w:r w:rsidR="00EC49F5" w:rsidRPr="00060824">
        <w:rPr>
          <w:rFonts w:ascii="Times New Roman" w:hAnsi="Times New Roman" w:cs="Times New Roman"/>
        </w:rPr>
        <w:t>ilter</w:t>
      </w:r>
      <w:ins w:id="73" w:author="Sun Fangmin" w:date="2021-08-17T18:34:00Z">
        <w:r w:rsidR="00021F9A">
          <w:rPr>
            <w:rFonts w:ascii="Times New Roman" w:hAnsi="Times New Roman" w:cs="Times New Roman"/>
          </w:rPr>
          <w:t xml:space="preserve"> </w:t>
        </w:r>
      </w:ins>
      <w:del w:id="74" w:author="Sun Fangmin" w:date="2021-08-17T18:31:00Z">
        <w:r w:rsidR="00EC49F5" w:rsidRPr="00060824" w:rsidDel="00021F9A">
          <w:rPr>
            <w:rFonts w:ascii="Times New Roman" w:hAnsi="Times New Roman" w:cs="Times New Roman"/>
          </w:rPr>
          <w:delText xml:space="preserve"> performs</w:delText>
        </w:r>
      </w:del>
      <w:ins w:id="75" w:author="Sun Fangmin" w:date="2021-08-17T18:31:00Z">
        <w:r w:rsidR="00021F9A">
          <w:rPr>
            <w:rFonts w:ascii="Times New Roman" w:hAnsi="Times New Roman" w:cs="Times New Roman"/>
          </w:rPr>
          <w:t xml:space="preserve">was </w:t>
        </w:r>
      </w:ins>
      <w:ins w:id="76" w:author="Sun Fangmin" w:date="2021-08-17T18:34:00Z">
        <w:r w:rsidR="00021F9A">
          <w:rPr>
            <w:rFonts w:ascii="Times New Roman" w:hAnsi="Times New Roman" w:cs="Times New Roman"/>
          </w:rPr>
          <w:t>used</w:t>
        </w:r>
      </w:ins>
      <w:ins w:id="77" w:author="Sun Fangmin" w:date="2021-08-17T18:31:00Z">
        <w:r w:rsidR="00021F9A">
          <w:rPr>
            <w:rFonts w:ascii="Times New Roman" w:hAnsi="Times New Roman" w:cs="Times New Roman"/>
          </w:rPr>
          <w:t xml:space="preserve"> for</w:t>
        </w:r>
      </w:ins>
      <w:r w:rsidR="00EC49F5" w:rsidRPr="00060824">
        <w:rPr>
          <w:rFonts w:ascii="Times New Roman" w:hAnsi="Times New Roman" w:cs="Times New Roman"/>
        </w:rPr>
        <w:t xml:space="preserve"> error compensation</w:t>
      </w:r>
      <w:del w:id="78" w:author="Sun Fangmin" w:date="2021-08-17T18:32:00Z">
        <w:r w:rsidR="00EC49F5" w:rsidRPr="00060824" w:rsidDel="00021F9A">
          <w:rPr>
            <w:rFonts w:ascii="Times New Roman" w:hAnsi="Times New Roman" w:cs="Times New Roman"/>
          </w:rPr>
          <w:delText>,</w:delText>
        </w:r>
      </w:del>
      <w:del w:id="79" w:author="Sun Fangmin" w:date="2021-08-17T18:33:00Z">
        <w:r w:rsidR="00EC49F5" w:rsidRPr="00060824" w:rsidDel="00021F9A">
          <w:rPr>
            <w:rFonts w:ascii="Times New Roman" w:hAnsi="Times New Roman" w:cs="Times New Roman"/>
          </w:rPr>
          <w:delText xml:space="preserve"> so as to achieve accurate calculation of motion parameters and achieve </w:delText>
        </w:r>
      </w:del>
      <w:del w:id="80" w:author="Sun Fangmin" w:date="2021-08-17T18:28:00Z">
        <w:r w:rsidR="00EC49F5" w:rsidRPr="00060824" w:rsidDel="00021F9A">
          <w:rPr>
            <w:rFonts w:ascii="Times New Roman" w:hAnsi="Times New Roman" w:cs="Times New Roman"/>
          </w:rPr>
          <w:delText xml:space="preserve"> </w:delText>
        </w:r>
      </w:del>
      <w:del w:id="81" w:author="Sun Fangmin" w:date="2021-08-17T18:33:00Z">
        <w:r w:rsidR="00EC49F5" w:rsidRPr="00060824" w:rsidDel="00021F9A">
          <w:rPr>
            <w:rFonts w:ascii="Times New Roman" w:hAnsi="Times New Roman" w:cs="Times New Roman"/>
          </w:rPr>
          <w:delText>pedestrian trajectory tracking</w:delText>
        </w:r>
      </w:del>
      <w:r w:rsidR="00EC49F5" w:rsidRPr="00060824">
        <w:rPr>
          <w:rFonts w:ascii="Times New Roman" w:hAnsi="Times New Roman" w:cs="Times New Roman"/>
        </w:rPr>
        <w:t>. Experimental results show</w:t>
      </w:r>
      <w:ins w:id="82" w:author="Sun Fangmin" w:date="2021-08-17T18:36:00Z">
        <w:r w:rsidR="000A5BDC">
          <w:rPr>
            <w:rFonts w:ascii="Times New Roman" w:hAnsi="Times New Roman" w:cs="Times New Roman"/>
          </w:rPr>
          <w:t>ed</w:t>
        </w:r>
      </w:ins>
      <w:r w:rsidR="00EC49F5" w:rsidRPr="00060824">
        <w:rPr>
          <w:rFonts w:ascii="Times New Roman" w:hAnsi="Times New Roman" w:cs="Times New Roman"/>
        </w:rPr>
        <w:t xml:space="preserve"> that the proposed method can effectively extract the gait period at different speeds and achieve accurate calculation of </w:t>
      </w:r>
      <w:ins w:id="83" w:author="Sun Fangmin" w:date="2021-08-17T18:34:00Z">
        <w:r w:rsidR="00021F9A">
          <w:rPr>
            <w:rFonts w:ascii="Times New Roman" w:hAnsi="Times New Roman" w:cs="Times New Roman"/>
          </w:rPr>
          <w:t xml:space="preserve">position </w:t>
        </w:r>
      </w:ins>
      <w:r w:rsidR="00EC49F5" w:rsidRPr="00060824">
        <w:rPr>
          <w:rFonts w:ascii="Times New Roman" w:hAnsi="Times New Roman" w:cs="Times New Roman"/>
        </w:rPr>
        <w:t>parameters.</w:t>
      </w:r>
    </w:p>
    <w:sectPr w:rsidR="00EC49F5" w:rsidRPr="00060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C99" w:rsidRDefault="000B2C99" w:rsidP="00EC49F5">
      <w:r>
        <w:separator/>
      </w:r>
    </w:p>
  </w:endnote>
  <w:endnote w:type="continuationSeparator" w:id="0">
    <w:p w:rsidR="000B2C99" w:rsidRDefault="000B2C99" w:rsidP="00EC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C99" w:rsidRDefault="000B2C99" w:rsidP="00EC49F5">
      <w:r>
        <w:separator/>
      </w:r>
    </w:p>
  </w:footnote>
  <w:footnote w:type="continuationSeparator" w:id="0">
    <w:p w:rsidR="000B2C99" w:rsidRDefault="000B2C99" w:rsidP="00EC49F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n Fangmin">
    <w15:presenceInfo w15:providerId="Windows Live" w15:userId="7205650edfa98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38"/>
    <w:rsid w:val="00021F9A"/>
    <w:rsid w:val="00060824"/>
    <w:rsid w:val="000A5BDC"/>
    <w:rsid w:val="000B2C99"/>
    <w:rsid w:val="009A3655"/>
    <w:rsid w:val="00C01BB3"/>
    <w:rsid w:val="00C40B38"/>
    <w:rsid w:val="00C47CE7"/>
    <w:rsid w:val="00C95971"/>
    <w:rsid w:val="00E42AE8"/>
    <w:rsid w:val="00E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13281-031A-4DA6-8BD7-145B89C8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9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08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08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Sun Fangmin</cp:lastModifiedBy>
  <cp:revision>5</cp:revision>
  <dcterms:created xsi:type="dcterms:W3CDTF">2021-08-17T10:04:00Z</dcterms:created>
  <dcterms:modified xsi:type="dcterms:W3CDTF">2021-08-17T10:37:00Z</dcterms:modified>
</cp:coreProperties>
</file>